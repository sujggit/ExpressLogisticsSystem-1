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FE62F" w14:textId="77777777" w:rsidR="008249B3" w:rsidRDefault="008249B3" w:rsidP="008249B3">
      <w:pPr>
        <w:rPr>
          <w:sz w:val="48"/>
          <w:szCs w:val="48"/>
        </w:rPr>
      </w:pPr>
    </w:p>
    <w:p w14:paraId="5B2E5803" w14:textId="77777777" w:rsidR="008249B3" w:rsidRDefault="008249B3" w:rsidP="008249B3">
      <w:pPr>
        <w:rPr>
          <w:sz w:val="48"/>
          <w:szCs w:val="48"/>
        </w:rPr>
      </w:pPr>
      <w:r>
        <w:rPr>
          <w:noProof/>
        </w:rPr>
        <mc:AlternateContent>
          <mc:Choice Requires="wps">
            <w:drawing>
              <wp:anchor distT="0" distB="0" distL="114300" distR="114300" simplePos="0" relativeHeight="251659264" behindDoc="0" locked="0" layoutInCell="1" allowOverlap="1" wp14:anchorId="10066E79" wp14:editId="61C8DA31">
                <wp:simplePos x="0" y="0"/>
                <wp:positionH relativeFrom="column">
                  <wp:posOffset>2171700</wp:posOffset>
                </wp:positionH>
                <wp:positionV relativeFrom="paragraph">
                  <wp:posOffset>0</wp:posOffset>
                </wp:positionV>
                <wp:extent cx="1028700" cy="4664075"/>
                <wp:effectExtent l="0" t="0" r="0" b="9525"/>
                <wp:wrapSquare wrapText="bothSides"/>
                <wp:docPr id="1" name="文本框 1"/>
                <wp:cNvGraphicFramePr/>
                <a:graphic xmlns:a="http://schemas.openxmlformats.org/drawingml/2006/main">
                  <a:graphicData uri="http://schemas.microsoft.com/office/word/2010/wordprocessingShape">
                    <wps:wsp>
                      <wps:cNvSpPr txBox="1"/>
                      <wps:spPr>
                        <a:xfrm>
                          <a:off x="0" y="0"/>
                          <a:ext cx="1028700" cy="46640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12AFE4B6" w14:textId="77777777" w:rsidR="00E55EE3" w:rsidRPr="002F1D5B" w:rsidRDefault="00E55EE3" w:rsidP="008249B3">
                            <w:pPr>
                              <w:jc w:val="center"/>
                              <w:rPr>
                                <w:sz w:val="72"/>
                                <w:szCs w:val="72"/>
                              </w:rPr>
                            </w:pPr>
                            <w:r w:rsidRPr="002F1D5B">
                              <w:rPr>
                                <w:rFonts w:hint="eastAsia"/>
                                <w:sz w:val="72"/>
                                <w:szCs w:val="72"/>
                              </w:rPr>
                              <w:t>快递物流系统用例文档</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0066E79" id="_x0000_t202" coordsize="21600,21600" o:spt="202" path="m,l,21600r21600,l21600,xe">
                <v:stroke joinstyle="miter"/>
                <v:path gradientshapeok="t" o:connecttype="rect"/>
              </v:shapetype>
              <v:shape id="文本框 1" o:spid="_x0000_s1026" type="#_x0000_t202" style="position:absolute;left:0;text-align:left;margin-left:171pt;margin-top:0;width:81pt;height:367.25pt;z-index:25165926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" filled="f" stroked="f">
                <v:textbox style="layout-flow:vertical-ideographic">
                  <w:txbxContent>
                    <w:p w14:paraId="12AFE4B6" w14:textId="77777777" w:rsidR="00E55EE3" w:rsidRPr="002F1D5B" w:rsidRDefault="00E55EE3" w:rsidP="008249B3">
                      <w:pPr>
                        <w:jc w:val="center"/>
                        <w:rPr>
                          <w:sz w:val="72"/>
                          <w:szCs w:val="72"/>
                        </w:rPr>
                      </w:pPr>
                      <w:r w:rsidRPr="002F1D5B">
                        <w:rPr>
                          <w:rFonts w:hint="eastAsia"/>
                          <w:sz w:val="72"/>
                          <w:szCs w:val="72"/>
                        </w:rPr>
                        <w:t>快递物流系统用例文档</w:t>
                      </w:r>
                    </w:p>
                  </w:txbxContent>
                </v:textbox>
                <w10:wrap type="square"/>
              </v:shape>
            </w:pict>
          </mc:Fallback>
        </mc:AlternateContent>
      </w:r>
    </w:p>
    <w:p w14:paraId="1BF35B1C" w14:textId="77777777" w:rsidR="008249B3" w:rsidRDefault="008249B3" w:rsidP="008249B3">
      <w:pPr>
        <w:rPr>
          <w:sz w:val="48"/>
          <w:szCs w:val="48"/>
        </w:rPr>
      </w:pPr>
    </w:p>
    <w:p w14:paraId="61FB09DA" w14:textId="77777777" w:rsidR="008249B3" w:rsidRDefault="008249B3" w:rsidP="008249B3">
      <w:pPr>
        <w:rPr>
          <w:sz w:val="48"/>
          <w:szCs w:val="48"/>
        </w:rPr>
      </w:pPr>
    </w:p>
    <w:p w14:paraId="76B5D160" w14:textId="77777777" w:rsidR="008249B3" w:rsidRDefault="008249B3" w:rsidP="008249B3">
      <w:pPr>
        <w:rPr>
          <w:sz w:val="48"/>
          <w:szCs w:val="48"/>
        </w:rPr>
      </w:pPr>
    </w:p>
    <w:p w14:paraId="382E4045" w14:textId="77777777" w:rsidR="008249B3" w:rsidRDefault="008249B3" w:rsidP="008249B3">
      <w:pPr>
        <w:rPr>
          <w:sz w:val="48"/>
          <w:szCs w:val="48"/>
        </w:rPr>
      </w:pPr>
    </w:p>
    <w:p w14:paraId="61645C39" w14:textId="77777777" w:rsidR="008249B3" w:rsidRDefault="008249B3" w:rsidP="008249B3">
      <w:pPr>
        <w:rPr>
          <w:sz w:val="48"/>
          <w:szCs w:val="48"/>
        </w:rPr>
      </w:pPr>
    </w:p>
    <w:p w14:paraId="6232E9A5" w14:textId="77777777" w:rsidR="008249B3" w:rsidRDefault="008249B3" w:rsidP="008249B3">
      <w:pPr>
        <w:rPr>
          <w:sz w:val="48"/>
          <w:szCs w:val="48"/>
        </w:rPr>
      </w:pPr>
    </w:p>
    <w:p w14:paraId="563A5135" w14:textId="77777777" w:rsidR="008249B3" w:rsidRDefault="008249B3" w:rsidP="008249B3">
      <w:pPr>
        <w:rPr>
          <w:sz w:val="48"/>
          <w:szCs w:val="48"/>
        </w:rPr>
      </w:pPr>
    </w:p>
    <w:p w14:paraId="164A382C" w14:textId="77777777" w:rsidR="008249B3" w:rsidRDefault="008249B3" w:rsidP="008249B3">
      <w:pPr>
        <w:rPr>
          <w:sz w:val="48"/>
          <w:szCs w:val="48"/>
        </w:rPr>
      </w:pPr>
    </w:p>
    <w:p w14:paraId="3859A243" w14:textId="77777777" w:rsidR="008249B3" w:rsidRDefault="008249B3" w:rsidP="008249B3">
      <w:pPr>
        <w:rPr>
          <w:sz w:val="48"/>
          <w:szCs w:val="48"/>
        </w:rPr>
      </w:pPr>
    </w:p>
    <w:p w14:paraId="61B2B99B" w14:textId="77777777" w:rsidR="008249B3" w:rsidRDefault="008249B3" w:rsidP="008249B3">
      <w:pPr>
        <w:rPr>
          <w:sz w:val="48"/>
          <w:szCs w:val="48"/>
        </w:rPr>
      </w:pPr>
    </w:p>
    <w:p w14:paraId="20876446" w14:textId="77777777" w:rsidR="008249B3" w:rsidRPr="002F1D5B" w:rsidRDefault="008249B3" w:rsidP="008249B3">
      <w:pPr>
        <w:jc w:val="center"/>
        <w:rPr>
          <w:sz w:val="44"/>
          <w:szCs w:val="44"/>
        </w:rPr>
      </w:pPr>
      <w:r w:rsidRPr="002F1D5B">
        <w:rPr>
          <w:rFonts w:hint="eastAsia"/>
          <w:sz w:val="44"/>
          <w:szCs w:val="44"/>
        </w:rPr>
        <w:t>学校：</w:t>
      </w:r>
      <w:r w:rsidRPr="002F1D5B">
        <w:rPr>
          <w:rFonts w:hint="eastAsia"/>
          <w:sz w:val="44"/>
          <w:szCs w:val="44"/>
        </w:rPr>
        <w:t xml:space="preserve"> </w:t>
      </w:r>
      <w:r w:rsidRPr="002F1D5B">
        <w:rPr>
          <w:rFonts w:hint="eastAsia"/>
          <w:sz w:val="44"/>
          <w:szCs w:val="44"/>
        </w:rPr>
        <w:t>南京大学</w:t>
      </w:r>
    </w:p>
    <w:p w14:paraId="051E99AA" w14:textId="77777777" w:rsidR="008249B3" w:rsidRPr="002F1D5B" w:rsidRDefault="008249B3" w:rsidP="008249B3">
      <w:pPr>
        <w:jc w:val="center"/>
        <w:rPr>
          <w:sz w:val="44"/>
          <w:szCs w:val="44"/>
        </w:rPr>
      </w:pPr>
      <w:r w:rsidRPr="002F1D5B">
        <w:rPr>
          <w:rFonts w:hint="eastAsia"/>
          <w:sz w:val="44"/>
          <w:szCs w:val="44"/>
        </w:rPr>
        <w:t>院系：</w:t>
      </w:r>
      <w:r w:rsidRPr="002F1D5B">
        <w:rPr>
          <w:rFonts w:hint="eastAsia"/>
          <w:sz w:val="44"/>
          <w:szCs w:val="44"/>
        </w:rPr>
        <w:t xml:space="preserve"> </w:t>
      </w:r>
      <w:r w:rsidRPr="002F1D5B">
        <w:rPr>
          <w:rFonts w:hint="eastAsia"/>
          <w:sz w:val="44"/>
          <w:szCs w:val="44"/>
        </w:rPr>
        <w:t>软件学院</w:t>
      </w:r>
    </w:p>
    <w:p w14:paraId="01F9C622" w14:textId="77777777" w:rsidR="008249B3" w:rsidRPr="002F1D5B" w:rsidRDefault="008249B3" w:rsidP="008249B3">
      <w:pPr>
        <w:jc w:val="center"/>
        <w:rPr>
          <w:sz w:val="44"/>
          <w:szCs w:val="44"/>
        </w:rPr>
      </w:pPr>
      <w:r w:rsidRPr="002F1D5B">
        <w:rPr>
          <w:rFonts w:hint="eastAsia"/>
          <w:sz w:val="44"/>
          <w:szCs w:val="44"/>
        </w:rPr>
        <w:t>编写小组：</w:t>
      </w:r>
      <w:r w:rsidRPr="002F1D5B">
        <w:rPr>
          <w:rFonts w:hint="eastAsia"/>
          <w:sz w:val="44"/>
          <w:szCs w:val="44"/>
        </w:rPr>
        <w:t xml:space="preserve"> </w:t>
      </w:r>
      <w:proofErr w:type="gramStart"/>
      <w:r w:rsidRPr="002F1D5B">
        <w:rPr>
          <w:rFonts w:hint="eastAsia"/>
          <w:sz w:val="44"/>
          <w:szCs w:val="44"/>
        </w:rPr>
        <w:t>2014</w:t>
      </w:r>
      <w:r w:rsidRPr="002F1D5B">
        <w:rPr>
          <w:rFonts w:hint="eastAsia"/>
          <w:sz w:val="44"/>
          <w:szCs w:val="44"/>
        </w:rPr>
        <w:t>届软工</w:t>
      </w:r>
      <w:proofErr w:type="gramEnd"/>
      <w:r w:rsidRPr="002F1D5B">
        <w:rPr>
          <w:rFonts w:hint="eastAsia"/>
          <w:sz w:val="44"/>
          <w:szCs w:val="44"/>
        </w:rPr>
        <w:t>2</w:t>
      </w:r>
      <w:r w:rsidRPr="002F1D5B">
        <w:rPr>
          <w:rFonts w:hint="eastAsia"/>
          <w:sz w:val="44"/>
          <w:szCs w:val="44"/>
        </w:rPr>
        <w:t>小组</w:t>
      </w:r>
      <w:r w:rsidRPr="002F1D5B">
        <w:rPr>
          <w:rFonts w:hint="eastAsia"/>
          <w:sz w:val="44"/>
          <w:szCs w:val="44"/>
        </w:rPr>
        <w:t>33</w:t>
      </w:r>
    </w:p>
    <w:p w14:paraId="6632C2BE" w14:textId="77777777" w:rsidR="008249B3" w:rsidRDefault="008249B3"/>
    <w:p w14:paraId="4465DC4D" w14:textId="77777777" w:rsidR="008249B3" w:rsidRDefault="008249B3"/>
    <w:p w14:paraId="12C14852" w14:textId="77777777" w:rsidR="008249B3" w:rsidRDefault="008249B3">
      <w:r>
        <w:rPr>
          <w:rFonts w:hint="eastAsia"/>
          <w:noProof/>
          <w:sz w:val="48"/>
          <w:szCs w:val="48"/>
        </w:rPr>
        <mc:AlternateContent>
          <mc:Choice Requires="wps">
            <w:drawing>
              <wp:anchor distT="0" distB="0" distL="114300" distR="114300" simplePos="0" relativeHeight="251660288" behindDoc="0" locked="0" layoutInCell="1" allowOverlap="1" wp14:anchorId="71677984" wp14:editId="29ADB67D">
                <wp:simplePos x="0" y="0"/>
                <wp:positionH relativeFrom="column">
                  <wp:posOffset>2286000</wp:posOffset>
                </wp:positionH>
                <wp:positionV relativeFrom="paragraph">
                  <wp:posOffset>294640</wp:posOffset>
                </wp:positionV>
                <wp:extent cx="457200" cy="3810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457200" cy="381000"/>
                        </a:xfrm>
                        <a:prstGeom prst="rect">
                          <a:avLst/>
                        </a:prstGeom>
                        <a:solidFill>
                          <a:schemeClr val="bg1"/>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31EDAF" w14:textId="77777777" w:rsidR="00E55EE3" w:rsidRPr="008249B3" w:rsidRDefault="00E55EE3">
                            <w:pPr>
                              <w:rPr>
                                <w:color w:val="0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77984" id="文本框 2" o:spid="_x0000_s1027" type="#_x0000_t202" style="position:absolute;left:0;text-align:left;margin-left:180pt;margin-top:23.2pt;width:36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" fillcolor="white [3212]" stroked="f">
                <v:textbox>
                  <w:txbxContent>
                    <w:p w14:paraId="0E31EDAF" w14:textId="77777777" w:rsidR="00E55EE3" w:rsidRPr="008249B3" w:rsidRDefault="00E55EE3">
                      <w:pPr>
                        <w:rPr>
                          <w:color w:val="000000"/>
                        </w:rPr>
                      </w:pPr>
                    </w:p>
                  </w:txbxContent>
                </v:textbox>
              </v:shape>
            </w:pict>
          </mc:Fallback>
        </mc:AlternateContent>
      </w:r>
    </w:p>
    <w:p w14:paraId="1C003D2B" w14:textId="77777777" w:rsidR="001A0E73" w:rsidRDefault="001A0E73">
      <w:r>
        <w:rPr>
          <w:rFonts w:hint="eastAsia"/>
        </w:rPr>
        <w:lastRenderedPageBreak/>
        <w:t>目录</w:t>
      </w:r>
    </w:p>
    <w:p w14:paraId="50376A1F" w14:textId="77777777" w:rsidR="001A0E73" w:rsidRDefault="001A0E73">
      <w:r>
        <w:rPr>
          <w:rFonts w:hint="eastAsia"/>
        </w:rPr>
        <w:t xml:space="preserve">1 </w:t>
      </w:r>
      <w:r>
        <w:rPr>
          <w:rFonts w:hint="eastAsia"/>
        </w:rPr>
        <w:t>引言</w:t>
      </w:r>
      <w:r w:rsidR="008E4666">
        <w:t>……</w:t>
      </w:r>
      <w:proofErr w:type="gramStart"/>
      <w:r w:rsidR="008E4666">
        <w:t>…………………………………………………………</w:t>
      </w:r>
      <w:proofErr w:type="gramEnd"/>
      <w:r w:rsidR="008E4666">
        <w:rPr>
          <w:rFonts w:hint="eastAsia"/>
        </w:rPr>
        <w:t>.2</w:t>
      </w:r>
    </w:p>
    <w:p w14:paraId="78EEF662" w14:textId="77777777" w:rsidR="001A0E73" w:rsidRDefault="001A0E73" w:rsidP="001A0E73">
      <w:pPr>
        <w:pStyle w:val="a3"/>
        <w:numPr>
          <w:ilvl w:val="1"/>
          <w:numId w:val="19"/>
        </w:numPr>
        <w:ind w:firstLineChars="0"/>
      </w:pPr>
      <w:r>
        <w:rPr>
          <w:rFonts w:hint="eastAsia"/>
        </w:rPr>
        <w:t>目的</w:t>
      </w:r>
    </w:p>
    <w:p w14:paraId="026F069D" w14:textId="77777777" w:rsidR="001A0E73" w:rsidRDefault="001A0E73" w:rsidP="001A0E73">
      <w:pPr>
        <w:pStyle w:val="a3"/>
        <w:numPr>
          <w:ilvl w:val="1"/>
          <w:numId w:val="19"/>
        </w:numPr>
        <w:ind w:firstLineChars="0"/>
      </w:pPr>
      <w:r>
        <w:rPr>
          <w:rFonts w:hint="eastAsia"/>
        </w:rPr>
        <w:t>导读</w:t>
      </w:r>
    </w:p>
    <w:p w14:paraId="785D75FF" w14:textId="77777777" w:rsidR="001A0E73" w:rsidRDefault="001A0E73" w:rsidP="001A0E73">
      <w:pPr>
        <w:pStyle w:val="a3"/>
        <w:numPr>
          <w:ilvl w:val="1"/>
          <w:numId w:val="19"/>
        </w:numPr>
        <w:ind w:firstLineChars="0"/>
      </w:pPr>
      <w:r>
        <w:rPr>
          <w:rFonts w:hint="eastAsia"/>
        </w:rPr>
        <w:t>内容概述</w:t>
      </w:r>
    </w:p>
    <w:p w14:paraId="3484A3FD" w14:textId="77777777" w:rsidR="001A0E73" w:rsidRDefault="001A0E73" w:rsidP="001A0E73">
      <w:pPr>
        <w:pStyle w:val="a3"/>
        <w:numPr>
          <w:ilvl w:val="1"/>
          <w:numId w:val="19"/>
        </w:numPr>
        <w:ind w:firstLineChars="0"/>
      </w:pPr>
      <w:r>
        <w:rPr>
          <w:rFonts w:hint="eastAsia"/>
        </w:rPr>
        <w:t>文档约定</w:t>
      </w:r>
    </w:p>
    <w:p w14:paraId="5F93DE20" w14:textId="77777777" w:rsidR="001A0E73" w:rsidRDefault="001A0E73" w:rsidP="001A0E73">
      <w:pPr>
        <w:pStyle w:val="a3"/>
        <w:numPr>
          <w:ilvl w:val="1"/>
          <w:numId w:val="19"/>
        </w:numPr>
        <w:ind w:firstLineChars="0"/>
      </w:pPr>
      <w:r>
        <w:rPr>
          <w:rFonts w:hint="eastAsia"/>
        </w:rPr>
        <w:t>感谢</w:t>
      </w:r>
    </w:p>
    <w:p w14:paraId="46BD5AD3" w14:textId="77777777" w:rsidR="001A0E73" w:rsidRDefault="001A0E73" w:rsidP="001A0E73">
      <w:pPr>
        <w:pStyle w:val="a3"/>
        <w:numPr>
          <w:ilvl w:val="1"/>
          <w:numId w:val="19"/>
        </w:numPr>
        <w:ind w:firstLineChars="0"/>
      </w:pPr>
      <w:r>
        <w:rPr>
          <w:rFonts w:hint="eastAsia"/>
        </w:rPr>
        <w:t>参考文献</w:t>
      </w:r>
    </w:p>
    <w:p w14:paraId="69522B63" w14:textId="77777777" w:rsidR="001A0E73" w:rsidRDefault="001A0E73">
      <w:r>
        <w:rPr>
          <w:rFonts w:hint="eastAsia"/>
        </w:rPr>
        <w:t xml:space="preserve">2 </w:t>
      </w:r>
      <w:r>
        <w:rPr>
          <w:rFonts w:hint="eastAsia"/>
        </w:rPr>
        <w:t>用例图</w:t>
      </w:r>
      <w:r w:rsidR="008E4666">
        <w:t>……</w:t>
      </w:r>
      <w:proofErr w:type="gramStart"/>
      <w:r w:rsidR="008E4666">
        <w:t>………………………………………………………</w:t>
      </w:r>
      <w:proofErr w:type="gramEnd"/>
      <w:r w:rsidR="008E4666">
        <w:rPr>
          <w:rFonts w:hint="eastAsia"/>
        </w:rPr>
        <w:t>3</w:t>
      </w:r>
    </w:p>
    <w:p w14:paraId="105773E6" w14:textId="77777777" w:rsidR="001A0E73" w:rsidRDefault="001A0E73">
      <w:r>
        <w:rPr>
          <w:rFonts w:hint="eastAsia"/>
        </w:rPr>
        <w:t xml:space="preserve">3 </w:t>
      </w:r>
      <w:r>
        <w:rPr>
          <w:rFonts w:hint="eastAsia"/>
        </w:rPr>
        <w:t>详细用例描述</w:t>
      </w:r>
      <w:r w:rsidR="008E4666">
        <w:t>……</w:t>
      </w:r>
      <w:proofErr w:type="gramStart"/>
      <w:r w:rsidR="008E4666">
        <w:t>…………………………………………</w:t>
      </w:r>
      <w:proofErr w:type="gramEnd"/>
      <w:r w:rsidR="008E4666">
        <w:rPr>
          <w:rFonts w:hint="eastAsia"/>
        </w:rPr>
        <w:t>....4</w:t>
      </w:r>
    </w:p>
    <w:p w14:paraId="0605E67F" w14:textId="77777777" w:rsidR="001A0E73" w:rsidRDefault="001A0E73"/>
    <w:p w14:paraId="2B68427F" w14:textId="77777777" w:rsidR="001A0E73" w:rsidRDefault="001A0E73"/>
    <w:p w14:paraId="59CBC9FE" w14:textId="77777777" w:rsidR="001A0E73" w:rsidRDefault="001A0E73"/>
    <w:p w14:paraId="7A10F687" w14:textId="77777777" w:rsidR="001A0E73" w:rsidRDefault="001A0E73"/>
    <w:p w14:paraId="77CE9067" w14:textId="77777777" w:rsidR="001A0E73" w:rsidRDefault="001A0E73"/>
    <w:p w14:paraId="4A86A6E5" w14:textId="77777777" w:rsidR="001A0E73" w:rsidRDefault="001A0E73"/>
    <w:p w14:paraId="2ABD7330" w14:textId="77777777" w:rsidR="001A0E73" w:rsidRDefault="001A0E73"/>
    <w:p w14:paraId="40F8C3AA" w14:textId="77777777" w:rsidR="001A0E73" w:rsidRDefault="001A0E73"/>
    <w:p w14:paraId="227738AF" w14:textId="77777777" w:rsidR="001A0E73" w:rsidRDefault="001A0E73"/>
    <w:p w14:paraId="52C668F1" w14:textId="77777777" w:rsidR="001A0E73" w:rsidRDefault="001A0E73"/>
    <w:p w14:paraId="20B4B773" w14:textId="77777777" w:rsidR="001A0E73" w:rsidRDefault="001A0E73"/>
    <w:p w14:paraId="4FEE7EB5" w14:textId="77777777" w:rsidR="001A0E73" w:rsidRDefault="001A0E73"/>
    <w:p w14:paraId="0B7FCDFC" w14:textId="77777777" w:rsidR="001A0E73" w:rsidRDefault="001A0E73"/>
    <w:p w14:paraId="410DE30F" w14:textId="77777777" w:rsidR="001A0E73" w:rsidRDefault="001A0E73"/>
    <w:p w14:paraId="4CCC9E39" w14:textId="77777777" w:rsidR="001A0E73" w:rsidRDefault="001A0E73"/>
    <w:p w14:paraId="60DEE080" w14:textId="77777777" w:rsidR="001A0E73" w:rsidRDefault="001A0E73"/>
    <w:p w14:paraId="615768A3" w14:textId="77777777" w:rsidR="001A0E73" w:rsidRDefault="001A0E73"/>
    <w:p w14:paraId="715622C2" w14:textId="77777777" w:rsidR="001A0E73" w:rsidRDefault="001A0E73"/>
    <w:p w14:paraId="10805BC0" w14:textId="77777777" w:rsidR="001A0E73" w:rsidRDefault="001A0E73"/>
    <w:p w14:paraId="274C7E30" w14:textId="77777777" w:rsidR="001A0E73" w:rsidRDefault="001A0E73"/>
    <w:p w14:paraId="3C91BC13" w14:textId="77777777" w:rsidR="001A0E73" w:rsidRDefault="001A0E73"/>
    <w:p w14:paraId="3DE8E711" w14:textId="77777777" w:rsidR="001A0E73" w:rsidRDefault="001A0E73"/>
    <w:p w14:paraId="2AF53990" w14:textId="77777777" w:rsidR="001A0E73" w:rsidRDefault="001A0E73"/>
    <w:p w14:paraId="1CAE209B" w14:textId="77777777" w:rsidR="00C91C92" w:rsidRDefault="001A0E73">
      <w:r>
        <w:rPr>
          <w:rFonts w:hint="eastAsia"/>
        </w:rPr>
        <w:lastRenderedPageBreak/>
        <w:t xml:space="preserve">1 </w:t>
      </w:r>
      <w:r w:rsidR="00BD06D0">
        <w:rPr>
          <w:rFonts w:hint="eastAsia"/>
        </w:rPr>
        <w:t>引言</w:t>
      </w:r>
    </w:p>
    <w:p w14:paraId="5F25A53C" w14:textId="77777777" w:rsidR="00BD06D0" w:rsidRDefault="00BD06D0">
      <w:r>
        <w:rPr>
          <w:rFonts w:hint="eastAsia"/>
        </w:rPr>
        <w:t xml:space="preserve">  1.1</w:t>
      </w:r>
      <w:r>
        <w:rPr>
          <w:rFonts w:hint="eastAsia"/>
        </w:rPr>
        <w:t>目的</w:t>
      </w:r>
    </w:p>
    <w:p w14:paraId="4240E136" w14:textId="77777777" w:rsidR="00BD06D0" w:rsidRDefault="00BD06D0">
      <w:r>
        <w:rPr>
          <w:rFonts w:hint="eastAsia"/>
        </w:rPr>
        <w:t xml:space="preserve">  </w:t>
      </w:r>
      <w:r>
        <w:rPr>
          <w:rFonts w:hint="eastAsia"/>
        </w:rPr>
        <w:t>本文档作为快递物流系统的用例文档，通过描述用例从用户的角度阐述了该系统与外界的交互。</w:t>
      </w:r>
    </w:p>
    <w:p w14:paraId="4E0CBC78" w14:textId="77777777" w:rsidR="00BD06D0" w:rsidRDefault="00BD06D0">
      <w:r>
        <w:rPr>
          <w:rFonts w:hint="eastAsia"/>
        </w:rPr>
        <w:t xml:space="preserve">  1.2</w:t>
      </w:r>
      <w:r>
        <w:rPr>
          <w:rFonts w:hint="eastAsia"/>
        </w:rPr>
        <w:t>导读</w:t>
      </w:r>
    </w:p>
    <w:p w14:paraId="59A717FE" w14:textId="77777777" w:rsidR="00BD06D0" w:rsidRDefault="00BD06D0">
      <w:r>
        <w:rPr>
          <w:rFonts w:hint="eastAsia"/>
        </w:rPr>
        <w:t xml:space="preserve">  </w:t>
      </w:r>
      <w:r>
        <w:rPr>
          <w:rFonts w:hint="eastAsia"/>
        </w:rPr>
        <w:t>该用例文档分为三个部分，第一</w:t>
      </w:r>
      <w:r w:rsidR="00CD7D36">
        <w:rPr>
          <w:rFonts w:hint="eastAsia"/>
        </w:rPr>
        <w:t>部分是引言，主要是介绍文档的基本信息；第二部分是用例图</w:t>
      </w:r>
      <w:r>
        <w:rPr>
          <w:rFonts w:hint="eastAsia"/>
        </w:rPr>
        <w:t>，是对用例的概括性描述；第三部分是详细用例描述</w:t>
      </w:r>
    </w:p>
    <w:p w14:paraId="7A50414A" w14:textId="77777777" w:rsidR="00BD06D0" w:rsidRDefault="00BD06D0">
      <w:r>
        <w:rPr>
          <w:rFonts w:hint="eastAsia"/>
        </w:rPr>
        <w:t xml:space="preserve">  1.3</w:t>
      </w:r>
      <w:r>
        <w:rPr>
          <w:rFonts w:hint="eastAsia"/>
        </w:rPr>
        <w:t>内容概述</w:t>
      </w:r>
    </w:p>
    <w:p w14:paraId="73E5A1CD" w14:textId="77777777" w:rsidR="00BD06D0" w:rsidRDefault="00BD06D0">
      <w:r>
        <w:rPr>
          <w:rFonts w:hint="eastAsia"/>
        </w:rPr>
        <w:t xml:space="preserve">  </w:t>
      </w:r>
      <w:r>
        <w:rPr>
          <w:rFonts w:hint="eastAsia"/>
        </w:rPr>
        <w:t>快递物流系统的参与者</w:t>
      </w:r>
      <w:r w:rsidR="00CD7D36">
        <w:rPr>
          <w:rFonts w:hint="eastAsia"/>
        </w:rPr>
        <w:t>主要有快递员、营业厅业务员、中转中心业务员、中转中心仓库管理员、财务人员、总经理、管理员，本文档一共有用例</w:t>
      </w:r>
      <w:r w:rsidR="00CD7D36">
        <w:rPr>
          <w:rFonts w:hint="eastAsia"/>
        </w:rPr>
        <w:t>27</w:t>
      </w:r>
      <w:r w:rsidR="00CD7D36">
        <w:rPr>
          <w:rFonts w:hint="eastAsia"/>
        </w:rPr>
        <w:t>个，详细地描述了各参与者与系统交互的场景。</w:t>
      </w:r>
    </w:p>
    <w:p w14:paraId="4B7D214B" w14:textId="77777777" w:rsidR="00BD06D0" w:rsidRDefault="00BD06D0">
      <w:r>
        <w:rPr>
          <w:rFonts w:hint="eastAsia"/>
        </w:rPr>
        <w:t xml:space="preserve">  1.4</w:t>
      </w:r>
      <w:r>
        <w:rPr>
          <w:rFonts w:hint="eastAsia"/>
        </w:rPr>
        <w:t>文档约定</w:t>
      </w:r>
    </w:p>
    <w:p w14:paraId="1A7322C6" w14:textId="77777777" w:rsidR="00BD06D0" w:rsidRDefault="00BD06D0">
      <w:r>
        <w:rPr>
          <w:rFonts w:hint="eastAsia"/>
        </w:rPr>
        <w:t xml:space="preserve">   </w:t>
      </w:r>
      <w:r>
        <w:rPr>
          <w:rFonts w:hint="eastAsia"/>
        </w:rPr>
        <w:t>对文档的</w:t>
      </w:r>
      <w:proofErr w:type="gramStart"/>
      <w:r>
        <w:rPr>
          <w:rFonts w:hint="eastAsia"/>
        </w:rPr>
        <w:t>的</w:t>
      </w:r>
      <w:proofErr w:type="gramEnd"/>
      <w:r>
        <w:rPr>
          <w:rFonts w:hint="eastAsia"/>
        </w:rPr>
        <w:t>任何改动都应经过质量保证人员的统一，详细改动由小组成员共同商议。</w:t>
      </w:r>
    </w:p>
    <w:p w14:paraId="4E09C851" w14:textId="77777777" w:rsidR="00BD06D0" w:rsidRDefault="00BD06D0">
      <w:r>
        <w:rPr>
          <w:rFonts w:hint="eastAsia"/>
        </w:rPr>
        <w:t xml:space="preserve">  1.5</w:t>
      </w:r>
      <w:r>
        <w:rPr>
          <w:rFonts w:hint="eastAsia"/>
        </w:rPr>
        <w:t>感谢</w:t>
      </w:r>
    </w:p>
    <w:p w14:paraId="6856A2B7" w14:textId="77777777" w:rsidR="00BD06D0" w:rsidRDefault="00BD06D0">
      <w:r>
        <w:rPr>
          <w:rFonts w:hint="eastAsia"/>
        </w:rPr>
        <w:t xml:space="preserve">  </w:t>
      </w:r>
      <w:r>
        <w:rPr>
          <w:rFonts w:hint="eastAsia"/>
        </w:rPr>
        <w:t>本用例文档由小组成员黄迪璇编写，邓逸鹏负责审阅，详细用例描述由何永俊、许玥琪、邓逸鹏和黄迪璇共同完成，感谢他们的辛勤付出。</w:t>
      </w:r>
    </w:p>
    <w:p w14:paraId="5EAD37C5" w14:textId="77777777" w:rsidR="00CD7D36" w:rsidRDefault="00CD7D36">
      <w:r>
        <w:rPr>
          <w:rFonts w:hint="eastAsia"/>
        </w:rPr>
        <w:t xml:space="preserve">  1.6</w:t>
      </w:r>
      <w:r>
        <w:rPr>
          <w:rFonts w:hint="eastAsia"/>
        </w:rPr>
        <w:t>参考文献</w:t>
      </w:r>
    </w:p>
    <w:p w14:paraId="364172FC" w14:textId="77777777" w:rsidR="00CD7D36" w:rsidRDefault="00CD7D36">
      <w:r>
        <w:rPr>
          <w:rFonts w:hint="eastAsia"/>
        </w:rPr>
        <w:t xml:space="preserve"> </w:t>
      </w:r>
      <w:r>
        <w:rPr>
          <w:rFonts w:hint="eastAsia"/>
        </w:rPr>
        <w:t>《软件工程与计算（卷二）——软件开发的技术基础》</w:t>
      </w:r>
      <w:r>
        <w:rPr>
          <w:rFonts w:hint="eastAsia"/>
        </w:rPr>
        <w:t xml:space="preserve">      </w:t>
      </w:r>
      <w:r>
        <w:rPr>
          <w:rFonts w:hint="eastAsia"/>
        </w:rPr>
        <w:t>机械工程出版社</w:t>
      </w:r>
    </w:p>
    <w:p w14:paraId="07E4EF0A" w14:textId="77777777" w:rsidR="00CD7D36" w:rsidRDefault="00CD7D36">
      <w:r>
        <w:rPr>
          <w:rFonts w:hint="eastAsia"/>
        </w:rPr>
        <w:t xml:space="preserve"> </w:t>
      </w:r>
      <w:r>
        <w:rPr>
          <w:rFonts w:hint="eastAsia"/>
        </w:rPr>
        <w:t>《</w:t>
      </w:r>
      <w:r>
        <w:rPr>
          <w:rFonts w:hint="eastAsia"/>
        </w:rPr>
        <w:t>UML</w:t>
      </w:r>
      <w:r>
        <w:rPr>
          <w:rFonts w:hint="eastAsia"/>
        </w:rPr>
        <w:t>与模式应用（第三版）》</w:t>
      </w:r>
      <w:r>
        <w:rPr>
          <w:rFonts w:hint="eastAsia"/>
        </w:rPr>
        <w:t xml:space="preserve">                           </w:t>
      </w:r>
      <w:r>
        <w:rPr>
          <w:rFonts w:hint="eastAsia"/>
        </w:rPr>
        <w:t>机械工程出版社</w:t>
      </w:r>
    </w:p>
    <w:p w14:paraId="74B2FCAA" w14:textId="77777777" w:rsidR="00CD7D36" w:rsidRDefault="00CD7D36"/>
    <w:p w14:paraId="11940224" w14:textId="77777777" w:rsidR="00CD7D36" w:rsidRDefault="00CD7D36"/>
    <w:p w14:paraId="7622E6A2" w14:textId="77777777" w:rsidR="00CD7D36" w:rsidRDefault="00CD7D36"/>
    <w:p w14:paraId="33F6C099" w14:textId="77777777" w:rsidR="00CD7D36" w:rsidRDefault="00CD7D36"/>
    <w:p w14:paraId="1C478F37" w14:textId="77777777" w:rsidR="00CD7D36" w:rsidRDefault="00CD7D36"/>
    <w:p w14:paraId="004DFE76" w14:textId="77777777" w:rsidR="00CD7D36" w:rsidRDefault="00CD7D36"/>
    <w:p w14:paraId="4B27A14D" w14:textId="77777777" w:rsidR="00CD7D36" w:rsidRDefault="00CD7D36"/>
    <w:p w14:paraId="4A63D5CC" w14:textId="77777777" w:rsidR="00CD7D36" w:rsidRDefault="00CD7D36"/>
    <w:p w14:paraId="730DDEA1" w14:textId="77777777" w:rsidR="00CD7D36" w:rsidRDefault="00CD7D36"/>
    <w:p w14:paraId="7622B96D" w14:textId="77777777" w:rsidR="00CD7D36" w:rsidRDefault="00CD7D36"/>
    <w:p w14:paraId="2D307D04" w14:textId="77777777" w:rsidR="00CD7D36" w:rsidRDefault="00CD7D36"/>
    <w:p w14:paraId="3838C404" w14:textId="77777777" w:rsidR="00CD7D36" w:rsidRDefault="00CD7D36"/>
    <w:p w14:paraId="74C4A4D1" w14:textId="77777777" w:rsidR="008E4666" w:rsidRDefault="008E4666"/>
    <w:p w14:paraId="36F3DE30" w14:textId="77777777" w:rsidR="00DC218E" w:rsidRDefault="001A0E73">
      <w:r>
        <w:rPr>
          <w:rFonts w:hint="eastAsia"/>
        </w:rPr>
        <w:lastRenderedPageBreak/>
        <w:t xml:space="preserve">2 </w:t>
      </w:r>
      <w:r w:rsidR="00DC218E">
        <w:rPr>
          <w:rFonts w:hint="eastAsia"/>
        </w:rPr>
        <w:t>用例图</w:t>
      </w:r>
    </w:p>
    <w:p w14:paraId="449F9F72" w14:textId="77777777" w:rsidR="00CD7D36" w:rsidRDefault="00DC218E">
      <w:r>
        <w:rPr>
          <w:noProof/>
        </w:rPr>
        <w:drawing>
          <wp:inline distT="0" distB="0" distL="0" distR="0" wp14:anchorId="083EA4DE" wp14:editId="664788C0">
            <wp:extent cx="5270431" cy="85471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8547212"/>
                    </a:xfrm>
                    <a:prstGeom prst="rect">
                      <a:avLst/>
                    </a:prstGeom>
                    <a:noFill/>
                    <a:ln>
                      <a:noFill/>
                    </a:ln>
                  </pic:spPr>
                </pic:pic>
              </a:graphicData>
            </a:graphic>
          </wp:inline>
        </w:drawing>
      </w:r>
    </w:p>
    <w:p w14:paraId="3AB4A13F" w14:textId="77777777" w:rsidR="00CD7D36" w:rsidRDefault="001A0E73">
      <w:r>
        <w:rPr>
          <w:rFonts w:hint="eastAsia"/>
        </w:rPr>
        <w:lastRenderedPageBreak/>
        <w:t xml:space="preserve">3 </w:t>
      </w:r>
      <w:r w:rsidR="00DC218E">
        <w:rPr>
          <w:rFonts w:hint="eastAsia"/>
        </w:rPr>
        <w:t>详细用例描述</w:t>
      </w:r>
    </w:p>
    <w:p w14:paraId="3E9AB6A4" w14:textId="77777777" w:rsidR="00DC218E" w:rsidRDefault="00DC218E">
      <w:r>
        <w:rPr>
          <w:rFonts w:hint="eastAsia"/>
        </w:rPr>
        <w:t>用例</w:t>
      </w:r>
      <w:r>
        <w:rPr>
          <w:rFonts w:hint="eastAsia"/>
        </w:rPr>
        <w:t xml:space="preserve">1 </w:t>
      </w:r>
      <w:r>
        <w:rPr>
          <w:rFonts w:hint="eastAsia"/>
        </w:rPr>
        <w:t>物流信息查询</w:t>
      </w:r>
    </w:p>
    <w:tbl>
      <w:tblPr>
        <w:tblStyle w:val="a5"/>
        <w:tblW w:w="8296" w:type="dxa"/>
        <w:tblLayout w:type="fixed"/>
        <w:tblLook w:val="04A0" w:firstRow="1" w:lastRow="0" w:firstColumn="1" w:lastColumn="0" w:noHBand="0" w:noVBand="1"/>
      </w:tblPr>
      <w:tblGrid>
        <w:gridCol w:w="1129"/>
        <w:gridCol w:w="3544"/>
        <w:gridCol w:w="1725"/>
        <w:gridCol w:w="1898"/>
      </w:tblGrid>
      <w:tr w:rsidR="00DC218E" w14:paraId="7CABDD87" w14:textId="77777777" w:rsidTr="00DC218E">
        <w:tc>
          <w:tcPr>
            <w:tcW w:w="1129" w:type="dxa"/>
          </w:tcPr>
          <w:p w14:paraId="505D99BA" w14:textId="77777777" w:rsidR="00DC218E" w:rsidRDefault="00DC218E" w:rsidP="00DC218E">
            <w:r>
              <w:rPr>
                <w:rFonts w:hint="eastAsia"/>
              </w:rPr>
              <w:t>ID</w:t>
            </w:r>
          </w:p>
        </w:tc>
        <w:tc>
          <w:tcPr>
            <w:tcW w:w="3544" w:type="dxa"/>
          </w:tcPr>
          <w:p w14:paraId="31DF60D8" w14:textId="77777777" w:rsidR="00DC218E" w:rsidRDefault="00DC218E" w:rsidP="00DC218E">
            <w:r>
              <w:rPr>
                <w:rFonts w:hint="eastAsia"/>
              </w:rPr>
              <w:t>1</w:t>
            </w:r>
          </w:p>
        </w:tc>
        <w:tc>
          <w:tcPr>
            <w:tcW w:w="1725" w:type="dxa"/>
          </w:tcPr>
          <w:p w14:paraId="61930400" w14:textId="77777777" w:rsidR="00DC218E" w:rsidRDefault="00DC218E" w:rsidP="00DC218E">
            <w:r>
              <w:rPr>
                <w:rFonts w:hint="eastAsia"/>
              </w:rPr>
              <w:t>名称</w:t>
            </w:r>
          </w:p>
        </w:tc>
        <w:tc>
          <w:tcPr>
            <w:tcW w:w="1898" w:type="dxa"/>
          </w:tcPr>
          <w:p w14:paraId="600D636B" w14:textId="77777777" w:rsidR="00DC218E" w:rsidRDefault="00DC218E" w:rsidP="00DC218E">
            <w:r>
              <w:rPr>
                <w:rFonts w:hint="eastAsia"/>
              </w:rPr>
              <w:t>物流信息查询</w:t>
            </w:r>
          </w:p>
        </w:tc>
      </w:tr>
      <w:tr w:rsidR="00DC218E" w14:paraId="1BB5CEEE" w14:textId="77777777" w:rsidTr="00DC218E">
        <w:tc>
          <w:tcPr>
            <w:tcW w:w="1129" w:type="dxa"/>
          </w:tcPr>
          <w:p w14:paraId="685E8631" w14:textId="77777777" w:rsidR="00DC218E" w:rsidRDefault="00DC218E" w:rsidP="00DC218E">
            <w:r>
              <w:t>创建者</w:t>
            </w:r>
          </w:p>
        </w:tc>
        <w:tc>
          <w:tcPr>
            <w:tcW w:w="3544" w:type="dxa"/>
          </w:tcPr>
          <w:p w14:paraId="0D4EF346" w14:textId="77777777" w:rsidR="00DC218E" w:rsidRDefault="00DC218E" w:rsidP="00DC218E">
            <w:r>
              <w:rPr>
                <w:rFonts w:hint="eastAsia"/>
              </w:rPr>
              <w:t>邓逸鹏</w:t>
            </w:r>
          </w:p>
        </w:tc>
        <w:tc>
          <w:tcPr>
            <w:tcW w:w="1725" w:type="dxa"/>
          </w:tcPr>
          <w:p w14:paraId="28D7865E" w14:textId="77777777" w:rsidR="00DC218E" w:rsidRDefault="00DC218E" w:rsidP="00DC218E">
            <w:r>
              <w:t>最后一次更新者</w:t>
            </w:r>
          </w:p>
        </w:tc>
        <w:tc>
          <w:tcPr>
            <w:tcW w:w="1898" w:type="dxa"/>
          </w:tcPr>
          <w:p w14:paraId="6F4A97FE" w14:textId="77777777" w:rsidR="00DC218E" w:rsidRDefault="00DC218E" w:rsidP="00DC218E">
            <w:r>
              <w:rPr>
                <w:rFonts w:hint="eastAsia"/>
              </w:rPr>
              <w:t>邓逸鹏</w:t>
            </w:r>
          </w:p>
        </w:tc>
      </w:tr>
      <w:tr w:rsidR="00DC218E" w14:paraId="71B0A855" w14:textId="77777777" w:rsidTr="00DC218E">
        <w:tc>
          <w:tcPr>
            <w:tcW w:w="1129" w:type="dxa"/>
          </w:tcPr>
          <w:p w14:paraId="28D04A6B" w14:textId="77777777" w:rsidR="00DC218E" w:rsidRDefault="00DC218E" w:rsidP="00DC218E">
            <w:r>
              <w:t>创建日期</w:t>
            </w:r>
          </w:p>
        </w:tc>
        <w:tc>
          <w:tcPr>
            <w:tcW w:w="3544" w:type="dxa"/>
          </w:tcPr>
          <w:p w14:paraId="59C3A90F" w14:textId="77777777" w:rsidR="00DC218E" w:rsidRDefault="00DC218E" w:rsidP="00DC218E">
            <w:r>
              <w:t>2015/9/30</w:t>
            </w:r>
          </w:p>
        </w:tc>
        <w:tc>
          <w:tcPr>
            <w:tcW w:w="1725" w:type="dxa"/>
          </w:tcPr>
          <w:p w14:paraId="42399B83" w14:textId="77777777" w:rsidR="00DC218E" w:rsidRDefault="00DC218E" w:rsidP="00DC218E">
            <w:r>
              <w:t>最后更新日期</w:t>
            </w:r>
          </w:p>
        </w:tc>
        <w:tc>
          <w:tcPr>
            <w:tcW w:w="1898" w:type="dxa"/>
          </w:tcPr>
          <w:p w14:paraId="370FBC1E" w14:textId="77777777" w:rsidR="00DC218E" w:rsidRDefault="00DC218E" w:rsidP="00DC218E">
            <w:r>
              <w:t>2015/9/30</w:t>
            </w:r>
          </w:p>
        </w:tc>
      </w:tr>
      <w:tr w:rsidR="00DC218E" w14:paraId="516FE4C4" w14:textId="77777777" w:rsidTr="00DC218E">
        <w:tc>
          <w:tcPr>
            <w:tcW w:w="1129" w:type="dxa"/>
          </w:tcPr>
          <w:p w14:paraId="2136B220" w14:textId="77777777" w:rsidR="00DC218E" w:rsidRDefault="00DC218E" w:rsidP="00DC218E">
            <w:r>
              <w:t>参与者</w:t>
            </w:r>
          </w:p>
        </w:tc>
        <w:tc>
          <w:tcPr>
            <w:tcW w:w="7167" w:type="dxa"/>
            <w:gridSpan w:val="3"/>
          </w:tcPr>
          <w:p w14:paraId="4A5C492B" w14:textId="77777777" w:rsidR="00DC218E" w:rsidRDefault="00DC218E" w:rsidP="00DC218E">
            <w:r>
              <w:rPr>
                <w:rFonts w:hint="eastAsia"/>
              </w:rPr>
              <w:t>寄件人或者快递员，目的是获取快递件的所在地及历史轨迹（历史所在地及到达、派送时间）</w:t>
            </w:r>
          </w:p>
        </w:tc>
      </w:tr>
      <w:tr w:rsidR="00DC218E" w14:paraId="1F4364DB" w14:textId="77777777" w:rsidTr="00DC218E">
        <w:tc>
          <w:tcPr>
            <w:tcW w:w="1129" w:type="dxa"/>
          </w:tcPr>
          <w:p w14:paraId="4CA80D7E" w14:textId="77777777" w:rsidR="00DC218E" w:rsidRDefault="00DC218E" w:rsidP="00DC218E">
            <w:r>
              <w:t>触发条件</w:t>
            </w:r>
          </w:p>
        </w:tc>
        <w:tc>
          <w:tcPr>
            <w:tcW w:w="7167" w:type="dxa"/>
            <w:gridSpan w:val="3"/>
          </w:tcPr>
          <w:p w14:paraId="661A6FE4" w14:textId="77777777" w:rsidR="00DC218E" w:rsidRDefault="00DC218E" w:rsidP="00DC218E">
            <w:r>
              <w:rPr>
                <w:rFonts w:hint="eastAsia"/>
              </w:rPr>
              <w:t>寄件人或快递员在物流信息查询页面输入</w:t>
            </w:r>
            <w:r>
              <w:rPr>
                <w:rFonts w:hint="eastAsia"/>
              </w:rPr>
              <w:t>10</w:t>
            </w:r>
            <w:r>
              <w:rPr>
                <w:rFonts w:hint="eastAsia"/>
              </w:rPr>
              <w:t>位条形码号</w:t>
            </w:r>
          </w:p>
        </w:tc>
      </w:tr>
      <w:tr w:rsidR="00DC218E" w14:paraId="1963ADB4" w14:textId="77777777" w:rsidTr="00DC218E">
        <w:tc>
          <w:tcPr>
            <w:tcW w:w="1129" w:type="dxa"/>
          </w:tcPr>
          <w:p w14:paraId="7780F607" w14:textId="77777777" w:rsidR="00DC218E" w:rsidRDefault="00DC218E" w:rsidP="00DC218E">
            <w:r>
              <w:t>前置条件</w:t>
            </w:r>
          </w:p>
        </w:tc>
        <w:tc>
          <w:tcPr>
            <w:tcW w:w="7167" w:type="dxa"/>
            <w:gridSpan w:val="3"/>
          </w:tcPr>
          <w:p w14:paraId="296B6DE5" w14:textId="77777777" w:rsidR="00DC218E" w:rsidRDefault="00DC218E" w:rsidP="00DC218E">
            <w:r>
              <w:rPr>
                <w:rFonts w:hint="eastAsia"/>
              </w:rPr>
              <w:t>该条形码所代表的快递件正处在快递流程中</w:t>
            </w:r>
          </w:p>
        </w:tc>
      </w:tr>
      <w:tr w:rsidR="00DC218E" w14:paraId="6208F355" w14:textId="77777777" w:rsidTr="00DC218E">
        <w:tc>
          <w:tcPr>
            <w:tcW w:w="1129" w:type="dxa"/>
          </w:tcPr>
          <w:p w14:paraId="200B9F1F" w14:textId="77777777" w:rsidR="00DC218E" w:rsidRDefault="00DC218E" w:rsidP="00DC218E">
            <w:r>
              <w:t>后置条件</w:t>
            </w:r>
          </w:p>
        </w:tc>
        <w:tc>
          <w:tcPr>
            <w:tcW w:w="7167" w:type="dxa"/>
            <w:gridSpan w:val="3"/>
          </w:tcPr>
          <w:p w14:paraId="78E41BBC" w14:textId="77777777" w:rsidR="00DC218E" w:rsidRDefault="00DC218E" w:rsidP="00DC218E">
            <w:r>
              <w:rPr>
                <w:rFonts w:hint="eastAsia"/>
              </w:rPr>
              <w:t>系统显示快递件的物流信息（快递件的所在地、历史所在地、到达与派送时间）</w:t>
            </w:r>
          </w:p>
        </w:tc>
      </w:tr>
      <w:tr w:rsidR="00DC218E" w14:paraId="0464D2C9" w14:textId="77777777" w:rsidTr="00DC218E">
        <w:tc>
          <w:tcPr>
            <w:tcW w:w="1129" w:type="dxa"/>
          </w:tcPr>
          <w:p w14:paraId="0C6BDD6C" w14:textId="77777777" w:rsidR="00DC218E" w:rsidRDefault="00DC218E" w:rsidP="00DC218E">
            <w:r>
              <w:t>优先级</w:t>
            </w:r>
          </w:p>
        </w:tc>
        <w:tc>
          <w:tcPr>
            <w:tcW w:w="7167" w:type="dxa"/>
            <w:gridSpan w:val="3"/>
          </w:tcPr>
          <w:p w14:paraId="211A2E09" w14:textId="77777777" w:rsidR="00DC218E" w:rsidRDefault="00DC218E" w:rsidP="00DC218E">
            <w:r>
              <w:rPr>
                <w:rFonts w:hint="eastAsia"/>
              </w:rPr>
              <w:t>低</w:t>
            </w:r>
          </w:p>
        </w:tc>
      </w:tr>
      <w:tr w:rsidR="00DC218E" w14:paraId="4FF671CE" w14:textId="77777777" w:rsidTr="00DC218E">
        <w:tc>
          <w:tcPr>
            <w:tcW w:w="1129" w:type="dxa"/>
          </w:tcPr>
          <w:p w14:paraId="2AF70F62" w14:textId="77777777" w:rsidR="00DC218E" w:rsidRDefault="00DC218E" w:rsidP="00DC218E">
            <w:r>
              <w:t>正常流程</w:t>
            </w:r>
          </w:p>
        </w:tc>
        <w:tc>
          <w:tcPr>
            <w:tcW w:w="7167" w:type="dxa"/>
            <w:gridSpan w:val="3"/>
          </w:tcPr>
          <w:p w14:paraId="6315FC70" w14:textId="77777777" w:rsidR="00DC218E" w:rsidRDefault="00DC218E" w:rsidP="00DC218E">
            <w:pPr>
              <w:numPr>
                <w:ilvl w:val="0"/>
                <w:numId w:val="1"/>
              </w:numPr>
            </w:pPr>
            <w:r>
              <w:rPr>
                <w:rFonts w:hint="eastAsia"/>
              </w:rPr>
              <w:t>寄件人或者快递员在物流信息查询页面输入</w:t>
            </w:r>
            <w:r>
              <w:rPr>
                <w:rFonts w:hint="eastAsia"/>
              </w:rPr>
              <w:t>10</w:t>
            </w:r>
            <w:r>
              <w:rPr>
                <w:rFonts w:hint="eastAsia"/>
              </w:rPr>
              <w:t>位条形码号</w:t>
            </w:r>
          </w:p>
          <w:p w14:paraId="5D824CB9" w14:textId="77777777" w:rsidR="00DC218E" w:rsidRDefault="00DC218E" w:rsidP="00DC218E">
            <w:pPr>
              <w:numPr>
                <w:ilvl w:val="0"/>
                <w:numId w:val="1"/>
              </w:numPr>
            </w:pPr>
            <w:r>
              <w:rPr>
                <w:rFonts w:hint="eastAsia"/>
              </w:rPr>
              <w:t>系统显示所输入条形码号代表的快递件的物流信息</w:t>
            </w:r>
          </w:p>
          <w:p w14:paraId="6AC62E98" w14:textId="77777777" w:rsidR="00DC218E" w:rsidRDefault="00DC218E" w:rsidP="00DC218E">
            <w:pPr>
              <w:numPr>
                <w:ilvl w:val="0"/>
                <w:numId w:val="1"/>
              </w:numPr>
            </w:pPr>
            <w:r>
              <w:rPr>
                <w:rFonts w:hint="eastAsia"/>
              </w:rPr>
              <w:t>寄件人或者快递员确认信息，返回物流信息查询页面</w:t>
            </w:r>
          </w:p>
        </w:tc>
      </w:tr>
      <w:tr w:rsidR="00DC218E" w14:paraId="7458AFD9" w14:textId="77777777" w:rsidTr="00DC218E">
        <w:tc>
          <w:tcPr>
            <w:tcW w:w="1129" w:type="dxa"/>
          </w:tcPr>
          <w:p w14:paraId="3C78DDF4" w14:textId="77777777" w:rsidR="00DC218E" w:rsidRDefault="00DC218E" w:rsidP="00DC218E">
            <w:r>
              <w:t>扩展流程</w:t>
            </w:r>
          </w:p>
        </w:tc>
        <w:tc>
          <w:tcPr>
            <w:tcW w:w="7167" w:type="dxa"/>
            <w:gridSpan w:val="3"/>
          </w:tcPr>
          <w:p w14:paraId="03E7A59F" w14:textId="77777777" w:rsidR="00DC218E" w:rsidRDefault="00DC218E" w:rsidP="00DC218E">
            <w:r>
              <w:rPr>
                <w:rFonts w:hint="eastAsia"/>
              </w:rPr>
              <w:t>1</w:t>
            </w:r>
            <w:r>
              <w:t>a.</w:t>
            </w:r>
            <w:r>
              <w:rPr>
                <w:rFonts w:hint="eastAsia"/>
              </w:rPr>
              <w:t>条形码号不符合</w:t>
            </w:r>
            <w:r>
              <w:t>1</w:t>
            </w:r>
            <w:r>
              <w:rPr>
                <w:rFonts w:hint="eastAsia"/>
              </w:rPr>
              <w:t>0</w:t>
            </w:r>
            <w:r>
              <w:rPr>
                <w:rFonts w:hint="eastAsia"/>
              </w:rPr>
              <w:t>位数字格式</w:t>
            </w:r>
          </w:p>
          <w:p w14:paraId="68C97F47" w14:textId="77777777" w:rsidR="00DC218E" w:rsidRDefault="00DC218E" w:rsidP="00DC218E">
            <w:r>
              <w:rPr>
                <w:rFonts w:hint="eastAsia"/>
              </w:rPr>
              <w:t xml:space="preserve">  1.</w:t>
            </w:r>
            <w:r>
              <w:rPr>
                <w:rFonts w:hint="eastAsia"/>
              </w:rPr>
              <w:t>系统提示“请输入</w:t>
            </w:r>
            <w:r>
              <w:rPr>
                <w:rFonts w:hint="eastAsia"/>
              </w:rPr>
              <w:t>10</w:t>
            </w:r>
            <w:r>
              <w:rPr>
                <w:rFonts w:hint="eastAsia"/>
              </w:rPr>
              <w:t>位数字条形码号”，返回输入页面</w:t>
            </w:r>
          </w:p>
          <w:p w14:paraId="1524C1AE" w14:textId="77777777" w:rsidR="00DC218E" w:rsidRDefault="00DC218E" w:rsidP="00DC218E">
            <w:r>
              <w:rPr>
                <w:rFonts w:hint="eastAsia"/>
              </w:rPr>
              <w:t>1</w:t>
            </w:r>
            <w:r>
              <w:t>b.</w:t>
            </w:r>
            <w:r>
              <w:rPr>
                <w:rFonts w:hint="eastAsia"/>
              </w:rPr>
              <w:t>条形码号所代表的快递件不在快递流程中</w:t>
            </w:r>
          </w:p>
          <w:p w14:paraId="3E26DF7E" w14:textId="77777777" w:rsidR="00DC218E" w:rsidRDefault="00DC218E" w:rsidP="00DC218E">
            <w:r>
              <w:rPr>
                <w:rFonts w:hint="eastAsia"/>
              </w:rPr>
              <w:t xml:space="preserve">  1.</w:t>
            </w:r>
            <w:r>
              <w:rPr>
                <w:rFonts w:hint="eastAsia"/>
              </w:rPr>
              <w:t>系统提示“你输入的条形码号所代表的快递件并不在快递流程中”，返回输入页面</w:t>
            </w:r>
          </w:p>
        </w:tc>
      </w:tr>
      <w:tr w:rsidR="00DC218E" w14:paraId="5E83C497" w14:textId="77777777" w:rsidTr="00DC218E">
        <w:tc>
          <w:tcPr>
            <w:tcW w:w="1129" w:type="dxa"/>
          </w:tcPr>
          <w:p w14:paraId="095F1830" w14:textId="77777777" w:rsidR="00DC218E" w:rsidRDefault="00DC218E" w:rsidP="00DC218E">
            <w:r>
              <w:t>特殊需求</w:t>
            </w:r>
          </w:p>
        </w:tc>
        <w:tc>
          <w:tcPr>
            <w:tcW w:w="7167" w:type="dxa"/>
            <w:gridSpan w:val="3"/>
          </w:tcPr>
          <w:p w14:paraId="202FA2C3" w14:textId="77777777" w:rsidR="00DC218E" w:rsidRDefault="00DC218E" w:rsidP="00DC218E">
            <w:r>
              <w:rPr>
                <w:rFonts w:hint="eastAsia"/>
              </w:rPr>
              <w:t>物流信息清晰明了，便于寄件人或快递员辨识</w:t>
            </w:r>
          </w:p>
        </w:tc>
      </w:tr>
    </w:tbl>
    <w:p w14:paraId="0019C614" w14:textId="77777777" w:rsidR="00DC218E" w:rsidRDefault="00DC218E"/>
    <w:p w14:paraId="77D08BFC" w14:textId="77777777" w:rsidR="00DC218E" w:rsidRDefault="00DC218E"/>
    <w:p w14:paraId="16972E86" w14:textId="77777777" w:rsidR="00DC218E" w:rsidRDefault="00DC218E"/>
    <w:p w14:paraId="40E0820D" w14:textId="77777777" w:rsidR="00DC218E" w:rsidRDefault="00DC218E"/>
    <w:p w14:paraId="7FEA0F79" w14:textId="77777777" w:rsidR="00DC218E" w:rsidRDefault="00DC218E"/>
    <w:p w14:paraId="5160A498" w14:textId="77777777" w:rsidR="00DC218E" w:rsidRDefault="00DC218E"/>
    <w:p w14:paraId="03973D01" w14:textId="77777777" w:rsidR="00DC218E" w:rsidRDefault="00DC218E"/>
    <w:p w14:paraId="5C0C0469" w14:textId="77777777" w:rsidR="00DC218E" w:rsidRDefault="00DC218E"/>
    <w:p w14:paraId="54122110" w14:textId="77777777" w:rsidR="00DC218E" w:rsidRDefault="00DC218E"/>
    <w:p w14:paraId="568B3263" w14:textId="77777777" w:rsidR="00DC218E" w:rsidRDefault="00DC218E"/>
    <w:p w14:paraId="3518D60F" w14:textId="77777777" w:rsidR="00DC218E" w:rsidRDefault="00DC218E"/>
    <w:p w14:paraId="14D8CBFA" w14:textId="77777777" w:rsidR="00DC218E" w:rsidRDefault="00DC218E"/>
    <w:p w14:paraId="5C15F715" w14:textId="77777777" w:rsidR="00DC218E" w:rsidRDefault="00DC218E">
      <w:r>
        <w:rPr>
          <w:rFonts w:hint="eastAsia"/>
        </w:rPr>
        <w:lastRenderedPageBreak/>
        <w:t>用例</w:t>
      </w:r>
      <w:r>
        <w:rPr>
          <w:rFonts w:hint="eastAsia"/>
        </w:rPr>
        <w:t xml:space="preserve">2 </w:t>
      </w:r>
      <w:r>
        <w:rPr>
          <w:rFonts w:hint="eastAsia"/>
        </w:rPr>
        <w:t>订单输入</w:t>
      </w:r>
    </w:p>
    <w:tbl>
      <w:tblPr>
        <w:tblStyle w:val="a5"/>
        <w:tblW w:w="8296" w:type="dxa"/>
        <w:tblLayout w:type="fixed"/>
        <w:tblLook w:val="04A0" w:firstRow="1" w:lastRow="0" w:firstColumn="1" w:lastColumn="0" w:noHBand="0" w:noVBand="1"/>
      </w:tblPr>
      <w:tblGrid>
        <w:gridCol w:w="1129"/>
        <w:gridCol w:w="3544"/>
        <w:gridCol w:w="1725"/>
        <w:gridCol w:w="1898"/>
      </w:tblGrid>
      <w:tr w:rsidR="00DC218E" w14:paraId="1C20D73A" w14:textId="77777777" w:rsidTr="00DC218E">
        <w:tc>
          <w:tcPr>
            <w:tcW w:w="1129" w:type="dxa"/>
          </w:tcPr>
          <w:p w14:paraId="51B4C27C" w14:textId="77777777" w:rsidR="00DC218E" w:rsidRDefault="00DC218E" w:rsidP="00DC218E">
            <w:r>
              <w:rPr>
                <w:rFonts w:hint="eastAsia"/>
              </w:rPr>
              <w:t>ID</w:t>
            </w:r>
          </w:p>
        </w:tc>
        <w:tc>
          <w:tcPr>
            <w:tcW w:w="3544" w:type="dxa"/>
          </w:tcPr>
          <w:p w14:paraId="1E95F16E" w14:textId="77777777" w:rsidR="00DC218E" w:rsidRDefault="00DC218E" w:rsidP="00DC218E">
            <w:r>
              <w:t>2</w:t>
            </w:r>
          </w:p>
        </w:tc>
        <w:tc>
          <w:tcPr>
            <w:tcW w:w="1725" w:type="dxa"/>
          </w:tcPr>
          <w:p w14:paraId="795BCF64" w14:textId="77777777" w:rsidR="00DC218E" w:rsidRDefault="00DC218E" w:rsidP="00DC218E">
            <w:r>
              <w:rPr>
                <w:rFonts w:hint="eastAsia"/>
              </w:rPr>
              <w:t>名称</w:t>
            </w:r>
          </w:p>
        </w:tc>
        <w:tc>
          <w:tcPr>
            <w:tcW w:w="1898" w:type="dxa"/>
          </w:tcPr>
          <w:p w14:paraId="523025A4" w14:textId="77777777" w:rsidR="00DC218E" w:rsidRDefault="00DC218E" w:rsidP="00DC218E">
            <w:r>
              <w:rPr>
                <w:rFonts w:hint="eastAsia"/>
              </w:rPr>
              <w:t>订单输入</w:t>
            </w:r>
          </w:p>
        </w:tc>
      </w:tr>
      <w:tr w:rsidR="00DC218E" w14:paraId="3C815B0C" w14:textId="77777777" w:rsidTr="00DC218E">
        <w:tc>
          <w:tcPr>
            <w:tcW w:w="1129" w:type="dxa"/>
          </w:tcPr>
          <w:p w14:paraId="32ED8CF6" w14:textId="77777777" w:rsidR="00DC218E" w:rsidRDefault="00DC218E" w:rsidP="00DC218E">
            <w:r>
              <w:t>创建者</w:t>
            </w:r>
          </w:p>
        </w:tc>
        <w:tc>
          <w:tcPr>
            <w:tcW w:w="3544" w:type="dxa"/>
          </w:tcPr>
          <w:p w14:paraId="5E457861" w14:textId="77777777" w:rsidR="00DC218E" w:rsidRDefault="00DC218E" w:rsidP="00DC218E">
            <w:r>
              <w:rPr>
                <w:rFonts w:hint="eastAsia"/>
              </w:rPr>
              <w:t>邓逸鹏</w:t>
            </w:r>
          </w:p>
        </w:tc>
        <w:tc>
          <w:tcPr>
            <w:tcW w:w="1725" w:type="dxa"/>
          </w:tcPr>
          <w:p w14:paraId="2A28183A" w14:textId="77777777" w:rsidR="00DC218E" w:rsidRDefault="00DC218E" w:rsidP="00DC218E">
            <w:r>
              <w:t>最后一次更新者</w:t>
            </w:r>
          </w:p>
        </w:tc>
        <w:tc>
          <w:tcPr>
            <w:tcW w:w="1898" w:type="dxa"/>
          </w:tcPr>
          <w:p w14:paraId="5F362DA1" w14:textId="77777777" w:rsidR="00DC218E" w:rsidRDefault="00DC218E" w:rsidP="00DC218E">
            <w:r>
              <w:rPr>
                <w:rFonts w:hint="eastAsia"/>
              </w:rPr>
              <w:t>邓逸鹏</w:t>
            </w:r>
          </w:p>
        </w:tc>
      </w:tr>
      <w:tr w:rsidR="00DC218E" w14:paraId="72879514" w14:textId="77777777" w:rsidTr="00DC218E">
        <w:tc>
          <w:tcPr>
            <w:tcW w:w="1129" w:type="dxa"/>
          </w:tcPr>
          <w:p w14:paraId="498EA1DE" w14:textId="77777777" w:rsidR="00DC218E" w:rsidRDefault="00DC218E" w:rsidP="00DC218E">
            <w:r>
              <w:t>创建日期</w:t>
            </w:r>
          </w:p>
        </w:tc>
        <w:tc>
          <w:tcPr>
            <w:tcW w:w="3544" w:type="dxa"/>
          </w:tcPr>
          <w:p w14:paraId="7FE49890" w14:textId="77777777" w:rsidR="00DC218E" w:rsidRDefault="00DC218E" w:rsidP="00DC218E">
            <w:r>
              <w:rPr>
                <w:rFonts w:hint="eastAsia"/>
              </w:rPr>
              <w:t>2015/9/24</w:t>
            </w:r>
          </w:p>
        </w:tc>
        <w:tc>
          <w:tcPr>
            <w:tcW w:w="1725" w:type="dxa"/>
          </w:tcPr>
          <w:p w14:paraId="7FBDC11F" w14:textId="77777777" w:rsidR="00DC218E" w:rsidRDefault="00DC218E" w:rsidP="00DC218E">
            <w:r>
              <w:t>最后更新日期</w:t>
            </w:r>
          </w:p>
        </w:tc>
        <w:tc>
          <w:tcPr>
            <w:tcW w:w="1898" w:type="dxa"/>
          </w:tcPr>
          <w:p w14:paraId="2DA6C95C" w14:textId="77777777" w:rsidR="00DC218E" w:rsidRDefault="00DC218E" w:rsidP="00DC218E">
            <w:r>
              <w:rPr>
                <w:rFonts w:hint="eastAsia"/>
              </w:rPr>
              <w:t>2015/9/30</w:t>
            </w:r>
          </w:p>
        </w:tc>
      </w:tr>
      <w:tr w:rsidR="00DC218E" w14:paraId="153668BF" w14:textId="77777777" w:rsidTr="00DC218E">
        <w:tc>
          <w:tcPr>
            <w:tcW w:w="1129" w:type="dxa"/>
          </w:tcPr>
          <w:p w14:paraId="566F051E" w14:textId="77777777" w:rsidR="00DC218E" w:rsidRDefault="00DC218E" w:rsidP="00DC218E">
            <w:r>
              <w:t>参与者</w:t>
            </w:r>
          </w:p>
        </w:tc>
        <w:tc>
          <w:tcPr>
            <w:tcW w:w="7167" w:type="dxa"/>
            <w:gridSpan w:val="3"/>
          </w:tcPr>
          <w:p w14:paraId="7C243C9E" w14:textId="77777777" w:rsidR="00DC218E" w:rsidRDefault="00DC218E" w:rsidP="00DC218E">
            <w:r>
              <w:rPr>
                <w:rFonts w:hint="eastAsia"/>
              </w:rPr>
              <w:t>快递员，目标是输入寄件人所寄快递的信息以及计算所需费用并将信息记录到系统中</w:t>
            </w:r>
          </w:p>
        </w:tc>
      </w:tr>
      <w:tr w:rsidR="00DC218E" w14:paraId="37A641C5" w14:textId="77777777" w:rsidTr="00DC218E">
        <w:tc>
          <w:tcPr>
            <w:tcW w:w="1129" w:type="dxa"/>
          </w:tcPr>
          <w:p w14:paraId="635D17DD" w14:textId="77777777" w:rsidR="00DC218E" w:rsidRDefault="00DC218E" w:rsidP="00DC218E">
            <w:r>
              <w:t>触发条件</w:t>
            </w:r>
          </w:p>
        </w:tc>
        <w:tc>
          <w:tcPr>
            <w:tcW w:w="7167" w:type="dxa"/>
            <w:gridSpan w:val="3"/>
          </w:tcPr>
          <w:p w14:paraId="05696722" w14:textId="77777777" w:rsidR="00DC218E" w:rsidRDefault="00DC218E" w:rsidP="00DC218E">
            <w:r>
              <w:rPr>
                <w:rFonts w:hint="eastAsia"/>
              </w:rPr>
              <w:t>顾客携带快递到达快递点</w:t>
            </w:r>
          </w:p>
        </w:tc>
      </w:tr>
      <w:tr w:rsidR="00DC218E" w14:paraId="4983AB59" w14:textId="77777777" w:rsidTr="00DC218E">
        <w:tc>
          <w:tcPr>
            <w:tcW w:w="1129" w:type="dxa"/>
          </w:tcPr>
          <w:p w14:paraId="0035E1CF" w14:textId="77777777" w:rsidR="00DC218E" w:rsidRDefault="00DC218E" w:rsidP="00DC218E">
            <w:r>
              <w:t>前置条件</w:t>
            </w:r>
          </w:p>
        </w:tc>
        <w:tc>
          <w:tcPr>
            <w:tcW w:w="7167" w:type="dxa"/>
            <w:gridSpan w:val="3"/>
          </w:tcPr>
          <w:p w14:paraId="2E24815D" w14:textId="77777777" w:rsidR="00DC218E" w:rsidRDefault="00DC218E" w:rsidP="00DC218E">
            <w:r>
              <w:rPr>
                <w:rFonts w:hint="eastAsia"/>
              </w:rPr>
              <w:t>快递员必须已经被识别和授权</w:t>
            </w:r>
          </w:p>
        </w:tc>
      </w:tr>
      <w:tr w:rsidR="00DC218E" w14:paraId="7A63A481" w14:textId="77777777" w:rsidTr="00DC218E">
        <w:tc>
          <w:tcPr>
            <w:tcW w:w="1129" w:type="dxa"/>
          </w:tcPr>
          <w:p w14:paraId="5B514009" w14:textId="77777777" w:rsidR="00DC218E" w:rsidRDefault="00DC218E" w:rsidP="00DC218E">
            <w:r>
              <w:t>后置条件</w:t>
            </w:r>
          </w:p>
        </w:tc>
        <w:tc>
          <w:tcPr>
            <w:tcW w:w="7167" w:type="dxa"/>
            <w:gridSpan w:val="3"/>
          </w:tcPr>
          <w:p w14:paraId="571276C7" w14:textId="77777777" w:rsidR="00DC218E" w:rsidRDefault="00DC218E" w:rsidP="00DC218E">
            <w:r>
              <w:rPr>
                <w:rFonts w:hint="eastAsia"/>
              </w:rPr>
              <w:t>存储寄件单，包括快递件信息、费用、快递员姓名；打印收据；货物送至营业厅；生成单号信息到系统便于营业厅车辆装车管理</w:t>
            </w:r>
          </w:p>
        </w:tc>
      </w:tr>
      <w:tr w:rsidR="00DC218E" w14:paraId="79038560" w14:textId="77777777" w:rsidTr="00DC218E">
        <w:tc>
          <w:tcPr>
            <w:tcW w:w="1129" w:type="dxa"/>
          </w:tcPr>
          <w:p w14:paraId="5BAADE80" w14:textId="77777777" w:rsidR="00DC218E" w:rsidRDefault="00DC218E" w:rsidP="00DC218E">
            <w:r>
              <w:t>优先级</w:t>
            </w:r>
          </w:p>
        </w:tc>
        <w:tc>
          <w:tcPr>
            <w:tcW w:w="7167" w:type="dxa"/>
            <w:gridSpan w:val="3"/>
          </w:tcPr>
          <w:p w14:paraId="4526B53C" w14:textId="77777777" w:rsidR="00DC218E" w:rsidRDefault="00DC218E" w:rsidP="00DC218E">
            <w:r>
              <w:rPr>
                <w:rFonts w:hint="eastAsia"/>
              </w:rPr>
              <w:t>中</w:t>
            </w:r>
          </w:p>
        </w:tc>
      </w:tr>
      <w:tr w:rsidR="00DC218E" w14:paraId="65D6B269" w14:textId="77777777" w:rsidTr="00DC218E">
        <w:tc>
          <w:tcPr>
            <w:tcW w:w="1129" w:type="dxa"/>
          </w:tcPr>
          <w:p w14:paraId="1720B820" w14:textId="77777777" w:rsidR="00DC218E" w:rsidRDefault="00DC218E" w:rsidP="00DC218E">
            <w:r>
              <w:t>正常流程</w:t>
            </w:r>
          </w:p>
        </w:tc>
        <w:tc>
          <w:tcPr>
            <w:tcW w:w="7167" w:type="dxa"/>
            <w:gridSpan w:val="3"/>
          </w:tcPr>
          <w:p w14:paraId="5D446E07" w14:textId="77777777" w:rsidR="00DC218E" w:rsidRDefault="00DC218E" w:rsidP="00DC218E">
            <w:pPr>
              <w:numPr>
                <w:ilvl w:val="0"/>
                <w:numId w:val="2"/>
              </w:numPr>
            </w:pPr>
            <w:r>
              <w:rPr>
                <w:rFonts w:hint="eastAsia"/>
              </w:rPr>
              <w:t>快递员根据顾客</w:t>
            </w:r>
            <w:proofErr w:type="gramStart"/>
            <w:r>
              <w:rPr>
                <w:rFonts w:hint="eastAsia"/>
              </w:rPr>
              <w:t>所填寄件单填写</w:t>
            </w:r>
            <w:proofErr w:type="gramEnd"/>
            <w:r>
              <w:rPr>
                <w:rFonts w:hint="eastAsia"/>
              </w:rPr>
              <w:t>快递件信息</w:t>
            </w:r>
          </w:p>
          <w:p w14:paraId="253DEA8C" w14:textId="77777777" w:rsidR="00DC218E" w:rsidRDefault="00DC218E" w:rsidP="00DC218E">
            <w:pPr>
              <w:numPr>
                <w:ilvl w:val="0"/>
                <w:numId w:val="2"/>
              </w:numPr>
            </w:pPr>
            <w:r>
              <w:rPr>
                <w:rFonts w:hint="eastAsia"/>
              </w:rPr>
              <w:t>系统记录并显示快递件信息，包括寄件人姓名、住址、单位、电话、手机；收件人姓名、住址、单位、电话；托运货物信息（原件数、实际重量、体积、内件品名、尺寸）；经济快递、标准快递、特快；</w:t>
            </w:r>
          </w:p>
          <w:p w14:paraId="535BB4D4" w14:textId="77777777" w:rsidR="00DC218E" w:rsidRDefault="00DC218E" w:rsidP="00DC218E">
            <w:pPr>
              <w:numPr>
                <w:ilvl w:val="0"/>
                <w:numId w:val="2"/>
              </w:numPr>
            </w:pPr>
            <w:r>
              <w:rPr>
                <w:rFonts w:hint="eastAsia"/>
              </w:rPr>
              <w:t>系统根据快递</w:t>
            </w:r>
            <w:proofErr w:type="gramStart"/>
            <w:r>
              <w:rPr>
                <w:rFonts w:hint="eastAsia"/>
              </w:rPr>
              <w:t>件信息</w:t>
            </w:r>
            <w:proofErr w:type="gramEnd"/>
            <w:r>
              <w:rPr>
                <w:rFonts w:hint="eastAsia"/>
              </w:rPr>
              <w:t>和快递运费策略自动计算快递所需费用和预计到达日期</w:t>
            </w:r>
          </w:p>
          <w:p w14:paraId="00351D29" w14:textId="77777777" w:rsidR="00DC218E" w:rsidRDefault="00DC218E" w:rsidP="00DC218E">
            <w:pPr>
              <w:numPr>
                <w:ilvl w:val="0"/>
                <w:numId w:val="2"/>
              </w:numPr>
            </w:pPr>
            <w:r>
              <w:rPr>
                <w:rFonts w:hint="eastAsia"/>
              </w:rPr>
              <w:t>快递员请顾客支付账单</w:t>
            </w:r>
          </w:p>
          <w:p w14:paraId="10AC4FD7" w14:textId="77777777" w:rsidR="00DC218E" w:rsidRDefault="00DC218E" w:rsidP="00DC218E">
            <w:pPr>
              <w:numPr>
                <w:ilvl w:val="0"/>
                <w:numId w:val="2"/>
              </w:numPr>
            </w:pPr>
            <w:r>
              <w:rPr>
                <w:rFonts w:hint="eastAsia"/>
              </w:rPr>
              <w:t>顾客支付，快递员输入收取的现金数额</w:t>
            </w:r>
          </w:p>
          <w:p w14:paraId="3D7FA973" w14:textId="77777777" w:rsidR="00DC218E" w:rsidRDefault="00DC218E" w:rsidP="00DC218E">
            <w:pPr>
              <w:numPr>
                <w:ilvl w:val="0"/>
                <w:numId w:val="2"/>
              </w:numPr>
            </w:pPr>
            <w:r>
              <w:rPr>
                <w:rFonts w:hint="eastAsia"/>
              </w:rPr>
              <w:t>系统给出应找的余额，快递员找零</w:t>
            </w:r>
          </w:p>
          <w:p w14:paraId="6594676A" w14:textId="77777777" w:rsidR="00DC218E" w:rsidRDefault="00DC218E" w:rsidP="00DC218E">
            <w:pPr>
              <w:numPr>
                <w:ilvl w:val="0"/>
                <w:numId w:val="2"/>
              </w:numPr>
            </w:pPr>
            <w:r>
              <w:rPr>
                <w:rFonts w:hint="eastAsia"/>
              </w:rPr>
              <w:t>快递</w:t>
            </w:r>
            <w:proofErr w:type="gramStart"/>
            <w:r>
              <w:rPr>
                <w:rFonts w:hint="eastAsia"/>
              </w:rPr>
              <w:t>员结束</w:t>
            </w:r>
            <w:proofErr w:type="gramEnd"/>
            <w:r>
              <w:rPr>
                <w:rFonts w:hint="eastAsia"/>
              </w:rPr>
              <w:t>信息输入，生成唯一</w:t>
            </w:r>
            <w:r>
              <w:rPr>
                <w:rFonts w:hint="eastAsia"/>
              </w:rPr>
              <w:t>10</w:t>
            </w:r>
            <w:r>
              <w:rPr>
                <w:rFonts w:hint="eastAsia"/>
              </w:rPr>
              <w:t>位条形码数，系统记录寄件单（寄件人信息、收件人信息、件数、货物、寄货时间、预期到达日期、账单、</w:t>
            </w:r>
            <w:r>
              <w:rPr>
                <w:rFonts w:hint="eastAsia"/>
              </w:rPr>
              <w:t>10</w:t>
            </w:r>
            <w:r>
              <w:rPr>
                <w:rFonts w:hint="eastAsia"/>
              </w:rPr>
              <w:t>位条形码数），更新系统信息</w:t>
            </w:r>
          </w:p>
          <w:p w14:paraId="09503A3C" w14:textId="77777777" w:rsidR="00DC218E" w:rsidRDefault="00DC218E" w:rsidP="00DC218E">
            <w:r>
              <w:t>8.</w:t>
            </w:r>
            <w:r>
              <w:rPr>
                <w:rFonts w:hint="eastAsia"/>
              </w:rPr>
              <w:t>打印寄件单（</w:t>
            </w:r>
            <w:r>
              <w:rPr>
                <w:rFonts w:hint="eastAsia"/>
              </w:rPr>
              <w:t>10</w:t>
            </w:r>
            <w:r>
              <w:rPr>
                <w:rFonts w:hint="eastAsia"/>
              </w:rPr>
              <w:t>位条形码号、价格、寄件人、收件人、快递员、时间），其中包含</w:t>
            </w:r>
            <w:r>
              <w:rPr>
                <w:rFonts w:hint="eastAsia"/>
              </w:rPr>
              <w:t>10</w:t>
            </w:r>
            <w:r>
              <w:rPr>
                <w:rFonts w:hint="eastAsia"/>
              </w:rPr>
              <w:t>位条形码数，供寄件人查询信息</w:t>
            </w:r>
          </w:p>
        </w:tc>
      </w:tr>
      <w:tr w:rsidR="00DC218E" w14:paraId="759D9AE5" w14:textId="77777777" w:rsidTr="00DC218E">
        <w:tc>
          <w:tcPr>
            <w:tcW w:w="1129" w:type="dxa"/>
          </w:tcPr>
          <w:p w14:paraId="78876332" w14:textId="77777777" w:rsidR="00DC218E" w:rsidRDefault="00DC218E" w:rsidP="00DC218E">
            <w:r>
              <w:t>扩展流程</w:t>
            </w:r>
          </w:p>
        </w:tc>
        <w:tc>
          <w:tcPr>
            <w:tcW w:w="7167" w:type="dxa"/>
            <w:gridSpan w:val="3"/>
          </w:tcPr>
          <w:p w14:paraId="7CF57B6F" w14:textId="77777777" w:rsidR="00DC218E" w:rsidRDefault="00DC218E" w:rsidP="00DC218E">
            <w:r>
              <w:rPr>
                <w:rFonts w:hint="eastAsia"/>
              </w:rPr>
              <w:t>1</w:t>
            </w:r>
            <w:r>
              <w:t>a.</w:t>
            </w:r>
            <w:r>
              <w:rPr>
                <w:rFonts w:hint="eastAsia"/>
              </w:rPr>
              <w:t>顾客</w:t>
            </w:r>
            <w:proofErr w:type="gramStart"/>
            <w:r>
              <w:rPr>
                <w:rFonts w:hint="eastAsia"/>
              </w:rPr>
              <w:t>所填寄件单信息</w:t>
            </w:r>
            <w:proofErr w:type="gramEnd"/>
            <w:r>
              <w:rPr>
                <w:rFonts w:hint="eastAsia"/>
              </w:rPr>
              <w:t>不足：</w:t>
            </w:r>
          </w:p>
          <w:p w14:paraId="708D3E58" w14:textId="77777777" w:rsidR="00DC218E" w:rsidRDefault="00DC218E" w:rsidP="00DC218E">
            <w:r>
              <w:rPr>
                <w:rFonts w:hint="eastAsia"/>
              </w:rPr>
              <w:t xml:space="preserve">   1.</w:t>
            </w:r>
            <w:r>
              <w:rPr>
                <w:rFonts w:hint="eastAsia"/>
              </w:rPr>
              <w:t>系统提示“寄件单信息不足”，返回填写页面</w:t>
            </w:r>
          </w:p>
        </w:tc>
      </w:tr>
      <w:tr w:rsidR="00DC218E" w14:paraId="4C9F6A6A" w14:textId="77777777" w:rsidTr="00DC218E">
        <w:tc>
          <w:tcPr>
            <w:tcW w:w="1129" w:type="dxa"/>
          </w:tcPr>
          <w:p w14:paraId="3A4C36CE" w14:textId="77777777" w:rsidR="00DC218E" w:rsidRDefault="00DC218E" w:rsidP="00DC218E">
            <w:r>
              <w:t>特殊需求</w:t>
            </w:r>
          </w:p>
        </w:tc>
        <w:tc>
          <w:tcPr>
            <w:tcW w:w="7167" w:type="dxa"/>
            <w:gridSpan w:val="3"/>
          </w:tcPr>
          <w:p w14:paraId="18DF612B" w14:textId="77777777" w:rsidR="00DC218E" w:rsidRDefault="00DC218E" w:rsidP="00DC218E">
            <w:r>
              <w:rPr>
                <w:rFonts w:hint="eastAsia"/>
              </w:rPr>
              <w:t>1.</w:t>
            </w:r>
            <w:r>
              <w:rPr>
                <w:rFonts w:hint="eastAsia"/>
              </w:rPr>
              <w:t>收据凭证上应有订单信息，同时凭证大小应合适，不易丢失</w:t>
            </w:r>
          </w:p>
        </w:tc>
      </w:tr>
    </w:tbl>
    <w:p w14:paraId="1AC23C67" w14:textId="77777777" w:rsidR="00DC218E" w:rsidRDefault="00DC218E" w:rsidP="00DC218E"/>
    <w:p w14:paraId="2893F15E" w14:textId="77777777" w:rsidR="00DC218E" w:rsidRDefault="00DC218E" w:rsidP="00DC218E"/>
    <w:p w14:paraId="4E9F7498" w14:textId="77777777" w:rsidR="00DC218E" w:rsidRDefault="00DC218E" w:rsidP="00DC218E"/>
    <w:p w14:paraId="5648D611" w14:textId="77777777" w:rsidR="00DC218E" w:rsidRDefault="00DC218E" w:rsidP="00DC218E"/>
    <w:p w14:paraId="434924C4" w14:textId="77777777" w:rsidR="00DC218E" w:rsidRDefault="00DC218E" w:rsidP="00DC218E"/>
    <w:p w14:paraId="68143DD4" w14:textId="77777777" w:rsidR="00DC218E" w:rsidRDefault="00DC218E" w:rsidP="00DC218E">
      <w:r>
        <w:rPr>
          <w:rFonts w:hint="eastAsia"/>
        </w:rPr>
        <w:lastRenderedPageBreak/>
        <w:t>用例</w:t>
      </w:r>
      <w:r>
        <w:rPr>
          <w:rFonts w:hint="eastAsia"/>
        </w:rPr>
        <w:t xml:space="preserve">3 </w:t>
      </w:r>
      <w:r>
        <w:rPr>
          <w:rFonts w:hint="eastAsia"/>
        </w:rPr>
        <w:t>收件信息输入</w:t>
      </w:r>
    </w:p>
    <w:tbl>
      <w:tblPr>
        <w:tblStyle w:val="a5"/>
        <w:tblW w:w="8296" w:type="dxa"/>
        <w:tblLayout w:type="fixed"/>
        <w:tblLook w:val="04A0" w:firstRow="1" w:lastRow="0" w:firstColumn="1" w:lastColumn="0" w:noHBand="0" w:noVBand="1"/>
      </w:tblPr>
      <w:tblGrid>
        <w:gridCol w:w="1129"/>
        <w:gridCol w:w="3544"/>
        <w:gridCol w:w="1725"/>
        <w:gridCol w:w="1898"/>
      </w:tblGrid>
      <w:tr w:rsidR="00DC218E" w14:paraId="3CAB21F6" w14:textId="77777777" w:rsidTr="00DC218E">
        <w:tc>
          <w:tcPr>
            <w:tcW w:w="1129" w:type="dxa"/>
          </w:tcPr>
          <w:p w14:paraId="6B94EAEB" w14:textId="77777777" w:rsidR="00DC218E" w:rsidRDefault="00DC218E" w:rsidP="00DC218E">
            <w:r>
              <w:rPr>
                <w:rFonts w:hint="eastAsia"/>
              </w:rPr>
              <w:t>ID</w:t>
            </w:r>
          </w:p>
        </w:tc>
        <w:tc>
          <w:tcPr>
            <w:tcW w:w="3544" w:type="dxa"/>
          </w:tcPr>
          <w:p w14:paraId="4B0531B5" w14:textId="77777777" w:rsidR="00DC218E" w:rsidRDefault="00DC218E" w:rsidP="00DC218E">
            <w:r>
              <w:rPr>
                <w:rFonts w:hint="eastAsia"/>
              </w:rPr>
              <w:t>3</w:t>
            </w:r>
          </w:p>
        </w:tc>
        <w:tc>
          <w:tcPr>
            <w:tcW w:w="1725" w:type="dxa"/>
          </w:tcPr>
          <w:p w14:paraId="2150BBCE" w14:textId="77777777" w:rsidR="00DC218E" w:rsidRDefault="00DC218E" w:rsidP="00DC218E">
            <w:r>
              <w:rPr>
                <w:rFonts w:hint="eastAsia"/>
              </w:rPr>
              <w:t>名称</w:t>
            </w:r>
          </w:p>
        </w:tc>
        <w:tc>
          <w:tcPr>
            <w:tcW w:w="1898" w:type="dxa"/>
          </w:tcPr>
          <w:p w14:paraId="31419984" w14:textId="77777777" w:rsidR="00DC218E" w:rsidRDefault="00DC218E" w:rsidP="00DC218E">
            <w:r>
              <w:rPr>
                <w:rFonts w:hint="eastAsia"/>
              </w:rPr>
              <w:t>收件信息输入</w:t>
            </w:r>
          </w:p>
        </w:tc>
      </w:tr>
      <w:tr w:rsidR="00DC218E" w14:paraId="6E0DDAB0" w14:textId="77777777" w:rsidTr="00DC218E">
        <w:tc>
          <w:tcPr>
            <w:tcW w:w="1129" w:type="dxa"/>
          </w:tcPr>
          <w:p w14:paraId="0C42BF60" w14:textId="77777777" w:rsidR="00DC218E" w:rsidRDefault="00DC218E" w:rsidP="00DC218E">
            <w:r>
              <w:t>创建者</w:t>
            </w:r>
          </w:p>
        </w:tc>
        <w:tc>
          <w:tcPr>
            <w:tcW w:w="3544" w:type="dxa"/>
          </w:tcPr>
          <w:p w14:paraId="77B473A7" w14:textId="77777777" w:rsidR="00DC218E" w:rsidRDefault="00DC218E" w:rsidP="00DC218E">
            <w:r>
              <w:rPr>
                <w:rFonts w:hint="eastAsia"/>
              </w:rPr>
              <w:t>邓逸鹏</w:t>
            </w:r>
          </w:p>
        </w:tc>
        <w:tc>
          <w:tcPr>
            <w:tcW w:w="1725" w:type="dxa"/>
          </w:tcPr>
          <w:p w14:paraId="60C5CD32" w14:textId="77777777" w:rsidR="00DC218E" w:rsidRDefault="00DC218E" w:rsidP="00DC218E">
            <w:r>
              <w:t>最后一次更新者</w:t>
            </w:r>
          </w:p>
        </w:tc>
        <w:tc>
          <w:tcPr>
            <w:tcW w:w="1898" w:type="dxa"/>
          </w:tcPr>
          <w:p w14:paraId="1F5DD700" w14:textId="77777777" w:rsidR="00DC218E" w:rsidRDefault="00DC218E" w:rsidP="00DC218E">
            <w:r>
              <w:rPr>
                <w:rFonts w:hint="eastAsia"/>
              </w:rPr>
              <w:t>邓逸鹏</w:t>
            </w:r>
          </w:p>
        </w:tc>
      </w:tr>
      <w:tr w:rsidR="00DC218E" w14:paraId="511A9DE7" w14:textId="77777777" w:rsidTr="00DC218E">
        <w:tc>
          <w:tcPr>
            <w:tcW w:w="1129" w:type="dxa"/>
          </w:tcPr>
          <w:p w14:paraId="248B7AEA" w14:textId="77777777" w:rsidR="00DC218E" w:rsidRDefault="00DC218E" w:rsidP="00DC218E">
            <w:r>
              <w:t>创建日期</w:t>
            </w:r>
          </w:p>
        </w:tc>
        <w:tc>
          <w:tcPr>
            <w:tcW w:w="3544" w:type="dxa"/>
          </w:tcPr>
          <w:p w14:paraId="15F728EB" w14:textId="77777777" w:rsidR="00DC218E" w:rsidRDefault="00DC218E" w:rsidP="00DC218E">
            <w:r>
              <w:t>2015/9/24</w:t>
            </w:r>
          </w:p>
        </w:tc>
        <w:tc>
          <w:tcPr>
            <w:tcW w:w="1725" w:type="dxa"/>
          </w:tcPr>
          <w:p w14:paraId="45E984E8" w14:textId="77777777" w:rsidR="00DC218E" w:rsidRDefault="00DC218E" w:rsidP="00DC218E">
            <w:r>
              <w:t>最后更新日期</w:t>
            </w:r>
          </w:p>
        </w:tc>
        <w:tc>
          <w:tcPr>
            <w:tcW w:w="1898" w:type="dxa"/>
          </w:tcPr>
          <w:p w14:paraId="2A9C8157" w14:textId="1A50D2D7" w:rsidR="00DC218E" w:rsidRDefault="0042321F" w:rsidP="00DC218E">
            <w:r>
              <w:t>2015/10/10</w:t>
            </w:r>
          </w:p>
        </w:tc>
      </w:tr>
      <w:tr w:rsidR="00DC218E" w14:paraId="5795A05A" w14:textId="77777777" w:rsidTr="00DC218E">
        <w:tc>
          <w:tcPr>
            <w:tcW w:w="1129" w:type="dxa"/>
          </w:tcPr>
          <w:p w14:paraId="052882B6" w14:textId="77777777" w:rsidR="00DC218E" w:rsidRDefault="00DC218E" w:rsidP="00DC218E">
            <w:r>
              <w:t>参与者</w:t>
            </w:r>
          </w:p>
        </w:tc>
        <w:tc>
          <w:tcPr>
            <w:tcW w:w="7167" w:type="dxa"/>
            <w:gridSpan w:val="3"/>
          </w:tcPr>
          <w:p w14:paraId="7E2B20C8" w14:textId="77777777" w:rsidR="00DC218E" w:rsidRDefault="00DC218E" w:rsidP="00DC218E">
            <w:r>
              <w:rPr>
                <w:rFonts w:hint="eastAsia"/>
              </w:rPr>
              <w:t>快递员，目的是完成收件人收件过程</w:t>
            </w:r>
          </w:p>
        </w:tc>
      </w:tr>
      <w:tr w:rsidR="00DC218E" w14:paraId="70EED610" w14:textId="77777777" w:rsidTr="00DC218E">
        <w:tc>
          <w:tcPr>
            <w:tcW w:w="1129" w:type="dxa"/>
          </w:tcPr>
          <w:p w14:paraId="223574BD" w14:textId="77777777" w:rsidR="00DC218E" w:rsidRDefault="00DC218E" w:rsidP="00DC218E">
            <w:r>
              <w:t>触发条件</w:t>
            </w:r>
          </w:p>
        </w:tc>
        <w:tc>
          <w:tcPr>
            <w:tcW w:w="7167" w:type="dxa"/>
            <w:gridSpan w:val="3"/>
          </w:tcPr>
          <w:p w14:paraId="77CC3A8B" w14:textId="77777777" w:rsidR="00DC218E" w:rsidRDefault="00DC218E" w:rsidP="00DC218E">
            <w:r>
              <w:rPr>
                <w:rFonts w:hint="eastAsia"/>
              </w:rPr>
              <w:t>快递员讲快递件送至收件人处，收件人签收</w:t>
            </w:r>
          </w:p>
        </w:tc>
      </w:tr>
      <w:tr w:rsidR="00DC218E" w14:paraId="4AB851D8" w14:textId="77777777" w:rsidTr="00DC218E">
        <w:tc>
          <w:tcPr>
            <w:tcW w:w="1129" w:type="dxa"/>
          </w:tcPr>
          <w:p w14:paraId="15970F7D" w14:textId="77777777" w:rsidR="00DC218E" w:rsidRDefault="00DC218E" w:rsidP="00DC218E">
            <w:r>
              <w:t>前置条件</w:t>
            </w:r>
          </w:p>
        </w:tc>
        <w:tc>
          <w:tcPr>
            <w:tcW w:w="7167" w:type="dxa"/>
            <w:gridSpan w:val="3"/>
          </w:tcPr>
          <w:p w14:paraId="5F39E2A2" w14:textId="77777777" w:rsidR="00DC218E" w:rsidRDefault="00DC218E" w:rsidP="00DC218E">
            <w:r>
              <w:rPr>
                <w:rFonts w:hint="eastAsia"/>
              </w:rPr>
              <w:t>快递员必须已经被识别和授权</w:t>
            </w:r>
          </w:p>
        </w:tc>
      </w:tr>
      <w:tr w:rsidR="00DC218E" w14:paraId="60A077B6" w14:textId="77777777" w:rsidTr="00DC218E">
        <w:tc>
          <w:tcPr>
            <w:tcW w:w="1129" w:type="dxa"/>
          </w:tcPr>
          <w:p w14:paraId="1C28A203" w14:textId="77777777" w:rsidR="00DC218E" w:rsidRDefault="00DC218E" w:rsidP="00DC218E">
            <w:r>
              <w:t>后置条件</w:t>
            </w:r>
          </w:p>
        </w:tc>
        <w:tc>
          <w:tcPr>
            <w:tcW w:w="7167" w:type="dxa"/>
            <w:gridSpan w:val="3"/>
          </w:tcPr>
          <w:p w14:paraId="5DDC1F0F" w14:textId="77777777" w:rsidR="00DC218E" w:rsidRDefault="00DC218E" w:rsidP="00DC218E">
            <w:r>
              <w:rPr>
                <w:rFonts w:hint="eastAsia"/>
              </w:rPr>
              <w:t>存储收件信息，包括收件时间和收件人姓名；</w:t>
            </w:r>
          </w:p>
        </w:tc>
      </w:tr>
      <w:tr w:rsidR="00DC218E" w14:paraId="41818342" w14:textId="77777777" w:rsidTr="00DC218E">
        <w:tc>
          <w:tcPr>
            <w:tcW w:w="1129" w:type="dxa"/>
          </w:tcPr>
          <w:p w14:paraId="071D653A" w14:textId="77777777" w:rsidR="00DC218E" w:rsidRDefault="00DC218E" w:rsidP="00DC218E">
            <w:r>
              <w:t>优先级</w:t>
            </w:r>
          </w:p>
        </w:tc>
        <w:tc>
          <w:tcPr>
            <w:tcW w:w="7167" w:type="dxa"/>
            <w:gridSpan w:val="3"/>
          </w:tcPr>
          <w:p w14:paraId="0DC108F6" w14:textId="77777777" w:rsidR="00DC218E" w:rsidRDefault="00DC218E" w:rsidP="00DC218E">
            <w:r>
              <w:rPr>
                <w:rFonts w:hint="eastAsia"/>
              </w:rPr>
              <w:t>中</w:t>
            </w:r>
          </w:p>
        </w:tc>
      </w:tr>
      <w:tr w:rsidR="00DC218E" w14:paraId="0023AAD0" w14:textId="77777777" w:rsidTr="00DC218E">
        <w:tc>
          <w:tcPr>
            <w:tcW w:w="1129" w:type="dxa"/>
          </w:tcPr>
          <w:p w14:paraId="2095562B" w14:textId="77777777" w:rsidR="00DC218E" w:rsidRDefault="00DC218E" w:rsidP="00DC218E">
            <w:r>
              <w:t>正常流程</w:t>
            </w:r>
          </w:p>
        </w:tc>
        <w:tc>
          <w:tcPr>
            <w:tcW w:w="7167" w:type="dxa"/>
            <w:gridSpan w:val="3"/>
          </w:tcPr>
          <w:p w14:paraId="1C176546" w14:textId="7810EE2F" w:rsidR="00DC218E" w:rsidRDefault="0042321F" w:rsidP="0042321F">
            <w:r>
              <w:rPr>
                <w:rFonts w:hint="eastAsia"/>
              </w:rPr>
              <w:t>1.</w:t>
            </w:r>
            <w:r w:rsidR="00DC218E">
              <w:rPr>
                <w:rFonts w:hint="eastAsia"/>
              </w:rPr>
              <w:t>快递员根据收件人所填收件单填写收件信息</w:t>
            </w:r>
          </w:p>
          <w:p w14:paraId="4894E401" w14:textId="3C8E6CC9" w:rsidR="00DC218E" w:rsidRDefault="0042321F" w:rsidP="0042321F">
            <w:r>
              <w:rPr>
                <w:rFonts w:hint="eastAsia"/>
              </w:rPr>
              <w:t>2</w:t>
            </w:r>
            <w:r>
              <w:t>.</w:t>
            </w:r>
            <w:r w:rsidR="00DC218E">
              <w:rPr>
                <w:rFonts w:hint="eastAsia"/>
              </w:rPr>
              <w:t>系统记录并显示收件信息，包括收件单编号、收件人姓名、收件时间</w:t>
            </w:r>
          </w:p>
          <w:p w14:paraId="12FBCF56" w14:textId="3EF025E0" w:rsidR="00DC218E" w:rsidRDefault="0042321F" w:rsidP="0042321F">
            <w:r>
              <w:rPr>
                <w:rFonts w:hint="eastAsia"/>
              </w:rPr>
              <w:t>3</w:t>
            </w:r>
            <w:r>
              <w:t>.</w:t>
            </w:r>
            <w:r w:rsidR="00DC218E">
              <w:rPr>
                <w:rFonts w:hint="eastAsia"/>
              </w:rPr>
              <w:t>快递员向系统提交收件信息</w:t>
            </w:r>
          </w:p>
          <w:p w14:paraId="614DC8F8" w14:textId="1DE9C776" w:rsidR="00DC218E" w:rsidRDefault="0042321F" w:rsidP="0042321F">
            <w:r>
              <w:rPr>
                <w:rFonts w:hint="eastAsia"/>
              </w:rPr>
              <w:t>4</w:t>
            </w:r>
            <w:r>
              <w:t>.</w:t>
            </w:r>
            <w:r w:rsidR="00DC218E">
              <w:rPr>
                <w:rFonts w:hint="eastAsia"/>
              </w:rPr>
              <w:t>系统完成收件操作</w:t>
            </w:r>
          </w:p>
        </w:tc>
      </w:tr>
      <w:tr w:rsidR="00DC218E" w14:paraId="13BC1E75" w14:textId="77777777" w:rsidTr="00DC218E">
        <w:tc>
          <w:tcPr>
            <w:tcW w:w="1129" w:type="dxa"/>
          </w:tcPr>
          <w:p w14:paraId="735CA36F" w14:textId="77777777" w:rsidR="00DC218E" w:rsidRDefault="00DC218E" w:rsidP="00DC218E">
            <w:r>
              <w:t>扩展流程</w:t>
            </w:r>
          </w:p>
        </w:tc>
        <w:tc>
          <w:tcPr>
            <w:tcW w:w="7167" w:type="dxa"/>
            <w:gridSpan w:val="3"/>
          </w:tcPr>
          <w:p w14:paraId="43F6CA2B" w14:textId="77777777" w:rsidR="00DC218E" w:rsidRDefault="00DC218E" w:rsidP="00DC218E">
            <w:r>
              <w:rPr>
                <w:rFonts w:hint="eastAsia"/>
              </w:rPr>
              <w:t>1</w:t>
            </w:r>
            <w:r>
              <w:t>a.</w:t>
            </w:r>
            <w:r>
              <w:rPr>
                <w:rFonts w:hint="eastAsia"/>
              </w:rPr>
              <w:t>收件信息不全</w:t>
            </w:r>
          </w:p>
          <w:p w14:paraId="6DB6AA9C" w14:textId="77777777" w:rsidR="00DC218E" w:rsidRDefault="00DC218E" w:rsidP="00DC218E">
            <w:r>
              <w:rPr>
                <w:rFonts w:hint="eastAsia"/>
              </w:rPr>
              <w:t xml:space="preserve">   1.</w:t>
            </w:r>
            <w:r>
              <w:rPr>
                <w:rFonts w:hint="eastAsia"/>
              </w:rPr>
              <w:t>系统提示“收件信息不全”，返回填写页面</w:t>
            </w:r>
          </w:p>
        </w:tc>
      </w:tr>
      <w:tr w:rsidR="00DC218E" w14:paraId="30226E03" w14:textId="77777777" w:rsidTr="00DC218E">
        <w:tc>
          <w:tcPr>
            <w:tcW w:w="1129" w:type="dxa"/>
          </w:tcPr>
          <w:p w14:paraId="32E924AE" w14:textId="77777777" w:rsidR="00DC218E" w:rsidRDefault="00DC218E" w:rsidP="00DC218E">
            <w:r>
              <w:t>特殊需求</w:t>
            </w:r>
          </w:p>
        </w:tc>
        <w:tc>
          <w:tcPr>
            <w:tcW w:w="7167" w:type="dxa"/>
            <w:gridSpan w:val="3"/>
          </w:tcPr>
          <w:p w14:paraId="3530E733" w14:textId="77777777" w:rsidR="00DC218E" w:rsidRDefault="00DC218E" w:rsidP="00DC218E">
            <w:r>
              <w:rPr>
                <w:rFonts w:hint="eastAsia"/>
              </w:rPr>
              <w:t>无</w:t>
            </w:r>
          </w:p>
        </w:tc>
      </w:tr>
    </w:tbl>
    <w:p w14:paraId="33E344CE" w14:textId="77777777" w:rsidR="00DC218E" w:rsidRDefault="00DC218E" w:rsidP="00DC218E"/>
    <w:p w14:paraId="30D352E7" w14:textId="77777777" w:rsidR="00DC218E" w:rsidRDefault="00DC218E"/>
    <w:p w14:paraId="36202702" w14:textId="77777777" w:rsidR="00DC218E" w:rsidRDefault="00DC218E"/>
    <w:p w14:paraId="0A854F52" w14:textId="77777777" w:rsidR="00DC218E" w:rsidRDefault="00DC218E"/>
    <w:p w14:paraId="3740BD3A" w14:textId="77777777" w:rsidR="00DC218E" w:rsidRDefault="00DC218E"/>
    <w:p w14:paraId="49A83C00" w14:textId="77777777" w:rsidR="00DC218E" w:rsidRDefault="00DC218E"/>
    <w:p w14:paraId="5612B559" w14:textId="77777777" w:rsidR="00DC218E" w:rsidRDefault="00DC218E"/>
    <w:p w14:paraId="26C40002" w14:textId="77777777" w:rsidR="00DC218E" w:rsidRDefault="00DC218E"/>
    <w:p w14:paraId="48411D0D" w14:textId="77777777" w:rsidR="00DC218E" w:rsidRDefault="00DC218E"/>
    <w:p w14:paraId="05044AC7" w14:textId="77777777" w:rsidR="00DC218E" w:rsidRDefault="00DC218E"/>
    <w:p w14:paraId="10B5599C" w14:textId="77777777" w:rsidR="00DC218E" w:rsidRDefault="00DC218E"/>
    <w:p w14:paraId="183B7AAF" w14:textId="77777777" w:rsidR="00DC218E" w:rsidRDefault="00DC218E"/>
    <w:p w14:paraId="3CDE4A37" w14:textId="77777777" w:rsidR="00DC218E" w:rsidRDefault="00DC218E"/>
    <w:p w14:paraId="36D1F420" w14:textId="77777777" w:rsidR="00DC218E" w:rsidRDefault="00DC218E"/>
    <w:p w14:paraId="2F8F48CA" w14:textId="77777777" w:rsidR="00DC218E" w:rsidRDefault="00DC218E"/>
    <w:p w14:paraId="26E84D11" w14:textId="77777777" w:rsidR="00DC218E" w:rsidRDefault="00DC218E"/>
    <w:p w14:paraId="38E15D4B" w14:textId="77777777" w:rsidR="00DC218E" w:rsidRDefault="00DC218E">
      <w:r>
        <w:rPr>
          <w:rFonts w:hint="eastAsia"/>
        </w:rPr>
        <w:lastRenderedPageBreak/>
        <w:t>用例</w:t>
      </w:r>
      <w:r>
        <w:rPr>
          <w:rFonts w:hint="eastAsia"/>
        </w:rPr>
        <w:t xml:space="preserve">4 </w:t>
      </w:r>
      <w:r>
        <w:rPr>
          <w:rFonts w:hint="eastAsia"/>
        </w:rPr>
        <w:t>收件管理</w:t>
      </w:r>
    </w:p>
    <w:tbl>
      <w:tblPr>
        <w:tblStyle w:val="a5"/>
        <w:tblW w:w="8296" w:type="dxa"/>
        <w:tblLayout w:type="fixed"/>
        <w:tblLook w:val="04A0" w:firstRow="1" w:lastRow="0" w:firstColumn="1" w:lastColumn="0" w:noHBand="0" w:noVBand="1"/>
      </w:tblPr>
      <w:tblGrid>
        <w:gridCol w:w="1696"/>
        <w:gridCol w:w="2665"/>
        <w:gridCol w:w="1843"/>
        <w:gridCol w:w="2092"/>
      </w:tblGrid>
      <w:tr w:rsidR="00DC218E" w14:paraId="1F52B8BC" w14:textId="77777777" w:rsidTr="00DC218E">
        <w:tc>
          <w:tcPr>
            <w:tcW w:w="1696" w:type="dxa"/>
          </w:tcPr>
          <w:p w14:paraId="38C4D11A" w14:textId="77777777" w:rsidR="00DC218E" w:rsidRDefault="00DC218E" w:rsidP="00DC218E">
            <w:r>
              <w:rPr>
                <w:rFonts w:hint="eastAsia"/>
              </w:rPr>
              <w:t>I</w:t>
            </w:r>
            <w:r>
              <w:t>D</w:t>
            </w:r>
          </w:p>
        </w:tc>
        <w:tc>
          <w:tcPr>
            <w:tcW w:w="2665" w:type="dxa"/>
          </w:tcPr>
          <w:p w14:paraId="71969787" w14:textId="77777777" w:rsidR="00DC218E" w:rsidRDefault="00DC218E" w:rsidP="00DC218E">
            <w:r>
              <w:rPr>
                <w:rFonts w:hint="eastAsia"/>
              </w:rPr>
              <w:t>4</w:t>
            </w:r>
          </w:p>
        </w:tc>
        <w:tc>
          <w:tcPr>
            <w:tcW w:w="1843" w:type="dxa"/>
          </w:tcPr>
          <w:p w14:paraId="39400204" w14:textId="77777777" w:rsidR="00DC218E" w:rsidRDefault="00DC218E" w:rsidP="00DC218E">
            <w:r>
              <w:t>名称</w:t>
            </w:r>
          </w:p>
        </w:tc>
        <w:tc>
          <w:tcPr>
            <w:tcW w:w="2092" w:type="dxa"/>
          </w:tcPr>
          <w:p w14:paraId="679A238D" w14:textId="77777777" w:rsidR="00DC218E" w:rsidRDefault="00DC218E" w:rsidP="00DC218E">
            <w:r>
              <w:t>收件管理</w:t>
            </w:r>
          </w:p>
        </w:tc>
      </w:tr>
      <w:tr w:rsidR="00DC218E" w14:paraId="5A1EB05C" w14:textId="77777777" w:rsidTr="00DC218E">
        <w:tc>
          <w:tcPr>
            <w:tcW w:w="1696" w:type="dxa"/>
          </w:tcPr>
          <w:p w14:paraId="4385B5F9" w14:textId="77777777" w:rsidR="00DC218E" w:rsidRDefault="00DC218E" w:rsidP="00DC218E">
            <w:r>
              <w:rPr>
                <w:rFonts w:hint="eastAsia"/>
              </w:rPr>
              <w:t>创建者</w:t>
            </w:r>
          </w:p>
        </w:tc>
        <w:tc>
          <w:tcPr>
            <w:tcW w:w="2665" w:type="dxa"/>
          </w:tcPr>
          <w:p w14:paraId="7BA2FBB4" w14:textId="77777777" w:rsidR="00DC218E" w:rsidRDefault="00DC218E" w:rsidP="00DC218E">
            <w:proofErr w:type="gramStart"/>
            <w:r>
              <w:rPr>
                <w:rFonts w:hint="eastAsia"/>
              </w:rPr>
              <w:t>何永俊</w:t>
            </w:r>
            <w:proofErr w:type="gramEnd"/>
          </w:p>
        </w:tc>
        <w:tc>
          <w:tcPr>
            <w:tcW w:w="1843" w:type="dxa"/>
          </w:tcPr>
          <w:p w14:paraId="369F17F6" w14:textId="77777777" w:rsidR="00DC218E" w:rsidRDefault="00DC218E" w:rsidP="00DC218E">
            <w:r>
              <w:t>最后一次更新着</w:t>
            </w:r>
          </w:p>
        </w:tc>
        <w:tc>
          <w:tcPr>
            <w:tcW w:w="2092" w:type="dxa"/>
          </w:tcPr>
          <w:p w14:paraId="1066FDAE" w14:textId="44AF83C5" w:rsidR="00DC218E" w:rsidRDefault="0042321F" w:rsidP="00DC218E">
            <w:r>
              <w:rPr>
                <w:rFonts w:hint="eastAsia"/>
              </w:rPr>
              <w:t>黄迪璇</w:t>
            </w:r>
          </w:p>
        </w:tc>
      </w:tr>
      <w:tr w:rsidR="00DC218E" w14:paraId="7A023519" w14:textId="77777777" w:rsidTr="00DC218E">
        <w:tc>
          <w:tcPr>
            <w:tcW w:w="1696" w:type="dxa"/>
          </w:tcPr>
          <w:p w14:paraId="6660A372" w14:textId="77777777" w:rsidR="00DC218E" w:rsidRDefault="00DC218E" w:rsidP="00DC218E">
            <w:r>
              <w:rPr>
                <w:rFonts w:hint="eastAsia"/>
              </w:rPr>
              <w:t>创建日期</w:t>
            </w:r>
          </w:p>
        </w:tc>
        <w:tc>
          <w:tcPr>
            <w:tcW w:w="2665" w:type="dxa"/>
          </w:tcPr>
          <w:p w14:paraId="246B2714" w14:textId="77777777" w:rsidR="00DC218E" w:rsidRDefault="006A1003" w:rsidP="00DC218E">
            <w:r>
              <w:t>2015/</w:t>
            </w:r>
            <w:r>
              <w:rPr>
                <w:rFonts w:hint="eastAsia"/>
              </w:rPr>
              <w:t>9</w:t>
            </w:r>
            <w:r>
              <w:t>/</w:t>
            </w:r>
            <w:r>
              <w:rPr>
                <w:rFonts w:hint="eastAsia"/>
              </w:rPr>
              <w:t>24</w:t>
            </w:r>
          </w:p>
        </w:tc>
        <w:tc>
          <w:tcPr>
            <w:tcW w:w="1843" w:type="dxa"/>
          </w:tcPr>
          <w:p w14:paraId="3DC6FBDD" w14:textId="77777777" w:rsidR="00DC218E" w:rsidRDefault="00DC218E" w:rsidP="00DC218E">
            <w:r>
              <w:t>最后更新日期</w:t>
            </w:r>
          </w:p>
        </w:tc>
        <w:tc>
          <w:tcPr>
            <w:tcW w:w="2092" w:type="dxa"/>
          </w:tcPr>
          <w:p w14:paraId="15B91FB6" w14:textId="6B870503" w:rsidR="00DC218E" w:rsidRDefault="006A1003" w:rsidP="00DC218E">
            <w:r>
              <w:t>2015/10/</w:t>
            </w:r>
            <w:r>
              <w:rPr>
                <w:rFonts w:hint="eastAsia"/>
              </w:rPr>
              <w:t>1</w:t>
            </w:r>
            <w:r w:rsidR="0042321F">
              <w:t>0</w:t>
            </w:r>
          </w:p>
        </w:tc>
      </w:tr>
      <w:tr w:rsidR="00DC218E" w14:paraId="3F0D9609" w14:textId="77777777" w:rsidTr="00DC218E">
        <w:tc>
          <w:tcPr>
            <w:tcW w:w="1696" w:type="dxa"/>
          </w:tcPr>
          <w:p w14:paraId="41BBF1D3" w14:textId="77777777" w:rsidR="00DC218E" w:rsidRDefault="00DC218E" w:rsidP="00DC218E">
            <w:r>
              <w:rPr>
                <w:rFonts w:hint="eastAsia"/>
              </w:rPr>
              <w:t>参与者</w:t>
            </w:r>
          </w:p>
        </w:tc>
        <w:tc>
          <w:tcPr>
            <w:tcW w:w="6600" w:type="dxa"/>
            <w:gridSpan w:val="3"/>
          </w:tcPr>
          <w:p w14:paraId="6238FB4D" w14:textId="77777777" w:rsidR="00DC218E" w:rsidRDefault="00DC218E" w:rsidP="00DC218E">
            <w:r>
              <w:rPr>
                <w:rFonts w:hint="eastAsia"/>
              </w:rPr>
              <w:t>营业厅业务员，目标是准确，快速生成营业厅到达单</w:t>
            </w:r>
          </w:p>
        </w:tc>
      </w:tr>
      <w:tr w:rsidR="00DC218E" w14:paraId="7B651261" w14:textId="77777777" w:rsidTr="00DC218E">
        <w:tc>
          <w:tcPr>
            <w:tcW w:w="1696" w:type="dxa"/>
          </w:tcPr>
          <w:p w14:paraId="0741A1AD" w14:textId="77777777" w:rsidR="00DC218E" w:rsidRDefault="00DC218E" w:rsidP="00DC218E">
            <w:r>
              <w:rPr>
                <w:rFonts w:hint="eastAsia"/>
              </w:rPr>
              <w:t>触发</w:t>
            </w:r>
            <w:r>
              <w:t>条件</w:t>
            </w:r>
          </w:p>
        </w:tc>
        <w:tc>
          <w:tcPr>
            <w:tcW w:w="6600" w:type="dxa"/>
            <w:gridSpan w:val="3"/>
          </w:tcPr>
          <w:p w14:paraId="7BE42B7B" w14:textId="77777777" w:rsidR="00DC218E" w:rsidRDefault="00DC218E" w:rsidP="00DC218E">
            <w:r>
              <w:t>其他营业厅或中转中心送达货物</w:t>
            </w:r>
          </w:p>
        </w:tc>
      </w:tr>
      <w:tr w:rsidR="00DC218E" w14:paraId="7C44EF08" w14:textId="77777777" w:rsidTr="00DC218E">
        <w:tc>
          <w:tcPr>
            <w:tcW w:w="1696" w:type="dxa"/>
          </w:tcPr>
          <w:p w14:paraId="6F7F0773" w14:textId="77777777" w:rsidR="00DC218E" w:rsidRDefault="00DC218E" w:rsidP="00DC218E">
            <w:r>
              <w:rPr>
                <w:rFonts w:hint="eastAsia"/>
              </w:rPr>
              <w:t>前置</w:t>
            </w:r>
            <w:r>
              <w:t>条件</w:t>
            </w:r>
          </w:p>
        </w:tc>
        <w:tc>
          <w:tcPr>
            <w:tcW w:w="6600" w:type="dxa"/>
            <w:gridSpan w:val="3"/>
          </w:tcPr>
          <w:p w14:paraId="774DBC7D" w14:textId="77777777" w:rsidR="00DC218E" w:rsidRDefault="00DC218E" w:rsidP="00DC218E">
            <w:r>
              <w:rPr>
                <w:rFonts w:hint="eastAsia"/>
              </w:rPr>
              <w:t>营业厅业务员必须已经被识别和授权</w:t>
            </w:r>
          </w:p>
        </w:tc>
      </w:tr>
      <w:tr w:rsidR="00DC218E" w14:paraId="59BF2580" w14:textId="77777777" w:rsidTr="00DC218E">
        <w:tc>
          <w:tcPr>
            <w:tcW w:w="1696" w:type="dxa"/>
          </w:tcPr>
          <w:p w14:paraId="7B930E33" w14:textId="77777777" w:rsidR="00DC218E" w:rsidRDefault="00DC218E" w:rsidP="00DC218E">
            <w:r>
              <w:rPr>
                <w:rFonts w:hint="eastAsia"/>
              </w:rPr>
              <w:t>后置</w:t>
            </w:r>
            <w:r>
              <w:t>条件</w:t>
            </w:r>
          </w:p>
        </w:tc>
        <w:tc>
          <w:tcPr>
            <w:tcW w:w="6600" w:type="dxa"/>
            <w:gridSpan w:val="3"/>
          </w:tcPr>
          <w:p w14:paraId="486159CF" w14:textId="0A95B354" w:rsidR="00DC218E" w:rsidRPr="0042321F" w:rsidRDefault="00DC218E" w:rsidP="00DC218E">
            <w:r>
              <w:rPr>
                <w:rFonts w:hint="eastAsia"/>
              </w:rPr>
              <w:t>存储</w:t>
            </w:r>
            <w:r w:rsidR="0042321F">
              <w:rPr>
                <w:rFonts w:hint="eastAsia"/>
              </w:rPr>
              <w:t>营业厅到达单：包含到达日期、本营业厅到达单编号（本营业厅编号</w:t>
            </w:r>
            <w:r w:rsidR="0042321F">
              <w:rPr>
                <w:rFonts w:hint="eastAsia"/>
              </w:rPr>
              <w:t>+</w:t>
            </w:r>
            <w:r w:rsidR="0042321F">
              <w:rPr>
                <w:rFonts w:hint="eastAsia"/>
              </w:rPr>
              <w:t>日期</w:t>
            </w:r>
            <w:r w:rsidR="0042321F">
              <w:rPr>
                <w:rFonts w:hint="eastAsia"/>
              </w:rPr>
              <w:t>+1+000000</w:t>
            </w:r>
            <w:r w:rsidR="0042321F">
              <w:rPr>
                <w:rFonts w:hint="eastAsia"/>
              </w:rPr>
              <w:t>（六位流水号））、车辆编号、出发地（中转中心或营业厅编号）、营业厅装车单或中转中心中转单编号、接收员（营业厅业务员编号）、本次装箱所有托运单条形码号、运费（根据营业厅装车单或中转中心中转单）、货物到达状态（损坏、完整、丢失）</w:t>
            </w:r>
          </w:p>
        </w:tc>
      </w:tr>
      <w:tr w:rsidR="00DC218E" w14:paraId="53FA4875" w14:textId="77777777" w:rsidTr="00DC218E">
        <w:tc>
          <w:tcPr>
            <w:tcW w:w="1696" w:type="dxa"/>
          </w:tcPr>
          <w:p w14:paraId="150E8E66" w14:textId="77777777" w:rsidR="00DC218E" w:rsidRDefault="00DC218E" w:rsidP="00DC218E">
            <w:r>
              <w:rPr>
                <w:rFonts w:hint="eastAsia"/>
              </w:rPr>
              <w:t>优先级</w:t>
            </w:r>
          </w:p>
        </w:tc>
        <w:tc>
          <w:tcPr>
            <w:tcW w:w="6600" w:type="dxa"/>
            <w:gridSpan w:val="3"/>
          </w:tcPr>
          <w:p w14:paraId="6A798BEF" w14:textId="77777777" w:rsidR="00DC218E" w:rsidRDefault="00DC218E" w:rsidP="00DC218E">
            <w:r>
              <w:rPr>
                <w:rFonts w:hint="eastAsia"/>
              </w:rPr>
              <w:t>高</w:t>
            </w:r>
          </w:p>
        </w:tc>
      </w:tr>
      <w:tr w:rsidR="00DC218E" w14:paraId="5398DB52" w14:textId="77777777" w:rsidTr="00DC218E">
        <w:tc>
          <w:tcPr>
            <w:tcW w:w="1696" w:type="dxa"/>
          </w:tcPr>
          <w:p w14:paraId="43BA9B47" w14:textId="77777777" w:rsidR="00DC218E" w:rsidRDefault="00DC218E" w:rsidP="00DC218E">
            <w:r>
              <w:rPr>
                <w:rFonts w:hint="eastAsia"/>
              </w:rPr>
              <w:t>正常</w:t>
            </w:r>
            <w:r>
              <w:t>流程</w:t>
            </w:r>
          </w:p>
        </w:tc>
        <w:tc>
          <w:tcPr>
            <w:tcW w:w="6600" w:type="dxa"/>
            <w:gridSpan w:val="3"/>
          </w:tcPr>
          <w:p w14:paraId="68E3C669" w14:textId="77777777" w:rsidR="00DC218E" w:rsidRDefault="00DC218E" w:rsidP="00DC218E">
            <w:r>
              <w:rPr>
                <w:rFonts w:hint="eastAsia"/>
              </w:rPr>
              <w:t>1.</w:t>
            </w:r>
            <w:r>
              <w:t>营业厅业务员输入订单条形码号</w:t>
            </w:r>
          </w:p>
          <w:p w14:paraId="053F9F43" w14:textId="77777777" w:rsidR="00DC218E" w:rsidRDefault="00DC218E" w:rsidP="00DC218E">
            <w:r>
              <w:t>2.</w:t>
            </w:r>
            <w:r>
              <w:t>系统记录订单并显示订单信息，订单信息包括寄件人信息，收件人信息，托运货物信息，费用信息，快递类别，订单条形码号</w:t>
            </w:r>
          </w:p>
          <w:p w14:paraId="74CD7D24" w14:textId="77777777" w:rsidR="00DC218E" w:rsidRDefault="00DC218E" w:rsidP="00DC218E">
            <w:r>
              <w:rPr>
                <w:rFonts w:hint="eastAsia"/>
              </w:rPr>
              <w:t>3.</w:t>
            </w:r>
            <w:r>
              <w:t>营业厅业务员检查货物并确认订单信息</w:t>
            </w:r>
          </w:p>
          <w:p w14:paraId="0A46C9F0" w14:textId="77777777" w:rsidR="00DC218E" w:rsidRDefault="00DC218E" w:rsidP="00DC218E">
            <w:r>
              <w:rPr>
                <w:rFonts w:hint="eastAsia"/>
              </w:rPr>
              <w:t>4.</w:t>
            </w:r>
            <w:r>
              <w:rPr>
                <w:rFonts w:hint="eastAsia"/>
              </w:rPr>
              <w:t>系统显示货物到达信息</w:t>
            </w:r>
          </w:p>
          <w:p w14:paraId="58BDB967" w14:textId="06548F3B" w:rsidR="00DC218E" w:rsidRDefault="00DC218E" w:rsidP="00DC218E">
            <w:r>
              <w:t>5</w:t>
            </w:r>
            <w:r>
              <w:rPr>
                <w:rFonts w:hint="eastAsia"/>
              </w:rPr>
              <w:t>.</w:t>
            </w:r>
            <w:r>
              <w:rPr>
                <w:rFonts w:hint="eastAsia"/>
              </w:rPr>
              <w:t>系统记录本营业厅编号，营业厅业务员编号，到达时间</w:t>
            </w:r>
          </w:p>
          <w:p w14:paraId="017E8D9F" w14:textId="77777777" w:rsidR="00DC218E" w:rsidRDefault="00DC218E" w:rsidP="00DC218E">
            <w:r>
              <w:rPr>
                <w:rFonts w:hint="eastAsia"/>
              </w:rPr>
              <w:t>6</w:t>
            </w:r>
            <w:r>
              <w:t>.</w:t>
            </w:r>
            <w:r>
              <w:t>营业厅业务员选择货物到达状态</w:t>
            </w:r>
            <w:r w:rsidRPr="003B4F1E">
              <w:rPr>
                <w:rFonts w:hint="eastAsia"/>
              </w:rPr>
              <w:t>（损坏、完整、丢失）</w:t>
            </w:r>
          </w:p>
          <w:p w14:paraId="6F0BC122" w14:textId="77777777" w:rsidR="00DC218E" w:rsidRDefault="00DC218E" w:rsidP="00DC218E">
            <w:r>
              <w:rPr>
                <w:rFonts w:hint="eastAsia"/>
              </w:rPr>
              <w:t>7.</w:t>
            </w:r>
            <w:r>
              <w:rPr>
                <w:rFonts w:hint="eastAsia"/>
              </w:rPr>
              <w:t>营业厅业务员确认货物到达信息</w:t>
            </w:r>
          </w:p>
          <w:p w14:paraId="30FD3448" w14:textId="77777777" w:rsidR="00DC218E" w:rsidRDefault="00DC218E" w:rsidP="00DC218E">
            <w:r>
              <w:t>营业厅业务员重复</w:t>
            </w:r>
            <w:r>
              <w:rPr>
                <w:rFonts w:hint="eastAsia"/>
              </w:rPr>
              <w:t>1-7</w:t>
            </w:r>
            <w:r>
              <w:t>步，直至完成所有物件输入</w:t>
            </w:r>
          </w:p>
          <w:p w14:paraId="7CCB87FE" w14:textId="3F8FF4DE" w:rsidR="00DC218E" w:rsidRDefault="000E4D72" w:rsidP="00DC218E">
            <w:r>
              <w:t>8</w:t>
            </w:r>
            <w:r w:rsidR="00DC218E">
              <w:t>.</w:t>
            </w:r>
            <w:r w:rsidR="00DC218E">
              <w:t>营业厅业务员结束输入，系统根据货运状态与物流信息生成营业厅到达单</w:t>
            </w:r>
            <w:r w:rsidR="00DC218E">
              <w:rPr>
                <w:rFonts w:hint="eastAsia"/>
              </w:rPr>
              <w:t>，</w:t>
            </w:r>
            <w:r w:rsidR="00DC218E" w:rsidRPr="003B4F1E">
              <w:rPr>
                <w:rFonts w:hint="eastAsia"/>
              </w:rPr>
              <w:t>包含货物到达信息（到达日期、中转单编号、出发地、货物到达状态（损坏、完整、丢失）</w:t>
            </w:r>
          </w:p>
          <w:p w14:paraId="074A973E" w14:textId="0B82697C" w:rsidR="00DC218E" w:rsidRDefault="000E4D72" w:rsidP="00DC218E">
            <w:r>
              <w:t>9</w:t>
            </w:r>
            <w:r w:rsidR="00DC218E">
              <w:t>.</w:t>
            </w:r>
            <w:r w:rsidR="00DC218E">
              <w:t>营业厅业务员结束收件管理，系统保存信息</w:t>
            </w:r>
          </w:p>
        </w:tc>
      </w:tr>
      <w:tr w:rsidR="00DC218E" w14:paraId="4CE68C23" w14:textId="77777777" w:rsidTr="00DC218E">
        <w:tc>
          <w:tcPr>
            <w:tcW w:w="1696" w:type="dxa"/>
          </w:tcPr>
          <w:p w14:paraId="2A22C2AA" w14:textId="77777777" w:rsidR="00DC218E" w:rsidRDefault="00DC218E" w:rsidP="00DC218E">
            <w:r>
              <w:rPr>
                <w:rFonts w:hint="eastAsia"/>
              </w:rPr>
              <w:t>扩展</w:t>
            </w:r>
            <w:r>
              <w:t>流程</w:t>
            </w:r>
          </w:p>
        </w:tc>
        <w:tc>
          <w:tcPr>
            <w:tcW w:w="6600" w:type="dxa"/>
            <w:gridSpan w:val="3"/>
          </w:tcPr>
          <w:p w14:paraId="1292C07D" w14:textId="77777777" w:rsidR="00DC218E" w:rsidRDefault="00DC218E" w:rsidP="00DC218E">
            <w:r>
              <w:rPr>
                <w:rFonts w:hint="eastAsia"/>
              </w:rPr>
              <w:t>1a.</w:t>
            </w:r>
            <w:r>
              <w:rPr>
                <w:rFonts w:hint="eastAsia"/>
              </w:rPr>
              <w:t>非法订单条形码号：</w:t>
            </w:r>
          </w:p>
          <w:p w14:paraId="6C82F9F5" w14:textId="0949A2C7" w:rsidR="00DC218E" w:rsidRPr="0064092A" w:rsidRDefault="0064092A" w:rsidP="0064092A">
            <w:pPr>
              <w:ind w:firstLineChars="100" w:firstLine="200"/>
            </w:pPr>
            <w:r>
              <w:rPr>
                <w:rFonts w:hint="eastAsia"/>
              </w:rPr>
              <w:t>1.</w:t>
            </w:r>
            <w:r w:rsidR="00DC218E" w:rsidRPr="0064092A">
              <w:rPr>
                <w:rFonts w:hint="eastAsia"/>
              </w:rPr>
              <w:t>系统提</w:t>
            </w:r>
            <w:r w:rsidR="00DC218E" w:rsidRPr="0064092A">
              <w:t>示错误并拒绝输入</w:t>
            </w:r>
          </w:p>
          <w:p w14:paraId="43130B8B" w14:textId="36452ABD" w:rsidR="0064092A" w:rsidRDefault="0064092A" w:rsidP="0064092A">
            <w:r>
              <w:rPr>
                <w:rFonts w:hint="eastAsia"/>
              </w:rPr>
              <w:t>8a</w:t>
            </w:r>
            <w:r>
              <w:t>.</w:t>
            </w:r>
            <w:r w:rsidR="00D60D67">
              <w:t>营业厅业务员删除已输入货物</w:t>
            </w:r>
          </w:p>
          <w:p w14:paraId="0BFA3317" w14:textId="3504673B" w:rsidR="0064092A" w:rsidRPr="0064092A" w:rsidRDefault="0064092A" w:rsidP="0064092A">
            <w:pPr>
              <w:ind w:firstLineChars="100" w:firstLine="200"/>
            </w:pPr>
            <w:r>
              <w:t>1.</w:t>
            </w:r>
            <w:r w:rsidRPr="0064092A">
              <w:rPr>
                <w:rFonts w:hint="eastAsia"/>
              </w:rPr>
              <w:t>营业</w:t>
            </w:r>
            <w:r w:rsidR="00D60D67">
              <w:rPr>
                <w:rFonts w:hint="eastAsia"/>
              </w:rPr>
              <w:t>厅业务员</w:t>
            </w:r>
            <w:r w:rsidRPr="0064092A">
              <w:rPr>
                <w:rFonts w:hint="eastAsia"/>
              </w:rPr>
              <w:t>删除货物。</w:t>
            </w:r>
          </w:p>
          <w:p w14:paraId="4BA87200" w14:textId="4492F03E" w:rsidR="0064092A" w:rsidRDefault="0064092A" w:rsidP="0064092A">
            <w:r>
              <w:rPr>
                <w:rFonts w:hint="eastAsia"/>
              </w:rPr>
              <w:t xml:space="preserve">  2.</w:t>
            </w:r>
            <w:r>
              <w:rPr>
                <w:rFonts w:hint="eastAsia"/>
              </w:rPr>
              <w:t>营业厅业务员输入订单号</w:t>
            </w:r>
            <w:r w:rsidR="00D60D67">
              <w:rPr>
                <w:rFonts w:hint="eastAsia"/>
              </w:rPr>
              <w:t>并将其删除</w:t>
            </w:r>
          </w:p>
          <w:p w14:paraId="4EAB3632" w14:textId="043A110E" w:rsidR="0045662F" w:rsidRDefault="0045662F" w:rsidP="0045662F">
            <w:pPr>
              <w:ind w:firstLine="396"/>
            </w:pPr>
            <w:r>
              <w:rPr>
                <w:rFonts w:hint="eastAsia"/>
              </w:rPr>
              <w:t>2a.</w:t>
            </w:r>
            <w:r>
              <w:rPr>
                <w:rFonts w:hint="eastAsia"/>
              </w:rPr>
              <w:t>非法标识</w:t>
            </w:r>
          </w:p>
          <w:p w14:paraId="48948188" w14:textId="2A3B47FC" w:rsidR="0045662F" w:rsidRDefault="0045662F" w:rsidP="0045662F">
            <w:pPr>
              <w:ind w:firstLine="396"/>
            </w:pPr>
            <w:r>
              <w:rPr>
                <w:rFonts w:hint="eastAsia"/>
              </w:rPr>
              <w:lastRenderedPageBreak/>
              <w:t xml:space="preserve"> 1.</w:t>
            </w:r>
            <w:r>
              <w:rPr>
                <w:rFonts w:hint="eastAsia"/>
              </w:rPr>
              <w:t>系统显示输入无效，返回</w:t>
            </w:r>
            <w:r>
              <w:rPr>
                <w:rFonts w:hint="eastAsia"/>
              </w:rPr>
              <w:t>8a</w:t>
            </w:r>
          </w:p>
          <w:p w14:paraId="1DEF12D7" w14:textId="77777777" w:rsidR="0064092A" w:rsidRDefault="0064092A" w:rsidP="0064092A">
            <w:r>
              <w:rPr>
                <w:rFonts w:hint="eastAsia"/>
              </w:rPr>
              <w:t>8b</w:t>
            </w:r>
            <w:r>
              <w:rPr>
                <w:rFonts w:hint="eastAsia"/>
              </w:rPr>
              <w:t>营业厅业务员输入取消</w:t>
            </w:r>
          </w:p>
          <w:p w14:paraId="22EF2EE3" w14:textId="6F215E3E" w:rsidR="0045662F" w:rsidRPr="0064092A" w:rsidRDefault="0064092A" w:rsidP="0064092A">
            <w:r>
              <w:rPr>
                <w:rFonts w:hint="eastAsia"/>
              </w:rPr>
              <w:t xml:space="preserve">  1</w:t>
            </w:r>
            <w:r>
              <w:t>系统关闭当前收件任务</w:t>
            </w:r>
            <w:r>
              <w:rPr>
                <w:rFonts w:hint="eastAsia"/>
              </w:rPr>
              <w:t>，</w:t>
            </w:r>
            <w:r>
              <w:t>开始一个新的收件任务</w:t>
            </w:r>
          </w:p>
        </w:tc>
      </w:tr>
      <w:tr w:rsidR="00DC218E" w14:paraId="7756EB05" w14:textId="77777777" w:rsidTr="00DC218E">
        <w:tc>
          <w:tcPr>
            <w:tcW w:w="1696" w:type="dxa"/>
          </w:tcPr>
          <w:p w14:paraId="439AF41B" w14:textId="77777777" w:rsidR="00DC218E" w:rsidRDefault="00DC218E" w:rsidP="00DC218E">
            <w:r>
              <w:rPr>
                <w:rFonts w:hint="eastAsia"/>
              </w:rPr>
              <w:lastRenderedPageBreak/>
              <w:t>特殊</w:t>
            </w:r>
            <w:r>
              <w:t>需求</w:t>
            </w:r>
          </w:p>
        </w:tc>
        <w:tc>
          <w:tcPr>
            <w:tcW w:w="6600" w:type="dxa"/>
            <w:gridSpan w:val="3"/>
          </w:tcPr>
          <w:p w14:paraId="2A937E09" w14:textId="56EA8A99" w:rsidR="00DC218E" w:rsidRDefault="0045662F" w:rsidP="00DC218E">
            <w:r>
              <w:rPr>
                <w:rFonts w:hint="eastAsia"/>
              </w:rPr>
              <w:t>无</w:t>
            </w:r>
          </w:p>
        </w:tc>
      </w:tr>
    </w:tbl>
    <w:p w14:paraId="5C831128" w14:textId="77777777" w:rsidR="00DC218E" w:rsidRDefault="00DC218E" w:rsidP="00DC218E"/>
    <w:p w14:paraId="2B360C91" w14:textId="77777777" w:rsidR="00DC218E" w:rsidRDefault="00DC218E"/>
    <w:p w14:paraId="538CD2C4" w14:textId="77777777" w:rsidR="00DC218E" w:rsidRDefault="00DC218E">
      <w:r>
        <w:rPr>
          <w:rFonts w:hint="eastAsia"/>
        </w:rPr>
        <w:t>用例</w:t>
      </w:r>
      <w:r>
        <w:rPr>
          <w:rFonts w:hint="eastAsia"/>
        </w:rPr>
        <w:t xml:space="preserve">5 </w:t>
      </w:r>
      <w:proofErr w:type="gramStart"/>
      <w:r>
        <w:rPr>
          <w:rFonts w:hint="eastAsia"/>
        </w:rPr>
        <w:t>派件管理</w:t>
      </w:r>
      <w:proofErr w:type="gramEnd"/>
    </w:p>
    <w:tbl>
      <w:tblPr>
        <w:tblStyle w:val="a5"/>
        <w:tblW w:w="0" w:type="auto"/>
        <w:tblLook w:val="04A0" w:firstRow="1" w:lastRow="0" w:firstColumn="1" w:lastColumn="0" w:noHBand="0" w:noVBand="1"/>
      </w:tblPr>
      <w:tblGrid>
        <w:gridCol w:w="1129"/>
        <w:gridCol w:w="3544"/>
        <w:gridCol w:w="1725"/>
        <w:gridCol w:w="1898"/>
      </w:tblGrid>
      <w:tr w:rsidR="006A1003" w14:paraId="6E99DBBC" w14:textId="77777777" w:rsidTr="006A1003">
        <w:tc>
          <w:tcPr>
            <w:tcW w:w="1129" w:type="dxa"/>
          </w:tcPr>
          <w:p w14:paraId="5C7E9CF7" w14:textId="77777777" w:rsidR="006A1003" w:rsidRDefault="006A1003" w:rsidP="006A1003">
            <w:r>
              <w:rPr>
                <w:rFonts w:hint="eastAsia"/>
              </w:rPr>
              <w:t>ID</w:t>
            </w:r>
          </w:p>
        </w:tc>
        <w:tc>
          <w:tcPr>
            <w:tcW w:w="3544" w:type="dxa"/>
          </w:tcPr>
          <w:p w14:paraId="0058A1ED" w14:textId="77777777" w:rsidR="006A1003" w:rsidRDefault="006A1003" w:rsidP="006A1003">
            <w:r>
              <w:rPr>
                <w:rFonts w:hint="eastAsia"/>
              </w:rPr>
              <w:t>5</w:t>
            </w:r>
          </w:p>
        </w:tc>
        <w:tc>
          <w:tcPr>
            <w:tcW w:w="1725" w:type="dxa"/>
          </w:tcPr>
          <w:p w14:paraId="6348ADAE" w14:textId="77777777" w:rsidR="006A1003" w:rsidRDefault="006A1003" w:rsidP="006A1003">
            <w:r>
              <w:rPr>
                <w:rFonts w:hint="eastAsia"/>
              </w:rPr>
              <w:t>名称</w:t>
            </w:r>
          </w:p>
        </w:tc>
        <w:tc>
          <w:tcPr>
            <w:tcW w:w="1898" w:type="dxa"/>
          </w:tcPr>
          <w:p w14:paraId="763BC8F8" w14:textId="77777777" w:rsidR="006A1003" w:rsidRDefault="006A1003" w:rsidP="006A1003">
            <w:proofErr w:type="gramStart"/>
            <w:r>
              <w:t>派件管理</w:t>
            </w:r>
            <w:proofErr w:type="gramEnd"/>
          </w:p>
        </w:tc>
      </w:tr>
      <w:tr w:rsidR="006A1003" w14:paraId="201D8B26" w14:textId="77777777" w:rsidTr="006A1003">
        <w:tc>
          <w:tcPr>
            <w:tcW w:w="1129" w:type="dxa"/>
          </w:tcPr>
          <w:p w14:paraId="1F8FAF10" w14:textId="77777777" w:rsidR="006A1003" w:rsidRDefault="006A1003" w:rsidP="006A1003">
            <w:r>
              <w:t>创建者</w:t>
            </w:r>
          </w:p>
        </w:tc>
        <w:tc>
          <w:tcPr>
            <w:tcW w:w="3544" w:type="dxa"/>
          </w:tcPr>
          <w:p w14:paraId="663BC4B6" w14:textId="77777777" w:rsidR="006A1003" w:rsidRDefault="006A1003" w:rsidP="006A1003">
            <w:proofErr w:type="gramStart"/>
            <w:r>
              <w:t>何永俊</w:t>
            </w:r>
            <w:proofErr w:type="gramEnd"/>
          </w:p>
        </w:tc>
        <w:tc>
          <w:tcPr>
            <w:tcW w:w="1725" w:type="dxa"/>
          </w:tcPr>
          <w:p w14:paraId="1DF67A66" w14:textId="77777777" w:rsidR="006A1003" w:rsidRDefault="006A1003" w:rsidP="006A1003">
            <w:r>
              <w:t>最后一次更新者</w:t>
            </w:r>
          </w:p>
        </w:tc>
        <w:tc>
          <w:tcPr>
            <w:tcW w:w="1898" w:type="dxa"/>
          </w:tcPr>
          <w:p w14:paraId="13C24D56" w14:textId="77777777" w:rsidR="006A1003" w:rsidRDefault="006A1003" w:rsidP="006A1003">
            <w:proofErr w:type="gramStart"/>
            <w:r>
              <w:t>何永俊</w:t>
            </w:r>
            <w:proofErr w:type="gramEnd"/>
          </w:p>
        </w:tc>
      </w:tr>
      <w:tr w:rsidR="006A1003" w14:paraId="74FA10EC" w14:textId="77777777" w:rsidTr="006A1003">
        <w:tc>
          <w:tcPr>
            <w:tcW w:w="1129" w:type="dxa"/>
          </w:tcPr>
          <w:p w14:paraId="286FFF68" w14:textId="77777777" w:rsidR="006A1003" w:rsidRDefault="006A1003" w:rsidP="006A1003">
            <w:r>
              <w:t>创建日期</w:t>
            </w:r>
          </w:p>
        </w:tc>
        <w:tc>
          <w:tcPr>
            <w:tcW w:w="3544" w:type="dxa"/>
          </w:tcPr>
          <w:p w14:paraId="6BA60103" w14:textId="77777777" w:rsidR="006A1003" w:rsidRDefault="006A1003" w:rsidP="006A1003">
            <w:r>
              <w:t>2015/10/</w:t>
            </w:r>
            <w:r>
              <w:rPr>
                <w:rFonts w:hint="eastAsia"/>
              </w:rPr>
              <w:t>1</w:t>
            </w:r>
          </w:p>
        </w:tc>
        <w:tc>
          <w:tcPr>
            <w:tcW w:w="1725" w:type="dxa"/>
          </w:tcPr>
          <w:p w14:paraId="5A81ADD3" w14:textId="77777777" w:rsidR="006A1003" w:rsidRDefault="006A1003" w:rsidP="006A1003">
            <w:r>
              <w:t>最后更新日期</w:t>
            </w:r>
          </w:p>
        </w:tc>
        <w:tc>
          <w:tcPr>
            <w:tcW w:w="1898" w:type="dxa"/>
          </w:tcPr>
          <w:p w14:paraId="3BF65A7C" w14:textId="77777777" w:rsidR="006A1003" w:rsidRDefault="006A1003" w:rsidP="006A1003">
            <w:r>
              <w:t>2015/10/</w:t>
            </w:r>
            <w:r>
              <w:rPr>
                <w:rFonts w:hint="eastAsia"/>
              </w:rPr>
              <w:t>1</w:t>
            </w:r>
          </w:p>
        </w:tc>
      </w:tr>
      <w:tr w:rsidR="006A1003" w14:paraId="095E5CB8" w14:textId="77777777" w:rsidTr="006A1003">
        <w:tc>
          <w:tcPr>
            <w:tcW w:w="1129" w:type="dxa"/>
          </w:tcPr>
          <w:p w14:paraId="386831AF" w14:textId="77777777" w:rsidR="006A1003" w:rsidRDefault="006A1003" w:rsidP="006A1003">
            <w:r>
              <w:t>参与者</w:t>
            </w:r>
          </w:p>
        </w:tc>
        <w:tc>
          <w:tcPr>
            <w:tcW w:w="7167" w:type="dxa"/>
            <w:gridSpan w:val="3"/>
          </w:tcPr>
          <w:p w14:paraId="1046DB79" w14:textId="77777777" w:rsidR="006A1003" w:rsidRDefault="006A1003" w:rsidP="006A1003">
            <w:r>
              <w:t>营业厅业务员</w:t>
            </w:r>
            <w:r>
              <w:rPr>
                <w:rFonts w:hint="eastAsia"/>
              </w:rPr>
              <w:t>，</w:t>
            </w:r>
            <w:r>
              <w:t>目标是快速</w:t>
            </w:r>
            <w:r>
              <w:rPr>
                <w:rFonts w:hint="eastAsia"/>
              </w:rPr>
              <w:t>，</w:t>
            </w:r>
            <w:r>
              <w:t>正确地生成</w:t>
            </w:r>
            <w:proofErr w:type="gramStart"/>
            <w:r>
              <w:t>派件单</w:t>
            </w:r>
            <w:proofErr w:type="gramEnd"/>
          </w:p>
        </w:tc>
      </w:tr>
      <w:tr w:rsidR="006A1003" w14:paraId="6B44A4E1" w14:textId="77777777" w:rsidTr="006A1003">
        <w:tc>
          <w:tcPr>
            <w:tcW w:w="1129" w:type="dxa"/>
          </w:tcPr>
          <w:p w14:paraId="0417B552" w14:textId="77777777" w:rsidR="006A1003" w:rsidRDefault="006A1003" w:rsidP="006A1003">
            <w:r>
              <w:t>触发条件</w:t>
            </w:r>
          </w:p>
        </w:tc>
        <w:tc>
          <w:tcPr>
            <w:tcW w:w="7167" w:type="dxa"/>
            <w:gridSpan w:val="3"/>
          </w:tcPr>
          <w:p w14:paraId="1C93C04A" w14:textId="77777777" w:rsidR="006A1003" w:rsidRDefault="006A1003" w:rsidP="006A1003">
            <w:r>
              <w:t>生成营业厅到达单</w:t>
            </w:r>
          </w:p>
        </w:tc>
      </w:tr>
      <w:tr w:rsidR="006A1003" w14:paraId="63F6B72D" w14:textId="77777777" w:rsidTr="006A1003">
        <w:tc>
          <w:tcPr>
            <w:tcW w:w="1129" w:type="dxa"/>
          </w:tcPr>
          <w:p w14:paraId="43764F50" w14:textId="77777777" w:rsidR="006A1003" w:rsidRDefault="006A1003" w:rsidP="006A1003">
            <w:r>
              <w:t>前置条件</w:t>
            </w:r>
          </w:p>
        </w:tc>
        <w:tc>
          <w:tcPr>
            <w:tcW w:w="7167" w:type="dxa"/>
            <w:gridSpan w:val="3"/>
          </w:tcPr>
          <w:p w14:paraId="2CCD8868" w14:textId="77777777" w:rsidR="006A1003" w:rsidRDefault="006A1003" w:rsidP="006A1003">
            <w:r>
              <w:rPr>
                <w:rFonts w:hint="eastAsia"/>
              </w:rPr>
              <w:t>营业厅业务员必须已经被识别和授权</w:t>
            </w:r>
          </w:p>
        </w:tc>
      </w:tr>
      <w:tr w:rsidR="006A1003" w14:paraId="3A6D01E9" w14:textId="77777777" w:rsidTr="006A1003">
        <w:tc>
          <w:tcPr>
            <w:tcW w:w="1129" w:type="dxa"/>
          </w:tcPr>
          <w:p w14:paraId="0ADE186F" w14:textId="77777777" w:rsidR="006A1003" w:rsidRDefault="006A1003" w:rsidP="006A1003">
            <w:r>
              <w:t>后置条件</w:t>
            </w:r>
          </w:p>
        </w:tc>
        <w:tc>
          <w:tcPr>
            <w:tcW w:w="7167" w:type="dxa"/>
            <w:gridSpan w:val="3"/>
          </w:tcPr>
          <w:p w14:paraId="055C210F" w14:textId="77777777" w:rsidR="006A1003" w:rsidRDefault="006A1003" w:rsidP="006A1003">
            <w:r>
              <w:t>存储</w:t>
            </w:r>
            <w:proofErr w:type="gramStart"/>
            <w:r>
              <w:t>派件单</w:t>
            </w:r>
            <w:proofErr w:type="gramEnd"/>
            <w:r w:rsidRPr="003B4F1E">
              <w:rPr>
                <w:rFonts w:hint="eastAsia"/>
              </w:rPr>
              <w:t>（到达日期、托运订单条形码号、派送员）</w:t>
            </w:r>
            <w:r>
              <w:rPr>
                <w:rFonts w:hint="eastAsia"/>
              </w:rPr>
              <w:t>；</w:t>
            </w:r>
            <w:r>
              <w:t>打印</w:t>
            </w:r>
            <w:proofErr w:type="gramStart"/>
            <w:r>
              <w:t>派件单</w:t>
            </w:r>
            <w:proofErr w:type="gramEnd"/>
          </w:p>
        </w:tc>
      </w:tr>
      <w:tr w:rsidR="006A1003" w14:paraId="09A143E6" w14:textId="77777777" w:rsidTr="006A1003">
        <w:tc>
          <w:tcPr>
            <w:tcW w:w="1129" w:type="dxa"/>
          </w:tcPr>
          <w:p w14:paraId="02EF09BC" w14:textId="77777777" w:rsidR="006A1003" w:rsidRDefault="006A1003" w:rsidP="006A1003">
            <w:r>
              <w:t>优先级</w:t>
            </w:r>
          </w:p>
        </w:tc>
        <w:tc>
          <w:tcPr>
            <w:tcW w:w="7167" w:type="dxa"/>
            <w:gridSpan w:val="3"/>
          </w:tcPr>
          <w:p w14:paraId="27552CB8" w14:textId="77777777" w:rsidR="006A1003" w:rsidRDefault="006A1003" w:rsidP="006A1003">
            <w:r>
              <w:t>中</w:t>
            </w:r>
          </w:p>
        </w:tc>
      </w:tr>
      <w:tr w:rsidR="006A1003" w14:paraId="74CD968C" w14:textId="77777777" w:rsidTr="006A1003">
        <w:tc>
          <w:tcPr>
            <w:tcW w:w="1129" w:type="dxa"/>
          </w:tcPr>
          <w:p w14:paraId="0AB689C0" w14:textId="77777777" w:rsidR="006A1003" w:rsidRDefault="006A1003" w:rsidP="006A1003">
            <w:r>
              <w:t>正常流程</w:t>
            </w:r>
          </w:p>
        </w:tc>
        <w:tc>
          <w:tcPr>
            <w:tcW w:w="7167" w:type="dxa"/>
            <w:gridSpan w:val="3"/>
          </w:tcPr>
          <w:p w14:paraId="17CF5143" w14:textId="77777777" w:rsidR="006A1003" w:rsidRDefault="006A1003" w:rsidP="006A1003">
            <w:r>
              <w:rPr>
                <w:rFonts w:hint="eastAsia"/>
              </w:rPr>
              <w:t>1.</w:t>
            </w:r>
            <w:r>
              <w:rPr>
                <w:rFonts w:hint="eastAsia"/>
              </w:rPr>
              <w:t>营业厅业务员请求</w:t>
            </w:r>
            <w:proofErr w:type="gramStart"/>
            <w:r>
              <w:rPr>
                <w:rFonts w:hint="eastAsia"/>
              </w:rPr>
              <w:t>派件单</w:t>
            </w:r>
            <w:proofErr w:type="gramEnd"/>
          </w:p>
          <w:p w14:paraId="076D27E6" w14:textId="77777777" w:rsidR="006A1003" w:rsidRDefault="006A1003" w:rsidP="006A1003">
            <w:r>
              <w:rPr>
                <w:rFonts w:hint="eastAsia"/>
              </w:rPr>
              <w:t>2.</w:t>
            </w:r>
            <w:r>
              <w:rPr>
                <w:rFonts w:hint="eastAsia"/>
              </w:rPr>
              <w:t>系统计算并显示</w:t>
            </w:r>
            <w:proofErr w:type="gramStart"/>
            <w:r>
              <w:rPr>
                <w:rFonts w:hint="eastAsia"/>
              </w:rPr>
              <w:t>派件单</w:t>
            </w:r>
            <w:proofErr w:type="gramEnd"/>
            <w:r w:rsidRPr="003B4F1E">
              <w:rPr>
                <w:rFonts w:hint="eastAsia"/>
              </w:rPr>
              <w:t>（到达日期、托运订单条形码号、派送员）</w:t>
            </w:r>
          </w:p>
          <w:p w14:paraId="01A04AA5" w14:textId="77777777" w:rsidR="006A1003" w:rsidRDefault="006A1003" w:rsidP="006A1003">
            <w:r>
              <w:rPr>
                <w:rFonts w:hint="eastAsia"/>
              </w:rPr>
              <w:t>3.</w:t>
            </w:r>
            <w:r>
              <w:rPr>
                <w:rFonts w:hint="eastAsia"/>
              </w:rPr>
              <w:t>营业厅业务员确认</w:t>
            </w:r>
            <w:proofErr w:type="gramStart"/>
            <w:r>
              <w:rPr>
                <w:rFonts w:hint="eastAsia"/>
              </w:rPr>
              <w:t>派件单</w:t>
            </w:r>
            <w:proofErr w:type="gramEnd"/>
          </w:p>
          <w:p w14:paraId="7D5C563B" w14:textId="77777777" w:rsidR="006A1003" w:rsidRDefault="006A1003" w:rsidP="006A1003">
            <w:r>
              <w:rPr>
                <w:rFonts w:hint="eastAsia"/>
              </w:rPr>
              <w:t>4.</w:t>
            </w:r>
            <w:r>
              <w:rPr>
                <w:rFonts w:hint="eastAsia"/>
              </w:rPr>
              <w:t>系统保存并打印</w:t>
            </w:r>
            <w:proofErr w:type="gramStart"/>
            <w:r>
              <w:rPr>
                <w:rFonts w:hint="eastAsia"/>
              </w:rPr>
              <w:t>派件单</w:t>
            </w:r>
            <w:proofErr w:type="gramEnd"/>
          </w:p>
          <w:p w14:paraId="5A6521C6" w14:textId="77777777" w:rsidR="006A1003" w:rsidRDefault="006A1003" w:rsidP="006A1003">
            <w:r>
              <w:rPr>
                <w:rFonts w:hint="eastAsia"/>
              </w:rPr>
              <w:t>5.</w:t>
            </w:r>
            <w:r>
              <w:rPr>
                <w:rFonts w:hint="eastAsia"/>
              </w:rPr>
              <w:t>营业厅业务员结束</w:t>
            </w:r>
            <w:proofErr w:type="gramStart"/>
            <w:r>
              <w:rPr>
                <w:rFonts w:hint="eastAsia"/>
              </w:rPr>
              <w:t>派件管理</w:t>
            </w:r>
            <w:proofErr w:type="gramEnd"/>
          </w:p>
        </w:tc>
      </w:tr>
      <w:tr w:rsidR="006A1003" w:rsidRPr="005A643B" w14:paraId="114441BB" w14:textId="77777777" w:rsidTr="006A1003">
        <w:tc>
          <w:tcPr>
            <w:tcW w:w="1129" w:type="dxa"/>
          </w:tcPr>
          <w:p w14:paraId="0E156F19" w14:textId="77777777" w:rsidR="006A1003" w:rsidRDefault="006A1003" w:rsidP="006A1003">
            <w:r>
              <w:t>扩展流程</w:t>
            </w:r>
          </w:p>
        </w:tc>
        <w:tc>
          <w:tcPr>
            <w:tcW w:w="7167" w:type="dxa"/>
            <w:gridSpan w:val="3"/>
          </w:tcPr>
          <w:p w14:paraId="6753DDD5" w14:textId="77777777" w:rsidR="006A1003" w:rsidRDefault="006A1003" w:rsidP="006A1003">
            <w:r>
              <w:rPr>
                <w:rFonts w:hint="eastAsia"/>
              </w:rPr>
              <w:t>1a.</w:t>
            </w:r>
            <w:proofErr w:type="gramStart"/>
            <w:r>
              <w:t>无未分配</w:t>
            </w:r>
            <w:proofErr w:type="gramEnd"/>
            <w:r>
              <w:t>营业厅到达单</w:t>
            </w:r>
          </w:p>
          <w:p w14:paraId="77D84D10" w14:textId="6568CE5D" w:rsidR="006A1003" w:rsidRPr="00657591" w:rsidRDefault="00657591" w:rsidP="00657591">
            <w:pPr>
              <w:ind w:firstLineChars="100" w:firstLine="200"/>
            </w:pPr>
            <w:r>
              <w:t>1.</w:t>
            </w:r>
            <w:r w:rsidR="006A1003" w:rsidRPr="00657591">
              <w:t>系统提示</w:t>
            </w:r>
            <w:r w:rsidR="006A1003" w:rsidRPr="00657591">
              <w:rPr>
                <w:rFonts w:hint="eastAsia"/>
              </w:rPr>
              <w:t>“暂无未分配营业厅到达单”</w:t>
            </w:r>
          </w:p>
          <w:p w14:paraId="3039E5AE" w14:textId="2AA0C932" w:rsidR="00657591" w:rsidRDefault="00657591" w:rsidP="00657591">
            <w:r>
              <w:rPr>
                <w:rFonts w:hint="eastAsia"/>
              </w:rPr>
              <w:t>3a.</w:t>
            </w:r>
            <w:r>
              <w:rPr>
                <w:rFonts w:hint="eastAsia"/>
              </w:rPr>
              <w:t>营业厅业务员</w:t>
            </w:r>
            <w:proofErr w:type="gramStart"/>
            <w:r>
              <w:rPr>
                <w:rFonts w:hint="eastAsia"/>
              </w:rPr>
              <w:t>取消派件任务</w:t>
            </w:r>
            <w:proofErr w:type="gramEnd"/>
          </w:p>
          <w:p w14:paraId="31666129" w14:textId="377F2383" w:rsidR="00657591" w:rsidRDefault="00657591" w:rsidP="00657591">
            <w:r>
              <w:rPr>
                <w:rFonts w:hint="eastAsia"/>
              </w:rPr>
              <w:t xml:space="preserve">  1</w:t>
            </w:r>
            <w:r>
              <w:t>系统关闭</w:t>
            </w:r>
            <w:proofErr w:type="gramStart"/>
            <w:r>
              <w:t>当前派件任务</w:t>
            </w:r>
            <w:proofErr w:type="gramEnd"/>
            <w:r>
              <w:rPr>
                <w:rFonts w:hint="eastAsia"/>
              </w:rPr>
              <w:t>，</w:t>
            </w:r>
            <w:r>
              <w:t>开始一个新</w:t>
            </w:r>
            <w:proofErr w:type="gramStart"/>
            <w:r>
              <w:t>的派件任务</w:t>
            </w:r>
            <w:proofErr w:type="gramEnd"/>
          </w:p>
          <w:p w14:paraId="02865B42" w14:textId="77777777" w:rsidR="00657591" w:rsidRDefault="00657591" w:rsidP="00657591">
            <w:r>
              <w:rPr>
                <w:rFonts w:hint="eastAsia"/>
              </w:rPr>
              <w:t>3b</w:t>
            </w:r>
            <w:r>
              <w:t>.</w:t>
            </w:r>
            <w:r>
              <w:t>营业厅业务员删除</w:t>
            </w:r>
            <w:proofErr w:type="gramStart"/>
            <w:r>
              <w:t>派件单</w:t>
            </w:r>
            <w:proofErr w:type="gramEnd"/>
          </w:p>
          <w:p w14:paraId="177226B9" w14:textId="29D811DF" w:rsidR="00657591" w:rsidRPr="00D60D67" w:rsidRDefault="00D60D67" w:rsidP="00D60D67">
            <w:pPr>
              <w:pStyle w:val="a3"/>
              <w:numPr>
                <w:ilvl w:val="0"/>
                <w:numId w:val="32"/>
              </w:numPr>
              <w:ind w:firstLineChars="0"/>
            </w:pPr>
            <w:r w:rsidRPr="00D60D67">
              <w:rPr>
                <w:rFonts w:hint="eastAsia"/>
              </w:rPr>
              <w:t>营业厅业务员</w:t>
            </w:r>
            <w:proofErr w:type="gramStart"/>
            <w:r w:rsidRPr="00D60D67">
              <w:rPr>
                <w:rFonts w:hint="eastAsia"/>
              </w:rPr>
              <w:t>从派件单列</w:t>
            </w:r>
            <w:proofErr w:type="gramEnd"/>
            <w:r w:rsidRPr="00D60D67">
              <w:rPr>
                <w:rFonts w:hint="eastAsia"/>
              </w:rPr>
              <w:t>表中选中</w:t>
            </w:r>
            <w:proofErr w:type="gramStart"/>
            <w:r>
              <w:rPr>
                <w:rFonts w:hint="eastAsia"/>
              </w:rPr>
              <w:t>派件单</w:t>
            </w:r>
            <w:proofErr w:type="gramEnd"/>
            <w:r>
              <w:rPr>
                <w:rFonts w:hint="eastAsia"/>
              </w:rPr>
              <w:t>并删除</w:t>
            </w:r>
          </w:p>
        </w:tc>
      </w:tr>
      <w:tr w:rsidR="006A1003" w14:paraId="1A6BE82E" w14:textId="77777777" w:rsidTr="006A1003">
        <w:tc>
          <w:tcPr>
            <w:tcW w:w="1129" w:type="dxa"/>
          </w:tcPr>
          <w:p w14:paraId="029A5118" w14:textId="77777777" w:rsidR="006A1003" w:rsidRDefault="006A1003" w:rsidP="006A1003">
            <w:r>
              <w:t>特殊需求</w:t>
            </w:r>
          </w:p>
        </w:tc>
        <w:tc>
          <w:tcPr>
            <w:tcW w:w="7167" w:type="dxa"/>
            <w:gridSpan w:val="3"/>
          </w:tcPr>
          <w:p w14:paraId="7525B4FF" w14:textId="77777777" w:rsidR="006A1003" w:rsidRDefault="006A1003" w:rsidP="006A1003">
            <w:r>
              <w:rPr>
                <w:rFonts w:hint="eastAsia"/>
              </w:rPr>
              <w:t>1</w:t>
            </w:r>
            <w:proofErr w:type="gramStart"/>
            <w:r>
              <w:rPr>
                <w:rFonts w:hint="eastAsia"/>
              </w:rPr>
              <w:t>预计派件分配</w:t>
            </w:r>
            <w:proofErr w:type="gramEnd"/>
            <w:r>
              <w:rPr>
                <w:rFonts w:hint="eastAsia"/>
              </w:rPr>
              <w:t>计算规则：</w:t>
            </w:r>
          </w:p>
          <w:p w14:paraId="429D8C15" w14:textId="77777777" w:rsidR="006A1003" w:rsidRDefault="006A1003" w:rsidP="006A1003">
            <w:r>
              <w:rPr>
                <w:rFonts w:hint="eastAsia"/>
              </w:rPr>
              <w:t xml:space="preserve">  </w:t>
            </w:r>
            <w:r>
              <w:rPr>
                <w:rFonts w:hint="eastAsia"/>
              </w:rPr>
              <w:t>优先随机分配不是“正在派件中”的快递员</w:t>
            </w:r>
          </w:p>
          <w:p w14:paraId="3113CC55" w14:textId="77777777" w:rsidR="006A1003" w:rsidRDefault="006A1003" w:rsidP="006A1003">
            <w:r>
              <w:rPr>
                <w:rFonts w:hint="eastAsia"/>
              </w:rPr>
              <w:t xml:space="preserve">  </w:t>
            </w:r>
            <w:r>
              <w:rPr>
                <w:rFonts w:hint="eastAsia"/>
              </w:rPr>
              <w:t>每个快递员每次携带快递为</w:t>
            </w:r>
            <w:r>
              <w:rPr>
                <w:rFonts w:hint="eastAsia"/>
              </w:rPr>
              <w:t>50KG</w:t>
            </w:r>
          </w:p>
          <w:p w14:paraId="5F92B663" w14:textId="77777777" w:rsidR="006A1003" w:rsidRDefault="006A1003" w:rsidP="006A1003">
            <w:r>
              <w:t>2.</w:t>
            </w:r>
            <w:proofErr w:type="gramStart"/>
            <w:r>
              <w:t>派件分配</w:t>
            </w:r>
            <w:proofErr w:type="gramEnd"/>
            <w:r>
              <w:t>的计算规则会发生修改</w:t>
            </w:r>
          </w:p>
        </w:tc>
      </w:tr>
    </w:tbl>
    <w:p w14:paraId="38B6FBFC" w14:textId="77777777" w:rsidR="006A1003" w:rsidRDefault="006A1003" w:rsidP="006A1003"/>
    <w:p w14:paraId="5EEDD321" w14:textId="77777777" w:rsidR="006A1003" w:rsidRDefault="006A1003"/>
    <w:p w14:paraId="2AD8A7A9" w14:textId="77777777" w:rsidR="006A1003" w:rsidRDefault="006A1003">
      <w:r>
        <w:rPr>
          <w:rFonts w:hint="eastAsia"/>
        </w:rPr>
        <w:lastRenderedPageBreak/>
        <w:t>用例</w:t>
      </w:r>
      <w:r>
        <w:rPr>
          <w:rFonts w:hint="eastAsia"/>
        </w:rPr>
        <w:t xml:space="preserve">6 </w:t>
      </w:r>
      <w:r>
        <w:rPr>
          <w:rFonts w:hint="eastAsia"/>
        </w:rPr>
        <w:t>装车管理</w:t>
      </w:r>
    </w:p>
    <w:tbl>
      <w:tblPr>
        <w:tblStyle w:val="a5"/>
        <w:tblW w:w="0" w:type="auto"/>
        <w:tblLook w:val="04A0" w:firstRow="1" w:lastRow="0" w:firstColumn="1" w:lastColumn="0" w:noHBand="0" w:noVBand="1"/>
      </w:tblPr>
      <w:tblGrid>
        <w:gridCol w:w="1129"/>
        <w:gridCol w:w="3544"/>
        <w:gridCol w:w="1725"/>
        <w:gridCol w:w="1898"/>
      </w:tblGrid>
      <w:tr w:rsidR="006A1003" w14:paraId="057E1BD8" w14:textId="77777777" w:rsidTr="006A1003">
        <w:tc>
          <w:tcPr>
            <w:tcW w:w="1129" w:type="dxa"/>
          </w:tcPr>
          <w:p w14:paraId="54A4D190" w14:textId="77777777" w:rsidR="006A1003" w:rsidRDefault="006A1003" w:rsidP="006A1003">
            <w:r>
              <w:rPr>
                <w:rFonts w:hint="eastAsia"/>
              </w:rPr>
              <w:t>ID</w:t>
            </w:r>
          </w:p>
        </w:tc>
        <w:tc>
          <w:tcPr>
            <w:tcW w:w="3544" w:type="dxa"/>
          </w:tcPr>
          <w:p w14:paraId="520872FA" w14:textId="77777777" w:rsidR="006A1003" w:rsidRDefault="006A1003" w:rsidP="006A1003">
            <w:r>
              <w:rPr>
                <w:rFonts w:hint="eastAsia"/>
              </w:rPr>
              <w:t>6</w:t>
            </w:r>
          </w:p>
        </w:tc>
        <w:tc>
          <w:tcPr>
            <w:tcW w:w="1725" w:type="dxa"/>
          </w:tcPr>
          <w:p w14:paraId="292FCFB7" w14:textId="77777777" w:rsidR="006A1003" w:rsidRDefault="006A1003" w:rsidP="006A1003">
            <w:r>
              <w:rPr>
                <w:rFonts w:hint="eastAsia"/>
              </w:rPr>
              <w:t>名称</w:t>
            </w:r>
          </w:p>
        </w:tc>
        <w:tc>
          <w:tcPr>
            <w:tcW w:w="1898" w:type="dxa"/>
          </w:tcPr>
          <w:p w14:paraId="2A4072BA" w14:textId="77777777" w:rsidR="006A1003" w:rsidRDefault="006A1003" w:rsidP="006A1003">
            <w:r>
              <w:t>装车管理</w:t>
            </w:r>
          </w:p>
        </w:tc>
      </w:tr>
      <w:tr w:rsidR="006A1003" w14:paraId="3F2973A9" w14:textId="77777777" w:rsidTr="006A1003">
        <w:tc>
          <w:tcPr>
            <w:tcW w:w="1129" w:type="dxa"/>
          </w:tcPr>
          <w:p w14:paraId="51FEF1E1" w14:textId="77777777" w:rsidR="006A1003" w:rsidRDefault="006A1003" w:rsidP="006A1003">
            <w:r>
              <w:t>创建者</w:t>
            </w:r>
          </w:p>
        </w:tc>
        <w:tc>
          <w:tcPr>
            <w:tcW w:w="3544" w:type="dxa"/>
          </w:tcPr>
          <w:p w14:paraId="3C92185C" w14:textId="77777777" w:rsidR="006A1003" w:rsidRDefault="006A1003" w:rsidP="006A1003">
            <w:proofErr w:type="gramStart"/>
            <w:r>
              <w:t>何永俊</w:t>
            </w:r>
            <w:proofErr w:type="gramEnd"/>
          </w:p>
        </w:tc>
        <w:tc>
          <w:tcPr>
            <w:tcW w:w="1725" w:type="dxa"/>
          </w:tcPr>
          <w:p w14:paraId="4BBD502C" w14:textId="77777777" w:rsidR="006A1003" w:rsidRDefault="006A1003" w:rsidP="006A1003">
            <w:r>
              <w:t>最后一次更新者</w:t>
            </w:r>
          </w:p>
        </w:tc>
        <w:tc>
          <w:tcPr>
            <w:tcW w:w="1898" w:type="dxa"/>
          </w:tcPr>
          <w:p w14:paraId="38B97E27" w14:textId="557989F1" w:rsidR="006A1003" w:rsidRDefault="0042321F" w:rsidP="006A1003">
            <w:r>
              <w:rPr>
                <w:rFonts w:hint="eastAsia"/>
              </w:rPr>
              <w:t>黄迪璇</w:t>
            </w:r>
          </w:p>
        </w:tc>
      </w:tr>
      <w:tr w:rsidR="006A1003" w14:paraId="77125E48" w14:textId="77777777" w:rsidTr="006A1003">
        <w:tc>
          <w:tcPr>
            <w:tcW w:w="1129" w:type="dxa"/>
          </w:tcPr>
          <w:p w14:paraId="3446FDE6" w14:textId="77777777" w:rsidR="006A1003" w:rsidRDefault="006A1003" w:rsidP="006A1003">
            <w:r>
              <w:t>创建日期</w:t>
            </w:r>
          </w:p>
        </w:tc>
        <w:tc>
          <w:tcPr>
            <w:tcW w:w="3544" w:type="dxa"/>
          </w:tcPr>
          <w:p w14:paraId="228742CA" w14:textId="77777777" w:rsidR="006A1003" w:rsidRDefault="006A1003" w:rsidP="006A1003">
            <w:r>
              <w:t>2015/10/</w:t>
            </w:r>
            <w:r>
              <w:rPr>
                <w:rFonts w:hint="eastAsia"/>
              </w:rPr>
              <w:t>1</w:t>
            </w:r>
          </w:p>
        </w:tc>
        <w:tc>
          <w:tcPr>
            <w:tcW w:w="1725" w:type="dxa"/>
          </w:tcPr>
          <w:p w14:paraId="3A19F7E1" w14:textId="77777777" w:rsidR="006A1003" w:rsidRDefault="006A1003" w:rsidP="006A1003">
            <w:r>
              <w:t>最后更新日期</w:t>
            </w:r>
          </w:p>
        </w:tc>
        <w:tc>
          <w:tcPr>
            <w:tcW w:w="1898" w:type="dxa"/>
          </w:tcPr>
          <w:p w14:paraId="11474AEF" w14:textId="32ADBD97" w:rsidR="006A1003" w:rsidRDefault="006A1003" w:rsidP="006A1003">
            <w:r>
              <w:t>2015/10/</w:t>
            </w:r>
            <w:r>
              <w:rPr>
                <w:rFonts w:hint="eastAsia"/>
              </w:rPr>
              <w:t>1</w:t>
            </w:r>
            <w:r w:rsidR="0042321F">
              <w:t>0</w:t>
            </w:r>
          </w:p>
        </w:tc>
      </w:tr>
      <w:tr w:rsidR="006A1003" w14:paraId="1609BD48" w14:textId="77777777" w:rsidTr="006A1003">
        <w:tc>
          <w:tcPr>
            <w:tcW w:w="1129" w:type="dxa"/>
          </w:tcPr>
          <w:p w14:paraId="16B7D77C" w14:textId="77777777" w:rsidR="006A1003" w:rsidRDefault="006A1003" w:rsidP="006A1003">
            <w:r>
              <w:t>参与者</w:t>
            </w:r>
          </w:p>
        </w:tc>
        <w:tc>
          <w:tcPr>
            <w:tcW w:w="7167" w:type="dxa"/>
            <w:gridSpan w:val="3"/>
          </w:tcPr>
          <w:p w14:paraId="25D2761B" w14:textId="77777777" w:rsidR="006A1003" w:rsidRDefault="006A1003" w:rsidP="006A1003">
            <w:r>
              <w:rPr>
                <w:rFonts w:hint="eastAsia"/>
              </w:rPr>
              <w:t>营业厅业务员，目标是生成并记录装车单</w:t>
            </w:r>
          </w:p>
        </w:tc>
      </w:tr>
      <w:tr w:rsidR="006A1003" w14:paraId="56B31C9B" w14:textId="77777777" w:rsidTr="006A1003">
        <w:tc>
          <w:tcPr>
            <w:tcW w:w="1129" w:type="dxa"/>
          </w:tcPr>
          <w:p w14:paraId="0EAF33F9" w14:textId="77777777" w:rsidR="006A1003" w:rsidRDefault="006A1003" w:rsidP="006A1003">
            <w:r>
              <w:t>触发条件</w:t>
            </w:r>
          </w:p>
        </w:tc>
        <w:tc>
          <w:tcPr>
            <w:tcW w:w="7167" w:type="dxa"/>
            <w:gridSpan w:val="3"/>
          </w:tcPr>
          <w:p w14:paraId="72698F80" w14:textId="77777777" w:rsidR="006A1003" w:rsidRDefault="006A1003" w:rsidP="006A1003">
            <w:r>
              <w:rPr>
                <w:rFonts w:hint="eastAsia"/>
              </w:rPr>
              <w:t>快件</w:t>
            </w:r>
            <w:r>
              <w:t>已被分拣</w:t>
            </w:r>
          </w:p>
        </w:tc>
      </w:tr>
      <w:tr w:rsidR="006A1003" w14:paraId="3F5EA038" w14:textId="77777777" w:rsidTr="006A1003">
        <w:tc>
          <w:tcPr>
            <w:tcW w:w="1129" w:type="dxa"/>
          </w:tcPr>
          <w:p w14:paraId="305D50EF" w14:textId="77777777" w:rsidR="006A1003" w:rsidRDefault="006A1003" w:rsidP="006A1003">
            <w:r>
              <w:t>前置条件</w:t>
            </w:r>
          </w:p>
        </w:tc>
        <w:tc>
          <w:tcPr>
            <w:tcW w:w="7167" w:type="dxa"/>
            <w:gridSpan w:val="3"/>
          </w:tcPr>
          <w:p w14:paraId="06F6A683" w14:textId="77777777" w:rsidR="006A1003" w:rsidRDefault="006A1003" w:rsidP="006A1003">
            <w:r>
              <w:rPr>
                <w:rFonts w:hint="eastAsia"/>
              </w:rPr>
              <w:t>营业厅业务员必须已经被识别和授权</w:t>
            </w:r>
          </w:p>
        </w:tc>
      </w:tr>
      <w:tr w:rsidR="006A1003" w:rsidRPr="009D265C" w14:paraId="381ACB3A" w14:textId="77777777" w:rsidTr="006A1003">
        <w:tc>
          <w:tcPr>
            <w:tcW w:w="1129" w:type="dxa"/>
          </w:tcPr>
          <w:p w14:paraId="2C3559C3" w14:textId="77777777" w:rsidR="006A1003" w:rsidRDefault="006A1003" w:rsidP="006A1003">
            <w:r>
              <w:t>后置条件</w:t>
            </w:r>
          </w:p>
        </w:tc>
        <w:tc>
          <w:tcPr>
            <w:tcW w:w="7167" w:type="dxa"/>
            <w:gridSpan w:val="3"/>
          </w:tcPr>
          <w:p w14:paraId="15C16A61" w14:textId="2380C704" w:rsidR="006A1003" w:rsidRPr="0042321F" w:rsidRDefault="006A1003" w:rsidP="006A1003">
            <w:r>
              <w:t>存储</w:t>
            </w:r>
            <w:r w:rsidR="0042321F">
              <w:rPr>
                <w:rFonts w:hint="eastAsia"/>
              </w:rPr>
              <w:t>营业厅装车单：记录装车日期、本营业厅装车单编号（</w:t>
            </w:r>
            <w:r w:rsidR="0042321F">
              <w:rPr>
                <w:rFonts w:hint="eastAsia"/>
              </w:rPr>
              <w:t>025</w:t>
            </w:r>
            <w:r w:rsidR="0042321F">
              <w:rPr>
                <w:rFonts w:hint="eastAsia"/>
              </w:rPr>
              <w:t>城市编码</w:t>
            </w:r>
            <w:r w:rsidR="0042321F">
              <w:rPr>
                <w:rFonts w:hint="eastAsia"/>
              </w:rPr>
              <w:t>+0</w:t>
            </w:r>
            <w:r w:rsidR="0042321F">
              <w:t>0</w:t>
            </w:r>
            <w:r w:rsidR="0042321F">
              <w:rPr>
                <w:rFonts w:hint="eastAsia"/>
              </w:rPr>
              <w:t>0</w:t>
            </w:r>
            <w:r w:rsidR="0042321F">
              <w:rPr>
                <w:rFonts w:hint="eastAsia"/>
              </w:rPr>
              <w:t>鼓楼营业厅</w:t>
            </w:r>
            <w:r w:rsidR="0042321F">
              <w:rPr>
                <w:rFonts w:hint="eastAsia"/>
              </w:rPr>
              <w:t>+</w:t>
            </w:r>
            <w:r w:rsidR="0042321F">
              <w:rPr>
                <w:rFonts w:hint="eastAsia"/>
              </w:rPr>
              <w:t>日期</w:t>
            </w:r>
            <w:r w:rsidR="0042321F">
              <w:rPr>
                <w:rFonts w:hint="eastAsia"/>
              </w:rPr>
              <w:t>+0+000000</w:t>
            </w:r>
            <w:r w:rsidR="0042321F">
              <w:rPr>
                <w:rFonts w:hint="eastAsia"/>
              </w:rPr>
              <w:t>（六位流水号））、汽运编号</w:t>
            </w:r>
            <w:r w:rsidR="0042321F">
              <w:rPr>
                <w:rFonts w:hint="eastAsia"/>
              </w:rPr>
              <w:t xml:space="preserve"> </w:t>
            </w:r>
            <w:r w:rsidR="0042321F">
              <w:rPr>
                <w:rFonts w:hint="eastAsia"/>
              </w:rPr>
              <w:t>（营业厅编号</w:t>
            </w:r>
            <w:r w:rsidR="0042321F">
              <w:rPr>
                <w:rFonts w:hint="eastAsia"/>
              </w:rPr>
              <w:t>+</w:t>
            </w:r>
            <w:r w:rsidR="0042321F">
              <w:rPr>
                <w:rFonts w:hint="eastAsia"/>
              </w:rPr>
              <w:t>日期</w:t>
            </w:r>
            <w:r w:rsidR="0042321F">
              <w:rPr>
                <w:rFonts w:hint="eastAsia"/>
              </w:rPr>
              <w:t>+00000</w:t>
            </w:r>
            <w:r w:rsidR="0042321F">
              <w:rPr>
                <w:rFonts w:hint="eastAsia"/>
              </w:rPr>
              <w:t>编码</w:t>
            </w:r>
            <w:r w:rsidR="0042321F">
              <w:rPr>
                <w:rFonts w:hint="eastAsia"/>
              </w:rPr>
              <w:t xml:space="preserve"> </w:t>
            </w:r>
            <w:r w:rsidR="0042321F">
              <w:rPr>
                <w:rFonts w:hint="eastAsia"/>
              </w:rPr>
              <w:t>、五位数字）、到达地（本地中转中心或者其它营业厅）、车辆编号、监装员、押运员、本次装箱所有订单条形码号、运费（运费根据出发地和目的地自动生成）</w:t>
            </w:r>
          </w:p>
        </w:tc>
      </w:tr>
      <w:tr w:rsidR="006A1003" w14:paraId="3F4F3F09" w14:textId="77777777" w:rsidTr="006A1003">
        <w:tc>
          <w:tcPr>
            <w:tcW w:w="1129" w:type="dxa"/>
          </w:tcPr>
          <w:p w14:paraId="76F34E8D" w14:textId="77777777" w:rsidR="006A1003" w:rsidRDefault="006A1003" w:rsidP="006A1003">
            <w:r>
              <w:t>优先级</w:t>
            </w:r>
          </w:p>
        </w:tc>
        <w:tc>
          <w:tcPr>
            <w:tcW w:w="7167" w:type="dxa"/>
            <w:gridSpan w:val="3"/>
          </w:tcPr>
          <w:p w14:paraId="6F19794C" w14:textId="77777777" w:rsidR="006A1003" w:rsidRDefault="006A1003" w:rsidP="006A1003">
            <w:r>
              <w:t>中</w:t>
            </w:r>
          </w:p>
        </w:tc>
      </w:tr>
      <w:tr w:rsidR="006A1003" w:rsidRPr="009D265C" w14:paraId="7ABAA0CA" w14:textId="77777777" w:rsidTr="006A1003">
        <w:tc>
          <w:tcPr>
            <w:tcW w:w="1129" w:type="dxa"/>
          </w:tcPr>
          <w:p w14:paraId="5E3221CC" w14:textId="77777777" w:rsidR="006A1003" w:rsidRDefault="006A1003" w:rsidP="006A1003">
            <w:r>
              <w:t>正常流程</w:t>
            </w:r>
          </w:p>
        </w:tc>
        <w:tc>
          <w:tcPr>
            <w:tcW w:w="7167" w:type="dxa"/>
            <w:gridSpan w:val="3"/>
          </w:tcPr>
          <w:p w14:paraId="44476DAB" w14:textId="77777777" w:rsidR="006A1003" w:rsidRDefault="006A1003" w:rsidP="006A1003">
            <w:pPr>
              <w:pStyle w:val="a3"/>
              <w:numPr>
                <w:ilvl w:val="0"/>
                <w:numId w:val="3"/>
              </w:numPr>
              <w:ind w:firstLineChars="0"/>
            </w:pPr>
            <w:r>
              <w:rPr>
                <w:rFonts w:hint="eastAsia"/>
              </w:rPr>
              <w:t>营业厅业务员请求生成装车单</w:t>
            </w:r>
          </w:p>
          <w:p w14:paraId="03471BCE" w14:textId="77777777" w:rsidR="006A1003" w:rsidRDefault="006A1003" w:rsidP="006A1003">
            <w:pPr>
              <w:pStyle w:val="a3"/>
              <w:numPr>
                <w:ilvl w:val="0"/>
                <w:numId w:val="3"/>
              </w:numPr>
              <w:ind w:firstLineChars="0"/>
            </w:pPr>
            <w:r>
              <w:t>系统显示装车单并记录</w:t>
            </w:r>
            <w:r w:rsidRPr="003B4F1E">
              <w:rPr>
                <w:rFonts w:hint="eastAsia"/>
              </w:rPr>
              <w:t>装车日期、本营业厅编号（</w:t>
            </w:r>
            <w:r w:rsidRPr="003B4F1E">
              <w:rPr>
                <w:rFonts w:hint="eastAsia"/>
              </w:rPr>
              <w:t>025</w:t>
            </w:r>
            <w:r w:rsidRPr="003B4F1E">
              <w:rPr>
                <w:rFonts w:hint="eastAsia"/>
              </w:rPr>
              <w:t>城市编码</w:t>
            </w:r>
            <w:r w:rsidRPr="003B4F1E">
              <w:rPr>
                <w:rFonts w:hint="eastAsia"/>
              </w:rPr>
              <w:t>+0</w:t>
            </w:r>
            <w:r>
              <w:t>0</w:t>
            </w:r>
            <w:r w:rsidRPr="003B4F1E">
              <w:rPr>
                <w:rFonts w:hint="eastAsia"/>
              </w:rPr>
              <w:t>0</w:t>
            </w:r>
            <w:r w:rsidRPr="003B4F1E">
              <w:rPr>
                <w:rFonts w:hint="eastAsia"/>
              </w:rPr>
              <w:t>鼓楼营业厅）、汽运编号</w:t>
            </w:r>
            <w:r w:rsidRPr="003B4F1E">
              <w:rPr>
                <w:rFonts w:hint="eastAsia"/>
              </w:rPr>
              <w:t xml:space="preserve"> </w:t>
            </w:r>
            <w:r w:rsidRPr="003B4F1E">
              <w:rPr>
                <w:rFonts w:hint="eastAsia"/>
              </w:rPr>
              <w:t>（营业厅编号</w:t>
            </w:r>
            <w:r w:rsidRPr="003B4F1E">
              <w:rPr>
                <w:rFonts w:hint="eastAsia"/>
              </w:rPr>
              <w:t>+20150921</w:t>
            </w:r>
            <w:r w:rsidRPr="003B4F1E">
              <w:rPr>
                <w:rFonts w:hint="eastAsia"/>
              </w:rPr>
              <w:t>日期</w:t>
            </w:r>
            <w:r w:rsidRPr="003B4F1E">
              <w:rPr>
                <w:rFonts w:hint="eastAsia"/>
              </w:rPr>
              <w:t>+00000</w:t>
            </w:r>
            <w:r w:rsidRPr="003B4F1E">
              <w:rPr>
                <w:rFonts w:hint="eastAsia"/>
              </w:rPr>
              <w:t>编码</w:t>
            </w:r>
            <w:r w:rsidRPr="003B4F1E">
              <w:rPr>
                <w:rFonts w:hint="eastAsia"/>
              </w:rPr>
              <w:t xml:space="preserve"> </w:t>
            </w:r>
            <w:r w:rsidRPr="003B4F1E">
              <w:rPr>
                <w:rFonts w:hint="eastAsia"/>
              </w:rPr>
              <w:t>、五位数字）</w:t>
            </w:r>
          </w:p>
          <w:p w14:paraId="5A0269C7" w14:textId="636C04A4" w:rsidR="006A1003" w:rsidRDefault="00357B7B" w:rsidP="006A1003">
            <w:pPr>
              <w:pStyle w:val="a3"/>
              <w:numPr>
                <w:ilvl w:val="0"/>
                <w:numId w:val="3"/>
              </w:numPr>
              <w:ind w:firstLineChars="0"/>
            </w:pPr>
            <w:r>
              <w:rPr>
                <w:rFonts w:hint="eastAsia"/>
              </w:rPr>
              <w:t>营业厅业务员输入车辆代号，司机编号</w:t>
            </w:r>
            <w:r w:rsidR="006A1003">
              <w:rPr>
                <w:rFonts w:hint="eastAsia"/>
              </w:rPr>
              <w:t>，监装员编号，押运员编号</w:t>
            </w:r>
          </w:p>
          <w:p w14:paraId="1B4FD956" w14:textId="20C0AE41" w:rsidR="006A1003" w:rsidRPr="009434B4" w:rsidRDefault="006A1003" w:rsidP="009434B4">
            <w:pPr>
              <w:pStyle w:val="a3"/>
              <w:numPr>
                <w:ilvl w:val="0"/>
                <w:numId w:val="3"/>
              </w:numPr>
              <w:ind w:firstLineChars="0"/>
            </w:pPr>
            <w:r>
              <w:t>营业厅业务员输入订单号</w:t>
            </w:r>
          </w:p>
          <w:p w14:paraId="6151815F" w14:textId="196475C8" w:rsidR="006A1003" w:rsidRDefault="006A1003" w:rsidP="000726B5">
            <w:pPr>
              <w:pStyle w:val="a3"/>
              <w:ind w:left="360" w:firstLineChars="0" w:firstLine="0"/>
            </w:pPr>
            <w:r>
              <w:t>营业厅业务员重复</w:t>
            </w:r>
            <w:r w:rsidR="005D2312">
              <w:rPr>
                <w:rFonts w:hint="eastAsia"/>
              </w:rPr>
              <w:t>第</w:t>
            </w:r>
            <w:r w:rsidR="009434B4">
              <w:t>4</w:t>
            </w:r>
            <w:r>
              <w:t>步</w:t>
            </w:r>
            <w:r>
              <w:rPr>
                <w:rFonts w:hint="eastAsia"/>
              </w:rPr>
              <w:t>，</w:t>
            </w:r>
            <w:r>
              <w:t>该车满载就回到第一步</w:t>
            </w:r>
            <w:r>
              <w:rPr>
                <w:rFonts w:hint="eastAsia"/>
              </w:rPr>
              <w:t>，</w:t>
            </w:r>
            <w:r>
              <w:t>直到完成所有订单输入</w:t>
            </w:r>
          </w:p>
          <w:p w14:paraId="52D9B0B4" w14:textId="268F4F6D" w:rsidR="009434B4" w:rsidRPr="009434B4" w:rsidRDefault="009434B4" w:rsidP="009434B4">
            <w:pPr>
              <w:pStyle w:val="a3"/>
              <w:numPr>
                <w:ilvl w:val="0"/>
                <w:numId w:val="3"/>
              </w:numPr>
              <w:ind w:firstLineChars="0"/>
            </w:pPr>
            <w:r>
              <w:t>系统根据订单信息生成到达地和运费</w:t>
            </w:r>
          </w:p>
          <w:p w14:paraId="0EDCFE25" w14:textId="77777777" w:rsidR="006A1003" w:rsidRDefault="006A1003" w:rsidP="006A1003">
            <w:pPr>
              <w:pStyle w:val="a3"/>
              <w:numPr>
                <w:ilvl w:val="0"/>
                <w:numId w:val="3"/>
              </w:numPr>
              <w:ind w:firstLineChars="0"/>
            </w:pPr>
            <w:r>
              <w:t>营业厅业务员结束输入</w:t>
            </w:r>
            <w:r>
              <w:rPr>
                <w:rFonts w:hint="eastAsia"/>
              </w:rPr>
              <w:t>，</w:t>
            </w:r>
            <w:r>
              <w:t>系统根据输入信息生成装车单</w:t>
            </w:r>
          </w:p>
          <w:p w14:paraId="4F0E82BE" w14:textId="77777777" w:rsidR="006A1003" w:rsidRDefault="006A1003" w:rsidP="006A1003">
            <w:pPr>
              <w:pStyle w:val="a3"/>
              <w:numPr>
                <w:ilvl w:val="0"/>
                <w:numId w:val="3"/>
              </w:numPr>
              <w:ind w:firstLineChars="0"/>
            </w:pPr>
            <w:r>
              <w:t>营业厅业务员结束装车管理</w:t>
            </w:r>
            <w:r>
              <w:rPr>
                <w:rFonts w:hint="eastAsia"/>
              </w:rPr>
              <w:t>，</w:t>
            </w:r>
            <w:r>
              <w:t>系统记录装车单信息</w:t>
            </w:r>
          </w:p>
        </w:tc>
      </w:tr>
      <w:tr w:rsidR="006A1003" w14:paraId="1A4650DC" w14:textId="77777777" w:rsidTr="006A1003">
        <w:tc>
          <w:tcPr>
            <w:tcW w:w="1129" w:type="dxa"/>
          </w:tcPr>
          <w:p w14:paraId="64B7698E" w14:textId="77777777" w:rsidR="006A1003" w:rsidRDefault="006A1003" w:rsidP="006A1003">
            <w:r>
              <w:t>扩展流程</w:t>
            </w:r>
          </w:p>
        </w:tc>
        <w:tc>
          <w:tcPr>
            <w:tcW w:w="7167" w:type="dxa"/>
            <w:gridSpan w:val="3"/>
          </w:tcPr>
          <w:p w14:paraId="6B59564F" w14:textId="77777777" w:rsidR="006A1003" w:rsidRDefault="006A1003" w:rsidP="006A1003">
            <w:r>
              <w:t>2a</w:t>
            </w:r>
            <w:r>
              <w:rPr>
                <w:rFonts w:hint="eastAsia"/>
              </w:rPr>
              <w:t>.</w:t>
            </w:r>
            <w:r>
              <w:rPr>
                <w:rFonts w:hint="eastAsia"/>
              </w:rPr>
              <w:t>非法车辆代号，司机信息，监装员编号，押运员编号</w:t>
            </w:r>
          </w:p>
          <w:p w14:paraId="5D50F9DA" w14:textId="77777777" w:rsidR="006A1003" w:rsidRDefault="006A1003" w:rsidP="006A1003">
            <w:r>
              <w:rPr>
                <w:rFonts w:hint="eastAsia"/>
              </w:rPr>
              <w:t xml:space="preserve"> </w:t>
            </w:r>
            <w:r>
              <w:t xml:space="preserve"> 1.</w:t>
            </w:r>
            <w:r>
              <w:t>系统提示错误并拒绝输入</w:t>
            </w:r>
          </w:p>
          <w:p w14:paraId="068E026E" w14:textId="77777777" w:rsidR="006A1003" w:rsidRDefault="006A1003" w:rsidP="006A1003">
            <w:r>
              <w:rPr>
                <w:rFonts w:hint="eastAsia"/>
              </w:rPr>
              <w:t>4a.</w:t>
            </w:r>
            <w:r>
              <w:rPr>
                <w:rFonts w:hint="eastAsia"/>
              </w:rPr>
              <w:t>非法订单号</w:t>
            </w:r>
          </w:p>
          <w:p w14:paraId="10FFEE76" w14:textId="1B295257" w:rsidR="006A1003" w:rsidRPr="00DA2184" w:rsidRDefault="00DA2184" w:rsidP="00DA2184">
            <w:pPr>
              <w:ind w:firstLineChars="100" w:firstLine="200"/>
            </w:pPr>
            <w:r>
              <w:rPr>
                <w:rFonts w:hint="eastAsia"/>
              </w:rPr>
              <w:t>1.</w:t>
            </w:r>
            <w:r w:rsidR="006A1003" w:rsidRPr="00DA2184">
              <w:rPr>
                <w:rFonts w:hint="eastAsia"/>
              </w:rPr>
              <w:t>系统提示错误并拒绝输入</w:t>
            </w:r>
          </w:p>
          <w:p w14:paraId="456BD6B2" w14:textId="4D54A27D" w:rsidR="006A1003" w:rsidRDefault="006A1003" w:rsidP="006A1003">
            <w:r>
              <w:t>3</w:t>
            </w:r>
            <w:r>
              <w:rPr>
                <w:rFonts w:hint="eastAsia"/>
              </w:rPr>
              <w:t>-</w:t>
            </w:r>
            <w:r w:rsidR="000726B5">
              <w:t>5</w:t>
            </w:r>
            <w:r>
              <w:t>a</w:t>
            </w:r>
            <w:r>
              <w:rPr>
                <w:rFonts w:hint="eastAsia"/>
              </w:rPr>
              <w:t xml:space="preserve">. </w:t>
            </w:r>
            <w:r>
              <w:rPr>
                <w:rFonts w:hint="eastAsia"/>
              </w:rPr>
              <w:t>车辆代号，司机信息，监装员编号，押运员编号</w:t>
            </w:r>
            <w:r w:rsidR="00FF0F1D">
              <w:rPr>
                <w:rFonts w:hint="eastAsia"/>
              </w:rPr>
              <w:t>，订单号</w:t>
            </w:r>
            <w:r>
              <w:rPr>
                <w:rFonts w:hint="eastAsia"/>
              </w:rPr>
              <w:t>变更</w:t>
            </w:r>
          </w:p>
          <w:p w14:paraId="55183C7C" w14:textId="67692032" w:rsidR="006A1003" w:rsidRPr="00DA2184" w:rsidRDefault="00DA2184" w:rsidP="00DA2184">
            <w:pPr>
              <w:ind w:firstLineChars="100" w:firstLine="200"/>
            </w:pPr>
            <w:r>
              <w:t>1.</w:t>
            </w:r>
            <w:r w:rsidR="006A1003" w:rsidRPr="00DA2184">
              <w:rPr>
                <w:rFonts w:hint="eastAsia"/>
              </w:rPr>
              <w:t>查询已生成装车单</w:t>
            </w:r>
          </w:p>
          <w:p w14:paraId="604B708E" w14:textId="72281BE1" w:rsidR="006A1003" w:rsidRDefault="00DA2184" w:rsidP="00DA2184">
            <w:pPr>
              <w:ind w:firstLineChars="100" w:firstLine="200"/>
            </w:pPr>
            <w:r>
              <w:rPr>
                <w:rFonts w:hint="eastAsia"/>
              </w:rPr>
              <w:t>2.</w:t>
            </w:r>
            <w:r w:rsidR="006A1003" w:rsidRPr="00DA2184">
              <w:t>修改信息</w:t>
            </w:r>
          </w:p>
          <w:p w14:paraId="398E3E2F" w14:textId="7870CCAC" w:rsidR="00DA2184" w:rsidRDefault="00DA2184" w:rsidP="00DA2184">
            <w:r>
              <w:rPr>
                <w:rFonts w:hint="eastAsia"/>
              </w:rPr>
              <w:t xml:space="preserve">  </w:t>
            </w:r>
            <w:r>
              <w:t xml:space="preserve">  2a</w:t>
            </w:r>
            <w:r>
              <w:rPr>
                <w:rFonts w:hint="eastAsia"/>
              </w:rPr>
              <w:t>.</w:t>
            </w:r>
            <w:r>
              <w:rPr>
                <w:rFonts w:hint="eastAsia"/>
              </w:rPr>
              <w:t>非法车辆代号，司机信息，监装员编号，押运员编号</w:t>
            </w:r>
            <w:r w:rsidR="00FF0F1D">
              <w:rPr>
                <w:rFonts w:hint="eastAsia"/>
              </w:rPr>
              <w:t>，订单号</w:t>
            </w:r>
          </w:p>
          <w:p w14:paraId="07C281D9" w14:textId="20F46F90" w:rsidR="00DA2184" w:rsidRPr="00DA2184" w:rsidRDefault="00DA2184" w:rsidP="00DA2184">
            <w:pPr>
              <w:ind w:firstLineChars="100" w:firstLine="200"/>
            </w:pPr>
            <w:r>
              <w:rPr>
                <w:rFonts w:hint="eastAsia"/>
              </w:rPr>
              <w:t xml:space="preserve"> </w:t>
            </w:r>
            <w:r>
              <w:t xml:space="preserve"> 1.</w:t>
            </w:r>
            <w:r>
              <w:t>系统提示错误并拒绝输入</w:t>
            </w:r>
          </w:p>
          <w:p w14:paraId="344EE5D3" w14:textId="51D38EBE" w:rsidR="00DA2184" w:rsidRDefault="00DA2184" w:rsidP="00DA2184">
            <w:r>
              <w:rPr>
                <w:rFonts w:hint="eastAsia"/>
              </w:rPr>
              <w:t>7a</w:t>
            </w:r>
            <w:r>
              <w:t>.</w:t>
            </w:r>
            <w:r>
              <w:t>营业厅业务员删除已生成装车单</w:t>
            </w:r>
          </w:p>
          <w:p w14:paraId="547342C5" w14:textId="58C6B1E6" w:rsidR="00DA2184" w:rsidRPr="000726B5" w:rsidRDefault="000726B5" w:rsidP="000726B5">
            <w:pPr>
              <w:ind w:firstLineChars="200" w:firstLine="400"/>
            </w:pPr>
            <w:r>
              <w:rPr>
                <w:rFonts w:hint="eastAsia"/>
              </w:rPr>
              <w:lastRenderedPageBreak/>
              <w:t>1.</w:t>
            </w:r>
            <w:r w:rsidR="00DA2184" w:rsidRPr="000726B5">
              <w:rPr>
                <w:rFonts w:hint="eastAsia"/>
              </w:rPr>
              <w:t>营业厅业务员选择该装车单并将其删除</w:t>
            </w:r>
          </w:p>
          <w:p w14:paraId="596D9B07" w14:textId="77777777" w:rsidR="000726B5" w:rsidRDefault="000726B5" w:rsidP="000726B5">
            <w:r>
              <w:rPr>
                <w:rFonts w:hint="eastAsia"/>
              </w:rPr>
              <w:t>7b</w:t>
            </w:r>
            <w:r>
              <w:t>.</w:t>
            </w:r>
            <w:r>
              <w:t>营业厅业务员取消装车任务</w:t>
            </w:r>
          </w:p>
          <w:p w14:paraId="1DD54860" w14:textId="679FA8B4" w:rsidR="000726B5" w:rsidRPr="000726B5" w:rsidRDefault="000726B5" w:rsidP="000726B5">
            <w:pPr>
              <w:rPr>
                <w:rFonts w:hint="eastAsia"/>
              </w:rPr>
            </w:pPr>
            <w:r>
              <w:rPr>
                <w:rFonts w:hint="eastAsia"/>
              </w:rPr>
              <w:t xml:space="preserve"> </w:t>
            </w:r>
            <w:r>
              <w:t xml:space="preserve">   1.</w:t>
            </w:r>
            <w:r>
              <w:rPr>
                <w:rFonts w:hint="eastAsia"/>
              </w:rPr>
              <w:t xml:space="preserve"> </w:t>
            </w:r>
            <w:r>
              <w:t>系统关闭当前</w:t>
            </w:r>
            <w:proofErr w:type="gramStart"/>
            <w:r>
              <w:t>装车派件任务</w:t>
            </w:r>
            <w:proofErr w:type="gramEnd"/>
            <w:r>
              <w:rPr>
                <w:rFonts w:hint="eastAsia"/>
              </w:rPr>
              <w:t>，</w:t>
            </w:r>
            <w:r>
              <w:t>开始一个新的装车任务</w:t>
            </w:r>
          </w:p>
        </w:tc>
      </w:tr>
      <w:tr w:rsidR="006A1003" w14:paraId="05122572" w14:textId="77777777" w:rsidTr="006A1003">
        <w:tc>
          <w:tcPr>
            <w:tcW w:w="1129" w:type="dxa"/>
          </w:tcPr>
          <w:p w14:paraId="1698D46D" w14:textId="77777777" w:rsidR="006A1003" w:rsidRDefault="006A1003" w:rsidP="006A1003">
            <w:r>
              <w:lastRenderedPageBreak/>
              <w:t>特殊需求</w:t>
            </w:r>
          </w:p>
        </w:tc>
        <w:tc>
          <w:tcPr>
            <w:tcW w:w="7167" w:type="dxa"/>
            <w:gridSpan w:val="3"/>
          </w:tcPr>
          <w:p w14:paraId="001A1E89" w14:textId="77777777" w:rsidR="006A1003" w:rsidRDefault="006A1003" w:rsidP="006A1003">
            <w:r>
              <w:t>无</w:t>
            </w:r>
          </w:p>
        </w:tc>
      </w:tr>
    </w:tbl>
    <w:p w14:paraId="24333852" w14:textId="77777777" w:rsidR="006A1003" w:rsidRDefault="006A1003" w:rsidP="006A1003"/>
    <w:p w14:paraId="2F470260" w14:textId="77777777" w:rsidR="006A1003" w:rsidRDefault="006A1003"/>
    <w:p w14:paraId="5232F1FE" w14:textId="77777777" w:rsidR="006A1003" w:rsidRDefault="006A1003">
      <w:r>
        <w:rPr>
          <w:rFonts w:hint="eastAsia"/>
        </w:rPr>
        <w:t>用例</w:t>
      </w:r>
      <w:r>
        <w:rPr>
          <w:rFonts w:hint="eastAsia"/>
        </w:rPr>
        <w:t xml:space="preserve">7 </w:t>
      </w:r>
      <w:r>
        <w:rPr>
          <w:rFonts w:hint="eastAsia"/>
        </w:rPr>
        <w:t>车辆信息管理</w:t>
      </w:r>
    </w:p>
    <w:tbl>
      <w:tblPr>
        <w:tblStyle w:val="a5"/>
        <w:tblW w:w="0" w:type="auto"/>
        <w:tblLook w:val="04A0" w:firstRow="1" w:lastRow="0" w:firstColumn="1" w:lastColumn="0" w:noHBand="0" w:noVBand="1"/>
      </w:tblPr>
      <w:tblGrid>
        <w:gridCol w:w="1129"/>
        <w:gridCol w:w="3544"/>
        <w:gridCol w:w="1725"/>
        <w:gridCol w:w="1898"/>
      </w:tblGrid>
      <w:tr w:rsidR="00493CE0" w14:paraId="0BB8B24F" w14:textId="77777777" w:rsidTr="0064092A">
        <w:tc>
          <w:tcPr>
            <w:tcW w:w="1129" w:type="dxa"/>
          </w:tcPr>
          <w:p w14:paraId="646DDBC5" w14:textId="77777777" w:rsidR="00493CE0" w:rsidRDefault="00493CE0" w:rsidP="0064092A">
            <w:r>
              <w:rPr>
                <w:rFonts w:hint="eastAsia"/>
              </w:rPr>
              <w:t>ID</w:t>
            </w:r>
          </w:p>
        </w:tc>
        <w:tc>
          <w:tcPr>
            <w:tcW w:w="3544" w:type="dxa"/>
          </w:tcPr>
          <w:p w14:paraId="65950B7A" w14:textId="77777777" w:rsidR="00493CE0" w:rsidRDefault="00493CE0" w:rsidP="0064092A">
            <w:r>
              <w:rPr>
                <w:rFonts w:hint="eastAsia"/>
              </w:rPr>
              <w:t>7</w:t>
            </w:r>
          </w:p>
        </w:tc>
        <w:tc>
          <w:tcPr>
            <w:tcW w:w="1725" w:type="dxa"/>
          </w:tcPr>
          <w:p w14:paraId="21E62B47" w14:textId="77777777" w:rsidR="00493CE0" w:rsidRDefault="00493CE0" w:rsidP="0064092A">
            <w:r>
              <w:rPr>
                <w:rFonts w:hint="eastAsia"/>
              </w:rPr>
              <w:t>名称</w:t>
            </w:r>
          </w:p>
        </w:tc>
        <w:tc>
          <w:tcPr>
            <w:tcW w:w="1898" w:type="dxa"/>
          </w:tcPr>
          <w:p w14:paraId="1617021C" w14:textId="77777777" w:rsidR="00493CE0" w:rsidRDefault="00493CE0" w:rsidP="0064092A">
            <w:r>
              <w:t>车辆信息管理</w:t>
            </w:r>
          </w:p>
        </w:tc>
      </w:tr>
      <w:tr w:rsidR="00493CE0" w14:paraId="60D39D42" w14:textId="77777777" w:rsidTr="0064092A">
        <w:tc>
          <w:tcPr>
            <w:tcW w:w="1129" w:type="dxa"/>
          </w:tcPr>
          <w:p w14:paraId="479D34C6" w14:textId="77777777" w:rsidR="00493CE0" w:rsidRDefault="00493CE0" w:rsidP="0064092A">
            <w:r>
              <w:t>创建者</w:t>
            </w:r>
          </w:p>
        </w:tc>
        <w:tc>
          <w:tcPr>
            <w:tcW w:w="3544" w:type="dxa"/>
          </w:tcPr>
          <w:p w14:paraId="74FE72FB" w14:textId="77777777" w:rsidR="00493CE0" w:rsidRDefault="00493CE0" w:rsidP="0064092A">
            <w:proofErr w:type="gramStart"/>
            <w:r>
              <w:t>何永俊</w:t>
            </w:r>
            <w:proofErr w:type="gramEnd"/>
          </w:p>
        </w:tc>
        <w:tc>
          <w:tcPr>
            <w:tcW w:w="1725" w:type="dxa"/>
          </w:tcPr>
          <w:p w14:paraId="608E0C54" w14:textId="77777777" w:rsidR="00493CE0" w:rsidRDefault="00493CE0" w:rsidP="0064092A">
            <w:r>
              <w:t>最后一次更新者</w:t>
            </w:r>
          </w:p>
        </w:tc>
        <w:tc>
          <w:tcPr>
            <w:tcW w:w="1898" w:type="dxa"/>
          </w:tcPr>
          <w:p w14:paraId="447BEA2D" w14:textId="77777777" w:rsidR="00493CE0" w:rsidRDefault="00493CE0" w:rsidP="0064092A">
            <w:proofErr w:type="gramStart"/>
            <w:r>
              <w:t>何永俊</w:t>
            </w:r>
            <w:proofErr w:type="gramEnd"/>
          </w:p>
        </w:tc>
      </w:tr>
      <w:tr w:rsidR="00493CE0" w14:paraId="7B7DAA9A" w14:textId="77777777" w:rsidTr="0064092A">
        <w:tc>
          <w:tcPr>
            <w:tcW w:w="1129" w:type="dxa"/>
          </w:tcPr>
          <w:p w14:paraId="3144CFCF" w14:textId="77777777" w:rsidR="00493CE0" w:rsidRDefault="00493CE0" w:rsidP="0064092A">
            <w:r>
              <w:t>创建日期</w:t>
            </w:r>
          </w:p>
        </w:tc>
        <w:tc>
          <w:tcPr>
            <w:tcW w:w="3544" w:type="dxa"/>
          </w:tcPr>
          <w:p w14:paraId="37E50214" w14:textId="77777777" w:rsidR="00493CE0" w:rsidRDefault="00493CE0" w:rsidP="0064092A">
            <w:r>
              <w:rPr>
                <w:rFonts w:hint="eastAsia"/>
              </w:rPr>
              <w:t>2015.10.01</w:t>
            </w:r>
          </w:p>
        </w:tc>
        <w:tc>
          <w:tcPr>
            <w:tcW w:w="1725" w:type="dxa"/>
          </w:tcPr>
          <w:p w14:paraId="678D96D9" w14:textId="77777777" w:rsidR="00493CE0" w:rsidRDefault="00493CE0" w:rsidP="0064092A">
            <w:r>
              <w:t>最后更新日期</w:t>
            </w:r>
          </w:p>
        </w:tc>
        <w:tc>
          <w:tcPr>
            <w:tcW w:w="1898" w:type="dxa"/>
          </w:tcPr>
          <w:p w14:paraId="3DE0FE04" w14:textId="77777777" w:rsidR="00493CE0" w:rsidRDefault="00493CE0" w:rsidP="0064092A">
            <w:r>
              <w:rPr>
                <w:rFonts w:hint="eastAsia"/>
              </w:rPr>
              <w:t>2015.10.01</w:t>
            </w:r>
          </w:p>
        </w:tc>
      </w:tr>
      <w:tr w:rsidR="00493CE0" w14:paraId="2ECDCA11" w14:textId="77777777" w:rsidTr="0064092A">
        <w:tc>
          <w:tcPr>
            <w:tcW w:w="1129" w:type="dxa"/>
          </w:tcPr>
          <w:p w14:paraId="1F06DD45" w14:textId="77777777" w:rsidR="00493CE0" w:rsidRDefault="00493CE0" w:rsidP="0064092A">
            <w:r>
              <w:t>参与者</w:t>
            </w:r>
          </w:p>
        </w:tc>
        <w:tc>
          <w:tcPr>
            <w:tcW w:w="7167" w:type="dxa"/>
            <w:gridSpan w:val="3"/>
          </w:tcPr>
          <w:p w14:paraId="65635557" w14:textId="77777777" w:rsidR="00493CE0" w:rsidRDefault="00493CE0" w:rsidP="0064092A">
            <w:r>
              <w:rPr>
                <w:rFonts w:hint="eastAsia"/>
              </w:rPr>
              <w:t>营业厅业务员，目标是记录并维护车辆信息</w:t>
            </w:r>
          </w:p>
        </w:tc>
      </w:tr>
      <w:tr w:rsidR="00493CE0" w14:paraId="3AFCA109" w14:textId="77777777" w:rsidTr="0064092A">
        <w:tc>
          <w:tcPr>
            <w:tcW w:w="1129" w:type="dxa"/>
          </w:tcPr>
          <w:p w14:paraId="27CDB163" w14:textId="77777777" w:rsidR="00493CE0" w:rsidRDefault="00493CE0" w:rsidP="0064092A">
            <w:r>
              <w:t>触发条件</w:t>
            </w:r>
          </w:p>
        </w:tc>
        <w:tc>
          <w:tcPr>
            <w:tcW w:w="7167" w:type="dxa"/>
            <w:gridSpan w:val="3"/>
          </w:tcPr>
          <w:p w14:paraId="191AFA2F" w14:textId="77777777" w:rsidR="00493CE0" w:rsidRDefault="00493CE0" w:rsidP="0064092A">
            <w:r>
              <w:rPr>
                <w:rFonts w:hint="eastAsia"/>
              </w:rPr>
              <w:t>无</w:t>
            </w:r>
          </w:p>
        </w:tc>
      </w:tr>
      <w:tr w:rsidR="00493CE0" w14:paraId="63D622F6" w14:textId="77777777" w:rsidTr="0064092A">
        <w:tc>
          <w:tcPr>
            <w:tcW w:w="1129" w:type="dxa"/>
          </w:tcPr>
          <w:p w14:paraId="08BAA672" w14:textId="77777777" w:rsidR="00493CE0" w:rsidRDefault="00493CE0" w:rsidP="0064092A">
            <w:r>
              <w:t>前置条件</w:t>
            </w:r>
          </w:p>
        </w:tc>
        <w:tc>
          <w:tcPr>
            <w:tcW w:w="7167" w:type="dxa"/>
            <w:gridSpan w:val="3"/>
          </w:tcPr>
          <w:p w14:paraId="7B902486" w14:textId="77777777" w:rsidR="00493CE0" w:rsidRDefault="00493CE0" w:rsidP="0064092A">
            <w:r>
              <w:rPr>
                <w:rFonts w:hint="eastAsia"/>
              </w:rPr>
              <w:t>营业厅业务员必须已经被识别和授权</w:t>
            </w:r>
          </w:p>
        </w:tc>
      </w:tr>
      <w:tr w:rsidR="00493CE0" w:rsidRPr="009D265C" w14:paraId="5F05D7FE" w14:textId="77777777" w:rsidTr="0064092A">
        <w:tc>
          <w:tcPr>
            <w:tcW w:w="1129" w:type="dxa"/>
          </w:tcPr>
          <w:p w14:paraId="290821FE" w14:textId="77777777" w:rsidR="00493CE0" w:rsidRDefault="00493CE0" w:rsidP="0064092A">
            <w:r>
              <w:t>后置条件</w:t>
            </w:r>
          </w:p>
        </w:tc>
        <w:tc>
          <w:tcPr>
            <w:tcW w:w="7167" w:type="dxa"/>
            <w:gridSpan w:val="3"/>
          </w:tcPr>
          <w:p w14:paraId="380CD2F5" w14:textId="77777777" w:rsidR="00493CE0" w:rsidRDefault="00493CE0" w:rsidP="0064092A">
            <w:r>
              <w:rPr>
                <w:rFonts w:hint="eastAsia"/>
              </w:rPr>
              <w:t>存储车辆信息，包括</w:t>
            </w:r>
            <w:r w:rsidRPr="003B4F1E">
              <w:rPr>
                <w:rFonts w:hint="eastAsia"/>
              </w:rPr>
              <w:t>车辆代号（城市编号（电话号码区号南京</w:t>
            </w:r>
            <w:r w:rsidRPr="003B4F1E">
              <w:rPr>
                <w:rFonts w:hint="eastAsia"/>
              </w:rPr>
              <w:t>025</w:t>
            </w:r>
            <w:r w:rsidRPr="003B4F1E">
              <w:rPr>
                <w:rFonts w:hint="eastAsia"/>
              </w:rPr>
              <w:t>）</w:t>
            </w:r>
            <w:r w:rsidRPr="003B4F1E">
              <w:rPr>
                <w:rFonts w:hint="eastAsia"/>
              </w:rPr>
              <w:t>+</w:t>
            </w:r>
            <w:r w:rsidRPr="003B4F1E">
              <w:rPr>
                <w:rFonts w:hint="eastAsia"/>
              </w:rPr>
              <w:t>营业厅编号（</w:t>
            </w:r>
            <w:r w:rsidRPr="003B4F1E">
              <w:rPr>
                <w:rFonts w:hint="eastAsia"/>
              </w:rPr>
              <w:t>000</w:t>
            </w:r>
            <w:proofErr w:type="gramStart"/>
            <w:r w:rsidRPr="003B4F1E">
              <w:rPr>
                <w:rFonts w:hint="eastAsia"/>
              </w:rPr>
              <w:t>三</w:t>
            </w:r>
            <w:proofErr w:type="gramEnd"/>
            <w:r w:rsidRPr="003B4F1E">
              <w:rPr>
                <w:rFonts w:hint="eastAsia"/>
              </w:rPr>
              <w:t>位数字）</w:t>
            </w:r>
            <w:r w:rsidRPr="003B4F1E">
              <w:rPr>
                <w:rFonts w:hint="eastAsia"/>
              </w:rPr>
              <w:t>+000</w:t>
            </w:r>
            <w:proofErr w:type="gramStart"/>
            <w:r w:rsidRPr="003B4F1E">
              <w:rPr>
                <w:rFonts w:hint="eastAsia"/>
              </w:rPr>
              <w:t>三</w:t>
            </w:r>
            <w:proofErr w:type="gramEnd"/>
            <w:r w:rsidRPr="003B4F1E">
              <w:rPr>
                <w:rFonts w:hint="eastAsia"/>
              </w:rPr>
              <w:t>位数字）、车牌号（苏</w:t>
            </w:r>
            <w:r w:rsidRPr="003B4F1E">
              <w:rPr>
                <w:rFonts w:hint="eastAsia"/>
              </w:rPr>
              <w:t>A 00000</w:t>
            </w:r>
            <w:r w:rsidRPr="003B4F1E">
              <w:rPr>
                <w:rFonts w:hint="eastAsia"/>
              </w:rPr>
              <w:t>）、服役时间</w:t>
            </w:r>
            <w:r>
              <w:rPr>
                <w:rFonts w:hint="eastAsia"/>
              </w:rPr>
              <w:t>）</w:t>
            </w:r>
          </w:p>
        </w:tc>
      </w:tr>
      <w:tr w:rsidR="00493CE0" w14:paraId="46F75A30" w14:textId="77777777" w:rsidTr="0064092A">
        <w:tc>
          <w:tcPr>
            <w:tcW w:w="1129" w:type="dxa"/>
          </w:tcPr>
          <w:p w14:paraId="7E3C270D" w14:textId="77777777" w:rsidR="00493CE0" w:rsidRDefault="00493CE0" w:rsidP="0064092A">
            <w:r>
              <w:t>优先级</w:t>
            </w:r>
          </w:p>
        </w:tc>
        <w:tc>
          <w:tcPr>
            <w:tcW w:w="7167" w:type="dxa"/>
            <w:gridSpan w:val="3"/>
          </w:tcPr>
          <w:p w14:paraId="64B3209F" w14:textId="77777777" w:rsidR="00493CE0" w:rsidRDefault="00493CE0" w:rsidP="0064092A">
            <w:r>
              <w:t>中</w:t>
            </w:r>
          </w:p>
        </w:tc>
      </w:tr>
      <w:tr w:rsidR="00493CE0" w:rsidRPr="009D265C" w14:paraId="6C7B2303" w14:textId="77777777" w:rsidTr="0064092A">
        <w:tc>
          <w:tcPr>
            <w:tcW w:w="1129" w:type="dxa"/>
          </w:tcPr>
          <w:p w14:paraId="1A4BC8E5" w14:textId="77777777" w:rsidR="00493CE0" w:rsidRDefault="00493CE0" w:rsidP="0064092A">
            <w:r>
              <w:t>正常流程</w:t>
            </w:r>
          </w:p>
        </w:tc>
        <w:tc>
          <w:tcPr>
            <w:tcW w:w="7167" w:type="dxa"/>
            <w:gridSpan w:val="3"/>
          </w:tcPr>
          <w:p w14:paraId="6866AA6B" w14:textId="77777777" w:rsidR="00493CE0" w:rsidRDefault="00493CE0" w:rsidP="0064092A">
            <w:proofErr w:type="gramStart"/>
            <w:r>
              <w:t>一</w:t>
            </w:r>
            <w:proofErr w:type="gramEnd"/>
            <w:r>
              <w:rPr>
                <w:rFonts w:hint="eastAsia"/>
              </w:rPr>
              <w:t>．</w:t>
            </w:r>
          </w:p>
          <w:p w14:paraId="45A4B1AC" w14:textId="77777777" w:rsidR="00493CE0" w:rsidRDefault="00493CE0" w:rsidP="0064092A">
            <w:r>
              <w:rPr>
                <w:rFonts w:hint="eastAsia"/>
              </w:rPr>
              <w:t>1.</w:t>
            </w:r>
            <w:r>
              <w:t>营业厅业务员请求增加车辆</w:t>
            </w:r>
          </w:p>
          <w:p w14:paraId="5A40F56A" w14:textId="77777777" w:rsidR="00493CE0" w:rsidRDefault="00493CE0" w:rsidP="0064092A">
            <w:r>
              <w:rPr>
                <w:rFonts w:hint="eastAsia"/>
              </w:rPr>
              <w:t>2.</w:t>
            </w:r>
            <w:r>
              <w:rPr>
                <w:rFonts w:hint="eastAsia"/>
              </w:rPr>
              <w:t>营业厅业务员输入车辆代号</w:t>
            </w:r>
          </w:p>
          <w:p w14:paraId="0913CCDC" w14:textId="77777777" w:rsidR="00493CE0" w:rsidRDefault="00493CE0" w:rsidP="0064092A">
            <w:r>
              <w:t>3.</w:t>
            </w:r>
            <w:r>
              <w:t>系统显示缺省的车辆信息</w:t>
            </w:r>
            <w:r>
              <w:rPr>
                <w:rFonts w:hint="eastAsia"/>
              </w:rPr>
              <w:t>，包括</w:t>
            </w:r>
            <w:r w:rsidRPr="003B4F1E">
              <w:rPr>
                <w:rFonts w:hint="eastAsia"/>
              </w:rPr>
              <w:t>车辆代号（城市编号（电话号码区号南京</w:t>
            </w:r>
            <w:r w:rsidRPr="003B4F1E">
              <w:rPr>
                <w:rFonts w:hint="eastAsia"/>
              </w:rPr>
              <w:t>025</w:t>
            </w:r>
            <w:r w:rsidRPr="003B4F1E">
              <w:rPr>
                <w:rFonts w:hint="eastAsia"/>
              </w:rPr>
              <w:t>）</w:t>
            </w:r>
            <w:r w:rsidRPr="003B4F1E">
              <w:rPr>
                <w:rFonts w:hint="eastAsia"/>
              </w:rPr>
              <w:t>+</w:t>
            </w:r>
            <w:r w:rsidRPr="003B4F1E">
              <w:rPr>
                <w:rFonts w:hint="eastAsia"/>
              </w:rPr>
              <w:t>营业厅编号（</w:t>
            </w:r>
            <w:r w:rsidRPr="003B4F1E">
              <w:rPr>
                <w:rFonts w:hint="eastAsia"/>
              </w:rPr>
              <w:t>000</w:t>
            </w:r>
            <w:proofErr w:type="gramStart"/>
            <w:r w:rsidRPr="003B4F1E">
              <w:rPr>
                <w:rFonts w:hint="eastAsia"/>
              </w:rPr>
              <w:t>三</w:t>
            </w:r>
            <w:proofErr w:type="gramEnd"/>
            <w:r w:rsidRPr="003B4F1E">
              <w:rPr>
                <w:rFonts w:hint="eastAsia"/>
              </w:rPr>
              <w:t>位数字）</w:t>
            </w:r>
            <w:r w:rsidRPr="003B4F1E">
              <w:rPr>
                <w:rFonts w:hint="eastAsia"/>
              </w:rPr>
              <w:t>+000</w:t>
            </w:r>
            <w:proofErr w:type="gramStart"/>
            <w:r w:rsidRPr="003B4F1E">
              <w:rPr>
                <w:rFonts w:hint="eastAsia"/>
              </w:rPr>
              <w:t>三</w:t>
            </w:r>
            <w:proofErr w:type="gramEnd"/>
            <w:r w:rsidRPr="003B4F1E">
              <w:rPr>
                <w:rFonts w:hint="eastAsia"/>
              </w:rPr>
              <w:t>位数字）、车牌号（苏</w:t>
            </w:r>
            <w:r w:rsidRPr="003B4F1E">
              <w:rPr>
                <w:rFonts w:hint="eastAsia"/>
              </w:rPr>
              <w:t>A 00000</w:t>
            </w:r>
            <w:r w:rsidRPr="003B4F1E">
              <w:rPr>
                <w:rFonts w:hint="eastAsia"/>
              </w:rPr>
              <w:t>）、服役时间</w:t>
            </w:r>
            <w:r>
              <w:rPr>
                <w:rFonts w:hint="eastAsia"/>
              </w:rPr>
              <w:t>）。</w:t>
            </w:r>
          </w:p>
          <w:p w14:paraId="57A6D63B" w14:textId="77777777" w:rsidR="00493CE0" w:rsidRDefault="00493CE0" w:rsidP="0064092A">
            <w:r>
              <w:t>4</w:t>
            </w:r>
            <w:r>
              <w:rPr>
                <w:rFonts w:hint="eastAsia"/>
              </w:rPr>
              <w:t>.</w:t>
            </w:r>
            <w:r>
              <w:rPr>
                <w:rFonts w:hint="eastAsia"/>
              </w:rPr>
              <w:t>营业厅业务员输入车辆信息并确认</w:t>
            </w:r>
          </w:p>
          <w:p w14:paraId="36758C1F" w14:textId="77777777" w:rsidR="00493CE0" w:rsidRPr="00540AD4" w:rsidRDefault="00493CE0" w:rsidP="0064092A"/>
          <w:p w14:paraId="568D504F" w14:textId="77777777" w:rsidR="00493CE0" w:rsidRDefault="00493CE0" w:rsidP="0064092A">
            <w:r>
              <w:t>二</w:t>
            </w:r>
          </w:p>
          <w:p w14:paraId="064ED8BE" w14:textId="77777777" w:rsidR="00493CE0" w:rsidRDefault="00493CE0" w:rsidP="0064092A">
            <w:r>
              <w:rPr>
                <w:rFonts w:hint="eastAsia"/>
              </w:rPr>
              <w:t>1.</w:t>
            </w:r>
            <w:r>
              <w:t>营业厅业务员请求删除车辆</w:t>
            </w:r>
          </w:p>
          <w:p w14:paraId="19DDB609" w14:textId="77777777" w:rsidR="00493CE0" w:rsidRDefault="00493CE0" w:rsidP="0064092A">
            <w:r>
              <w:rPr>
                <w:rFonts w:hint="eastAsia"/>
              </w:rPr>
              <w:t>2.</w:t>
            </w:r>
            <w:r>
              <w:rPr>
                <w:rFonts w:hint="eastAsia"/>
              </w:rPr>
              <w:t>营业厅业务员输入车辆代号</w:t>
            </w:r>
          </w:p>
          <w:p w14:paraId="699D35E8" w14:textId="77777777" w:rsidR="00493CE0" w:rsidRDefault="00493CE0" w:rsidP="0064092A">
            <w:r>
              <w:t>3.</w:t>
            </w:r>
            <w:r>
              <w:t>系统显示车辆信息</w:t>
            </w:r>
            <w:r>
              <w:rPr>
                <w:rFonts w:hint="eastAsia"/>
              </w:rPr>
              <w:t>，包括</w:t>
            </w:r>
            <w:r w:rsidRPr="003B4F1E">
              <w:rPr>
                <w:rFonts w:hint="eastAsia"/>
              </w:rPr>
              <w:t>车辆代号（城市编号（电话号码区号南京</w:t>
            </w:r>
            <w:r w:rsidRPr="003B4F1E">
              <w:rPr>
                <w:rFonts w:hint="eastAsia"/>
              </w:rPr>
              <w:t>025</w:t>
            </w:r>
            <w:r w:rsidRPr="003B4F1E">
              <w:rPr>
                <w:rFonts w:hint="eastAsia"/>
              </w:rPr>
              <w:t>）</w:t>
            </w:r>
            <w:r w:rsidRPr="003B4F1E">
              <w:rPr>
                <w:rFonts w:hint="eastAsia"/>
              </w:rPr>
              <w:t>+</w:t>
            </w:r>
            <w:r w:rsidRPr="003B4F1E">
              <w:rPr>
                <w:rFonts w:hint="eastAsia"/>
              </w:rPr>
              <w:t>营业厅编号（</w:t>
            </w:r>
            <w:r w:rsidRPr="003B4F1E">
              <w:rPr>
                <w:rFonts w:hint="eastAsia"/>
              </w:rPr>
              <w:t>000</w:t>
            </w:r>
            <w:proofErr w:type="gramStart"/>
            <w:r w:rsidRPr="003B4F1E">
              <w:rPr>
                <w:rFonts w:hint="eastAsia"/>
              </w:rPr>
              <w:t>三</w:t>
            </w:r>
            <w:proofErr w:type="gramEnd"/>
            <w:r w:rsidRPr="003B4F1E">
              <w:rPr>
                <w:rFonts w:hint="eastAsia"/>
              </w:rPr>
              <w:t>位数字）</w:t>
            </w:r>
            <w:r w:rsidRPr="003B4F1E">
              <w:rPr>
                <w:rFonts w:hint="eastAsia"/>
              </w:rPr>
              <w:t>+000</w:t>
            </w:r>
            <w:proofErr w:type="gramStart"/>
            <w:r w:rsidRPr="003B4F1E">
              <w:rPr>
                <w:rFonts w:hint="eastAsia"/>
              </w:rPr>
              <w:t>三</w:t>
            </w:r>
            <w:proofErr w:type="gramEnd"/>
            <w:r w:rsidRPr="003B4F1E">
              <w:rPr>
                <w:rFonts w:hint="eastAsia"/>
              </w:rPr>
              <w:t>位数字）、车牌号（苏</w:t>
            </w:r>
            <w:r w:rsidRPr="003B4F1E">
              <w:rPr>
                <w:rFonts w:hint="eastAsia"/>
              </w:rPr>
              <w:t>A 00000</w:t>
            </w:r>
            <w:r w:rsidRPr="003B4F1E">
              <w:rPr>
                <w:rFonts w:hint="eastAsia"/>
              </w:rPr>
              <w:t>）、服役时间</w:t>
            </w:r>
            <w:r>
              <w:rPr>
                <w:rFonts w:hint="eastAsia"/>
              </w:rPr>
              <w:t>）。</w:t>
            </w:r>
          </w:p>
          <w:p w14:paraId="4F29FFCA" w14:textId="77777777" w:rsidR="00493CE0" w:rsidRDefault="00493CE0" w:rsidP="0064092A">
            <w:r>
              <w:rPr>
                <w:rFonts w:hint="eastAsia"/>
              </w:rPr>
              <w:t>4</w:t>
            </w:r>
            <w:r>
              <w:t>.</w:t>
            </w:r>
            <w:r>
              <w:t>营业厅业务员确认信息并删除车辆</w:t>
            </w:r>
          </w:p>
          <w:p w14:paraId="1946C18D" w14:textId="77777777" w:rsidR="00493CE0" w:rsidRDefault="00493CE0" w:rsidP="0064092A"/>
          <w:p w14:paraId="4A7BF78B" w14:textId="77777777" w:rsidR="00493CE0" w:rsidRDefault="00493CE0" w:rsidP="0064092A">
            <w:r>
              <w:t>三</w:t>
            </w:r>
          </w:p>
          <w:p w14:paraId="10D4679D" w14:textId="77777777" w:rsidR="00493CE0" w:rsidRDefault="00493CE0" w:rsidP="0064092A">
            <w:r>
              <w:rPr>
                <w:rFonts w:hint="eastAsia"/>
              </w:rPr>
              <w:lastRenderedPageBreak/>
              <w:t>1.</w:t>
            </w:r>
            <w:r>
              <w:t>营业厅业务员请求修改车辆信息</w:t>
            </w:r>
          </w:p>
          <w:p w14:paraId="3F97BCE4" w14:textId="77777777" w:rsidR="00493CE0" w:rsidRDefault="00493CE0" w:rsidP="0064092A">
            <w:r>
              <w:rPr>
                <w:rFonts w:hint="eastAsia"/>
              </w:rPr>
              <w:t>2.</w:t>
            </w:r>
            <w:r>
              <w:rPr>
                <w:rFonts w:hint="eastAsia"/>
              </w:rPr>
              <w:t>营业厅业务员输入车辆代号</w:t>
            </w:r>
          </w:p>
          <w:p w14:paraId="3B363BEA" w14:textId="77777777" w:rsidR="00493CE0" w:rsidRDefault="00493CE0" w:rsidP="0064092A">
            <w:r>
              <w:t>3.</w:t>
            </w:r>
            <w:r>
              <w:t>系统显示车辆信息</w:t>
            </w:r>
            <w:r>
              <w:rPr>
                <w:rFonts w:hint="eastAsia"/>
              </w:rPr>
              <w:t>，包括</w:t>
            </w:r>
            <w:r w:rsidRPr="003B4F1E">
              <w:rPr>
                <w:rFonts w:hint="eastAsia"/>
              </w:rPr>
              <w:t>车辆代号（城市编号（电话号码区号南京</w:t>
            </w:r>
            <w:r w:rsidRPr="003B4F1E">
              <w:rPr>
                <w:rFonts w:hint="eastAsia"/>
              </w:rPr>
              <w:t>025</w:t>
            </w:r>
            <w:r w:rsidRPr="003B4F1E">
              <w:rPr>
                <w:rFonts w:hint="eastAsia"/>
              </w:rPr>
              <w:t>）</w:t>
            </w:r>
            <w:r w:rsidRPr="003B4F1E">
              <w:rPr>
                <w:rFonts w:hint="eastAsia"/>
              </w:rPr>
              <w:t>+</w:t>
            </w:r>
            <w:r w:rsidRPr="003B4F1E">
              <w:rPr>
                <w:rFonts w:hint="eastAsia"/>
              </w:rPr>
              <w:t>营业厅编号（</w:t>
            </w:r>
            <w:r w:rsidRPr="003B4F1E">
              <w:rPr>
                <w:rFonts w:hint="eastAsia"/>
              </w:rPr>
              <w:t>000</w:t>
            </w:r>
            <w:proofErr w:type="gramStart"/>
            <w:r w:rsidRPr="003B4F1E">
              <w:rPr>
                <w:rFonts w:hint="eastAsia"/>
              </w:rPr>
              <w:t>三</w:t>
            </w:r>
            <w:proofErr w:type="gramEnd"/>
            <w:r w:rsidRPr="003B4F1E">
              <w:rPr>
                <w:rFonts w:hint="eastAsia"/>
              </w:rPr>
              <w:t>位数字）</w:t>
            </w:r>
            <w:r w:rsidRPr="003B4F1E">
              <w:rPr>
                <w:rFonts w:hint="eastAsia"/>
              </w:rPr>
              <w:t>+000</w:t>
            </w:r>
            <w:proofErr w:type="gramStart"/>
            <w:r w:rsidRPr="003B4F1E">
              <w:rPr>
                <w:rFonts w:hint="eastAsia"/>
              </w:rPr>
              <w:t>三</w:t>
            </w:r>
            <w:proofErr w:type="gramEnd"/>
            <w:r w:rsidRPr="003B4F1E">
              <w:rPr>
                <w:rFonts w:hint="eastAsia"/>
              </w:rPr>
              <w:t>位数字）、车牌号（苏</w:t>
            </w:r>
            <w:r w:rsidRPr="003B4F1E">
              <w:rPr>
                <w:rFonts w:hint="eastAsia"/>
              </w:rPr>
              <w:t>A 00000</w:t>
            </w:r>
            <w:r w:rsidRPr="003B4F1E">
              <w:rPr>
                <w:rFonts w:hint="eastAsia"/>
              </w:rPr>
              <w:t>）、服役时间</w:t>
            </w:r>
            <w:r>
              <w:rPr>
                <w:rFonts w:hint="eastAsia"/>
              </w:rPr>
              <w:t>）。</w:t>
            </w:r>
          </w:p>
          <w:p w14:paraId="2AA5459E" w14:textId="77777777" w:rsidR="00493CE0" w:rsidRDefault="00493CE0" w:rsidP="0064092A">
            <w:r>
              <w:rPr>
                <w:rFonts w:hint="eastAsia"/>
              </w:rPr>
              <w:t>4</w:t>
            </w:r>
            <w:r>
              <w:t xml:space="preserve">. </w:t>
            </w:r>
            <w:r>
              <w:t>营业厅业务员输入需要修改的车辆信息</w:t>
            </w:r>
            <w:r>
              <w:rPr>
                <w:rFonts w:hint="eastAsia"/>
              </w:rPr>
              <w:t>并确认</w:t>
            </w:r>
          </w:p>
          <w:p w14:paraId="216C8E6D" w14:textId="77777777" w:rsidR="00493CE0" w:rsidRPr="0038294D" w:rsidRDefault="00493CE0" w:rsidP="0064092A"/>
          <w:p w14:paraId="5CA09EC6" w14:textId="77777777" w:rsidR="00493CE0" w:rsidRDefault="00493CE0" w:rsidP="0064092A">
            <w:r>
              <w:t>四</w:t>
            </w:r>
          </w:p>
          <w:p w14:paraId="18F7EE18" w14:textId="77777777" w:rsidR="00493CE0" w:rsidRDefault="00493CE0" w:rsidP="0064092A">
            <w:r>
              <w:rPr>
                <w:rFonts w:hint="eastAsia"/>
              </w:rPr>
              <w:t>1</w:t>
            </w:r>
            <w:r>
              <w:t>.</w:t>
            </w:r>
            <w:r>
              <w:t>营业厅业务员请求查询车辆信息</w:t>
            </w:r>
          </w:p>
          <w:p w14:paraId="7A75D23A" w14:textId="77777777" w:rsidR="00493CE0" w:rsidRDefault="00493CE0" w:rsidP="0064092A">
            <w:r>
              <w:rPr>
                <w:rFonts w:hint="eastAsia"/>
              </w:rPr>
              <w:t>2.</w:t>
            </w:r>
            <w:r>
              <w:rPr>
                <w:rFonts w:hint="eastAsia"/>
              </w:rPr>
              <w:t>营业厅业务员输入车辆代号</w:t>
            </w:r>
          </w:p>
          <w:p w14:paraId="150EEE2A" w14:textId="77777777" w:rsidR="00493CE0" w:rsidRDefault="00493CE0" w:rsidP="0064092A">
            <w:r>
              <w:t>3.</w:t>
            </w:r>
            <w:r>
              <w:t>系统显示车辆信息</w:t>
            </w:r>
            <w:r>
              <w:rPr>
                <w:rFonts w:hint="eastAsia"/>
              </w:rPr>
              <w:t>，包括</w:t>
            </w:r>
            <w:r w:rsidRPr="003B4F1E">
              <w:rPr>
                <w:rFonts w:hint="eastAsia"/>
              </w:rPr>
              <w:t>车辆代号（城市编号（电话号码区号南京</w:t>
            </w:r>
            <w:r w:rsidRPr="003B4F1E">
              <w:rPr>
                <w:rFonts w:hint="eastAsia"/>
              </w:rPr>
              <w:t>025</w:t>
            </w:r>
            <w:r w:rsidRPr="003B4F1E">
              <w:rPr>
                <w:rFonts w:hint="eastAsia"/>
              </w:rPr>
              <w:t>）</w:t>
            </w:r>
            <w:r w:rsidRPr="003B4F1E">
              <w:rPr>
                <w:rFonts w:hint="eastAsia"/>
              </w:rPr>
              <w:t>+</w:t>
            </w:r>
            <w:r w:rsidRPr="003B4F1E">
              <w:rPr>
                <w:rFonts w:hint="eastAsia"/>
              </w:rPr>
              <w:t>营业厅编号（</w:t>
            </w:r>
            <w:r w:rsidRPr="003B4F1E">
              <w:rPr>
                <w:rFonts w:hint="eastAsia"/>
              </w:rPr>
              <w:t>000</w:t>
            </w:r>
            <w:proofErr w:type="gramStart"/>
            <w:r w:rsidRPr="003B4F1E">
              <w:rPr>
                <w:rFonts w:hint="eastAsia"/>
              </w:rPr>
              <w:t>三</w:t>
            </w:r>
            <w:proofErr w:type="gramEnd"/>
            <w:r w:rsidRPr="003B4F1E">
              <w:rPr>
                <w:rFonts w:hint="eastAsia"/>
              </w:rPr>
              <w:t>位数字）</w:t>
            </w:r>
            <w:r w:rsidRPr="003B4F1E">
              <w:rPr>
                <w:rFonts w:hint="eastAsia"/>
              </w:rPr>
              <w:t>+000</w:t>
            </w:r>
            <w:proofErr w:type="gramStart"/>
            <w:r w:rsidRPr="003B4F1E">
              <w:rPr>
                <w:rFonts w:hint="eastAsia"/>
              </w:rPr>
              <w:t>三</w:t>
            </w:r>
            <w:proofErr w:type="gramEnd"/>
            <w:r w:rsidRPr="003B4F1E">
              <w:rPr>
                <w:rFonts w:hint="eastAsia"/>
              </w:rPr>
              <w:t>位数字）、车牌号（苏</w:t>
            </w:r>
            <w:r w:rsidRPr="003B4F1E">
              <w:rPr>
                <w:rFonts w:hint="eastAsia"/>
              </w:rPr>
              <w:t>A 00000</w:t>
            </w:r>
            <w:r w:rsidRPr="003B4F1E">
              <w:rPr>
                <w:rFonts w:hint="eastAsia"/>
              </w:rPr>
              <w:t>）、服役时间</w:t>
            </w:r>
            <w:r>
              <w:rPr>
                <w:rFonts w:hint="eastAsia"/>
              </w:rPr>
              <w:t>）。</w:t>
            </w:r>
          </w:p>
          <w:p w14:paraId="78D374BB" w14:textId="77777777" w:rsidR="00493CE0" w:rsidRDefault="00493CE0" w:rsidP="0064092A">
            <w:r>
              <w:rPr>
                <w:rFonts w:hint="eastAsia"/>
              </w:rPr>
              <w:t>4</w:t>
            </w:r>
            <w:r>
              <w:t>.</w:t>
            </w:r>
            <w:r>
              <w:t>营业厅业务员确认车辆信息</w:t>
            </w:r>
          </w:p>
          <w:p w14:paraId="633221F8" w14:textId="77777777" w:rsidR="00493CE0" w:rsidRDefault="00493CE0" w:rsidP="0064092A">
            <w:r>
              <w:t>营业厅业务员重复</w:t>
            </w:r>
            <w:r>
              <w:rPr>
                <w:rFonts w:hint="eastAsia"/>
              </w:rPr>
              <w:t>1-</w:t>
            </w:r>
            <w:r>
              <w:t>4</w:t>
            </w:r>
            <w:r>
              <w:t>步</w:t>
            </w:r>
            <w:r>
              <w:rPr>
                <w:rFonts w:hint="eastAsia"/>
              </w:rPr>
              <w:t>，</w:t>
            </w:r>
            <w:r>
              <w:t>直到所有车辆信息都正确</w:t>
            </w:r>
          </w:p>
          <w:p w14:paraId="154E00A3" w14:textId="77777777" w:rsidR="00493CE0" w:rsidRDefault="00493CE0" w:rsidP="0064092A">
            <w:r>
              <w:rPr>
                <w:rFonts w:hint="eastAsia"/>
              </w:rPr>
              <w:t>5</w:t>
            </w:r>
            <w:r>
              <w:rPr>
                <w:rFonts w:hint="eastAsia"/>
              </w:rPr>
              <w:t>．营</w:t>
            </w:r>
            <w:r>
              <w:t>业厅业务员结束车辆信息管理</w:t>
            </w:r>
            <w:r>
              <w:rPr>
                <w:rFonts w:hint="eastAsia"/>
              </w:rPr>
              <w:t>，</w:t>
            </w:r>
            <w:r>
              <w:t>系统记录车辆信息</w:t>
            </w:r>
          </w:p>
        </w:tc>
      </w:tr>
      <w:tr w:rsidR="00493CE0" w14:paraId="448225D6" w14:textId="77777777" w:rsidTr="0064092A">
        <w:tc>
          <w:tcPr>
            <w:tcW w:w="1129" w:type="dxa"/>
          </w:tcPr>
          <w:p w14:paraId="4AFB13F7" w14:textId="77777777" w:rsidR="00493CE0" w:rsidRDefault="00493CE0" w:rsidP="0064092A">
            <w:r>
              <w:lastRenderedPageBreak/>
              <w:t>扩展流程</w:t>
            </w:r>
          </w:p>
        </w:tc>
        <w:tc>
          <w:tcPr>
            <w:tcW w:w="7167" w:type="dxa"/>
            <w:gridSpan w:val="3"/>
          </w:tcPr>
          <w:p w14:paraId="1D39B789" w14:textId="77777777" w:rsidR="00493CE0" w:rsidRDefault="00493CE0" w:rsidP="0064092A">
            <w:r>
              <w:t>2a</w:t>
            </w:r>
            <w:r>
              <w:rPr>
                <w:rFonts w:hint="eastAsia"/>
              </w:rPr>
              <w:t>.</w:t>
            </w:r>
            <w:r>
              <w:rPr>
                <w:rFonts w:hint="eastAsia"/>
              </w:rPr>
              <w:t>非法车辆代号</w:t>
            </w:r>
          </w:p>
          <w:p w14:paraId="4A42BD37" w14:textId="77777777" w:rsidR="00493CE0" w:rsidRDefault="00493CE0" w:rsidP="0064092A">
            <w:r>
              <w:rPr>
                <w:rFonts w:hint="eastAsia"/>
              </w:rPr>
              <w:t xml:space="preserve"> </w:t>
            </w:r>
            <w:r>
              <w:t xml:space="preserve"> 1.</w:t>
            </w:r>
            <w:r>
              <w:t>系统提示错误并拒绝输入</w:t>
            </w:r>
          </w:p>
          <w:p w14:paraId="7D61B487" w14:textId="77777777" w:rsidR="00493CE0" w:rsidRDefault="00493CE0" w:rsidP="0064092A">
            <w:r>
              <w:t>4</w:t>
            </w:r>
            <w:r>
              <w:rPr>
                <w:rFonts w:hint="eastAsia"/>
              </w:rPr>
              <w:t>a.</w:t>
            </w:r>
            <w:r>
              <w:rPr>
                <w:rFonts w:hint="eastAsia"/>
              </w:rPr>
              <w:t>非法车辆信息</w:t>
            </w:r>
          </w:p>
          <w:p w14:paraId="3BDAEE94" w14:textId="77777777" w:rsidR="00493CE0" w:rsidRDefault="00493CE0" w:rsidP="00493CE0">
            <w:pPr>
              <w:pStyle w:val="a3"/>
              <w:numPr>
                <w:ilvl w:val="0"/>
                <w:numId w:val="26"/>
              </w:numPr>
              <w:ind w:firstLineChars="0"/>
            </w:pPr>
            <w:r>
              <w:rPr>
                <w:rFonts w:hint="eastAsia"/>
              </w:rPr>
              <w:t>系统提示错误并拒绝输入</w:t>
            </w:r>
          </w:p>
          <w:p w14:paraId="035B78CC" w14:textId="756C86E4" w:rsidR="00E55EE3" w:rsidRDefault="00E55EE3" w:rsidP="00E55EE3">
            <w:r>
              <w:rPr>
                <w:rFonts w:hint="eastAsia"/>
              </w:rPr>
              <w:t>5a</w:t>
            </w:r>
            <w:r>
              <w:t xml:space="preserve">. </w:t>
            </w:r>
            <w:r>
              <w:t>营业厅业务员取消车辆信息管理任务</w:t>
            </w:r>
          </w:p>
          <w:p w14:paraId="28579F2C" w14:textId="2F4A2E55" w:rsidR="00E55EE3" w:rsidRPr="00E55EE3" w:rsidRDefault="00E55EE3" w:rsidP="00E55EE3">
            <w:pPr>
              <w:rPr>
                <w:rFonts w:hint="eastAsia"/>
              </w:rPr>
            </w:pPr>
            <w:r>
              <w:rPr>
                <w:rFonts w:hint="eastAsia"/>
              </w:rPr>
              <w:t xml:space="preserve"> </w:t>
            </w:r>
            <w:r>
              <w:t xml:space="preserve">   1.</w:t>
            </w:r>
            <w:r>
              <w:rPr>
                <w:rFonts w:hint="eastAsia"/>
              </w:rPr>
              <w:t xml:space="preserve"> </w:t>
            </w:r>
            <w:r>
              <w:t>系统关闭当前车辆信息管理任务</w:t>
            </w:r>
            <w:r>
              <w:rPr>
                <w:rFonts w:hint="eastAsia"/>
              </w:rPr>
              <w:t>，</w:t>
            </w:r>
            <w:r>
              <w:t>开始一个新的车辆信息管理任务</w:t>
            </w:r>
          </w:p>
        </w:tc>
      </w:tr>
      <w:tr w:rsidR="00493CE0" w14:paraId="4047732B" w14:textId="77777777" w:rsidTr="0064092A">
        <w:tc>
          <w:tcPr>
            <w:tcW w:w="1129" w:type="dxa"/>
          </w:tcPr>
          <w:p w14:paraId="4FF26E30" w14:textId="77777777" w:rsidR="00493CE0" w:rsidRDefault="00493CE0" w:rsidP="0064092A">
            <w:r>
              <w:t>特殊需求</w:t>
            </w:r>
          </w:p>
        </w:tc>
        <w:tc>
          <w:tcPr>
            <w:tcW w:w="7167" w:type="dxa"/>
            <w:gridSpan w:val="3"/>
          </w:tcPr>
          <w:p w14:paraId="227A1369" w14:textId="77777777" w:rsidR="00493CE0" w:rsidRDefault="00493CE0" w:rsidP="0064092A">
            <w:r>
              <w:t>无</w:t>
            </w:r>
          </w:p>
        </w:tc>
      </w:tr>
    </w:tbl>
    <w:p w14:paraId="1EB12B50" w14:textId="77777777" w:rsidR="006A1003" w:rsidRDefault="006A1003" w:rsidP="006A1003"/>
    <w:p w14:paraId="0DD75AEE" w14:textId="77777777" w:rsidR="006A1003" w:rsidRDefault="006A1003"/>
    <w:p w14:paraId="19C81F26" w14:textId="77777777" w:rsidR="006A1003" w:rsidRDefault="006A1003"/>
    <w:p w14:paraId="2D5FC19C" w14:textId="77777777" w:rsidR="006A1003" w:rsidRDefault="006A1003"/>
    <w:p w14:paraId="204D63C6" w14:textId="77777777" w:rsidR="000D2123" w:rsidRDefault="000D2123"/>
    <w:p w14:paraId="21B2AB7C" w14:textId="77777777" w:rsidR="006A1003" w:rsidRDefault="006A1003">
      <w:r>
        <w:rPr>
          <w:rFonts w:hint="eastAsia"/>
        </w:rPr>
        <w:t>用例</w:t>
      </w:r>
      <w:r>
        <w:rPr>
          <w:rFonts w:hint="eastAsia"/>
        </w:rPr>
        <w:t xml:space="preserve">8a </w:t>
      </w:r>
      <w:r>
        <w:rPr>
          <w:rFonts w:hint="eastAsia"/>
        </w:rPr>
        <w:t>司机信息管理</w:t>
      </w:r>
    </w:p>
    <w:tbl>
      <w:tblPr>
        <w:tblStyle w:val="a5"/>
        <w:tblW w:w="0" w:type="auto"/>
        <w:tblLook w:val="04A0" w:firstRow="1" w:lastRow="0" w:firstColumn="1" w:lastColumn="0" w:noHBand="0" w:noVBand="1"/>
      </w:tblPr>
      <w:tblGrid>
        <w:gridCol w:w="1129"/>
        <w:gridCol w:w="3544"/>
        <w:gridCol w:w="1725"/>
        <w:gridCol w:w="1898"/>
      </w:tblGrid>
      <w:tr w:rsidR="00493CE0" w14:paraId="04FFB49C" w14:textId="77777777" w:rsidTr="0064092A">
        <w:tc>
          <w:tcPr>
            <w:tcW w:w="1129" w:type="dxa"/>
          </w:tcPr>
          <w:p w14:paraId="6D3487BF" w14:textId="77777777" w:rsidR="00493CE0" w:rsidRDefault="00493CE0" w:rsidP="0064092A">
            <w:r>
              <w:rPr>
                <w:rFonts w:hint="eastAsia"/>
              </w:rPr>
              <w:t>ID</w:t>
            </w:r>
          </w:p>
        </w:tc>
        <w:tc>
          <w:tcPr>
            <w:tcW w:w="3544" w:type="dxa"/>
          </w:tcPr>
          <w:p w14:paraId="1348A1D3" w14:textId="77777777" w:rsidR="00493CE0" w:rsidRDefault="00493CE0" w:rsidP="0064092A">
            <w:r>
              <w:rPr>
                <w:rFonts w:hint="eastAsia"/>
              </w:rPr>
              <w:t>8</w:t>
            </w:r>
          </w:p>
        </w:tc>
        <w:tc>
          <w:tcPr>
            <w:tcW w:w="1725" w:type="dxa"/>
          </w:tcPr>
          <w:p w14:paraId="6474E3CE" w14:textId="77777777" w:rsidR="00493CE0" w:rsidRDefault="00493CE0" w:rsidP="0064092A">
            <w:r>
              <w:rPr>
                <w:rFonts w:hint="eastAsia"/>
              </w:rPr>
              <w:t>名称</w:t>
            </w:r>
          </w:p>
        </w:tc>
        <w:tc>
          <w:tcPr>
            <w:tcW w:w="1898" w:type="dxa"/>
          </w:tcPr>
          <w:p w14:paraId="735452F7" w14:textId="77777777" w:rsidR="00493CE0" w:rsidRDefault="00493CE0" w:rsidP="0064092A">
            <w:r>
              <w:t>司机信息管理</w:t>
            </w:r>
          </w:p>
        </w:tc>
      </w:tr>
      <w:tr w:rsidR="00493CE0" w14:paraId="7077A041" w14:textId="77777777" w:rsidTr="0064092A">
        <w:tc>
          <w:tcPr>
            <w:tcW w:w="1129" w:type="dxa"/>
          </w:tcPr>
          <w:p w14:paraId="60C08748" w14:textId="77777777" w:rsidR="00493CE0" w:rsidRDefault="00493CE0" w:rsidP="0064092A">
            <w:r>
              <w:t>创建者</w:t>
            </w:r>
          </w:p>
        </w:tc>
        <w:tc>
          <w:tcPr>
            <w:tcW w:w="3544" w:type="dxa"/>
          </w:tcPr>
          <w:p w14:paraId="5512C15A" w14:textId="77777777" w:rsidR="00493CE0" w:rsidRDefault="00493CE0" w:rsidP="0064092A">
            <w:proofErr w:type="gramStart"/>
            <w:r>
              <w:t>何永俊</w:t>
            </w:r>
            <w:proofErr w:type="gramEnd"/>
          </w:p>
        </w:tc>
        <w:tc>
          <w:tcPr>
            <w:tcW w:w="1725" w:type="dxa"/>
          </w:tcPr>
          <w:p w14:paraId="4B907EA0" w14:textId="77777777" w:rsidR="00493CE0" w:rsidRDefault="00493CE0" w:rsidP="0064092A">
            <w:r>
              <w:t>最后一次更新者</w:t>
            </w:r>
          </w:p>
        </w:tc>
        <w:tc>
          <w:tcPr>
            <w:tcW w:w="1898" w:type="dxa"/>
          </w:tcPr>
          <w:p w14:paraId="01568D4E" w14:textId="77777777" w:rsidR="00493CE0" w:rsidRDefault="00493CE0" w:rsidP="0064092A">
            <w:proofErr w:type="gramStart"/>
            <w:r>
              <w:t>何永俊</w:t>
            </w:r>
            <w:proofErr w:type="gramEnd"/>
          </w:p>
        </w:tc>
      </w:tr>
      <w:tr w:rsidR="00493CE0" w14:paraId="36E9267E" w14:textId="77777777" w:rsidTr="0064092A">
        <w:tc>
          <w:tcPr>
            <w:tcW w:w="1129" w:type="dxa"/>
          </w:tcPr>
          <w:p w14:paraId="384BE34A" w14:textId="77777777" w:rsidR="00493CE0" w:rsidRDefault="00493CE0" w:rsidP="0064092A">
            <w:r>
              <w:t>创建日期</w:t>
            </w:r>
          </w:p>
        </w:tc>
        <w:tc>
          <w:tcPr>
            <w:tcW w:w="3544" w:type="dxa"/>
          </w:tcPr>
          <w:p w14:paraId="525B4EB2" w14:textId="77777777" w:rsidR="00493CE0" w:rsidRDefault="00493CE0" w:rsidP="0064092A">
            <w:r>
              <w:rPr>
                <w:rFonts w:hint="eastAsia"/>
              </w:rPr>
              <w:t>2015.10.01</w:t>
            </w:r>
          </w:p>
        </w:tc>
        <w:tc>
          <w:tcPr>
            <w:tcW w:w="1725" w:type="dxa"/>
          </w:tcPr>
          <w:p w14:paraId="13E6E114" w14:textId="77777777" w:rsidR="00493CE0" w:rsidRDefault="00493CE0" w:rsidP="0064092A">
            <w:r>
              <w:t>最后更新日期</w:t>
            </w:r>
          </w:p>
        </w:tc>
        <w:tc>
          <w:tcPr>
            <w:tcW w:w="1898" w:type="dxa"/>
          </w:tcPr>
          <w:p w14:paraId="1B556AA6" w14:textId="77777777" w:rsidR="00493CE0" w:rsidRDefault="00493CE0" w:rsidP="0064092A">
            <w:r>
              <w:rPr>
                <w:rFonts w:hint="eastAsia"/>
              </w:rPr>
              <w:t>2015.10.01</w:t>
            </w:r>
          </w:p>
        </w:tc>
      </w:tr>
      <w:tr w:rsidR="00493CE0" w14:paraId="3510C5B9" w14:textId="77777777" w:rsidTr="0064092A">
        <w:tc>
          <w:tcPr>
            <w:tcW w:w="1129" w:type="dxa"/>
          </w:tcPr>
          <w:p w14:paraId="29766E7D" w14:textId="77777777" w:rsidR="00493CE0" w:rsidRDefault="00493CE0" w:rsidP="0064092A">
            <w:r>
              <w:t>参与者</w:t>
            </w:r>
          </w:p>
        </w:tc>
        <w:tc>
          <w:tcPr>
            <w:tcW w:w="7167" w:type="dxa"/>
            <w:gridSpan w:val="3"/>
          </w:tcPr>
          <w:p w14:paraId="3F798C86" w14:textId="77777777" w:rsidR="00493CE0" w:rsidRDefault="00493CE0" w:rsidP="0064092A">
            <w:r>
              <w:rPr>
                <w:rFonts w:hint="eastAsia"/>
              </w:rPr>
              <w:t>营业厅业务员，目标是记录并维护司机信息</w:t>
            </w:r>
          </w:p>
        </w:tc>
      </w:tr>
      <w:tr w:rsidR="00493CE0" w14:paraId="52440B38" w14:textId="77777777" w:rsidTr="0064092A">
        <w:tc>
          <w:tcPr>
            <w:tcW w:w="1129" w:type="dxa"/>
          </w:tcPr>
          <w:p w14:paraId="5F7E2A43" w14:textId="77777777" w:rsidR="00493CE0" w:rsidRDefault="00493CE0" w:rsidP="0064092A">
            <w:r>
              <w:t>触发条件</w:t>
            </w:r>
          </w:p>
        </w:tc>
        <w:tc>
          <w:tcPr>
            <w:tcW w:w="7167" w:type="dxa"/>
            <w:gridSpan w:val="3"/>
          </w:tcPr>
          <w:p w14:paraId="0628474D" w14:textId="77777777" w:rsidR="00493CE0" w:rsidRDefault="00493CE0" w:rsidP="0064092A">
            <w:r>
              <w:rPr>
                <w:rFonts w:hint="eastAsia"/>
              </w:rPr>
              <w:t>营业厅需要更改司机信息</w:t>
            </w:r>
          </w:p>
        </w:tc>
      </w:tr>
      <w:tr w:rsidR="00493CE0" w14:paraId="6CEBD559" w14:textId="77777777" w:rsidTr="0064092A">
        <w:tc>
          <w:tcPr>
            <w:tcW w:w="1129" w:type="dxa"/>
          </w:tcPr>
          <w:p w14:paraId="176F50AB" w14:textId="77777777" w:rsidR="00493CE0" w:rsidRDefault="00493CE0" w:rsidP="0064092A">
            <w:r>
              <w:lastRenderedPageBreak/>
              <w:t>前置条件</w:t>
            </w:r>
          </w:p>
        </w:tc>
        <w:tc>
          <w:tcPr>
            <w:tcW w:w="7167" w:type="dxa"/>
            <w:gridSpan w:val="3"/>
          </w:tcPr>
          <w:p w14:paraId="24766420" w14:textId="77777777" w:rsidR="00493CE0" w:rsidRDefault="00493CE0" w:rsidP="0064092A">
            <w:r>
              <w:rPr>
                <w:rFonts w:hint="eastAsia"/>
              </w:rPr>
              <w:t>营业厅业务员必须已经被识别和授权</w:t>
            </w:r>
          </w:p>
        </w:tc>
      </w:tr>
      <w:tr w:rsidR="00493CE0" w:rsidRPr="009D265C" w14:paraId="4D141131" w14:textId="77777777" w:rsidTr="0064092A">
        <w:tc>
          <w:tcPr>
            <w:tcW w:w="1129" w:type="dxa"/>
          </w:tcPr>
          <w:p w14:paraId="2E649A3D" w14:textId="77777777" w:rsidR="00493CE0" w:rsidRDefault="00493CE0" w:rsidP="0064092A">
            <w:r>
              <w:t>后置条件</w:t>
            </w:r>
          </w:p>
        </w:tc>
        <w:tc>
          <w:tcPr>
            <w:tcW w:w="7167" w:type="dxa"/>
            <w:gridSpan w:val="3"/>
          </w:tcPr>
          <w:p w14:paraId="647DE702" w14:textId="77777777" w:rsidR="00493CE0" w:rsidRDefault="00493CE0" w:rsidP="0064092A">
            <w:r>
              <w:rPr>
                <w:rFonts w:hint="eastAsia"/>
              </w:rPr>
              <w:t>存储</w:t>
            </w:r>
            <w:r w:rsidRPr="003B4F1E">
              <w:rPr>
                <w:rFonts w:hint="eastAsia"/>
              </w:rPr>
              <w:t>司机信息</w:t>
            </w:r>
            <w:r>
              <w:rPr>
                <w:rFonts w:hint="eastAsia"/>
              </w:rPr>
              <w:t>，包括</w:t>
            </w:r>
            <w:r w:rsidRPr="003B4F1E">
              <w:rPr>
                <w:rFonts w:hint="eastAsia"/>
              </w:rPr>
              <w:t>（司机编号（城市编号（电话号码区号南京</w:t>
            </w:r>
            <w:r w:rsidRPr="003B4F1E">
              <w:rPr>
                <w:rFonts w:hint="eastAsia"/>
              </w:rPr>
              <w:t>025</w:t>
            </w:r>
            <w:r w:rsidRPr="003B4F1E">
              <w:rPr>
                <w:rFonts w:hint="eastAsia"/>
              </w:rPr>
              <w:t>）</w:t>
            </w:r>
            <w:r w:rsidRPr="003B4F1E">
              <w:rPr>
                <w:rFonts w:hint="eastAsia"/>
              </w:rPr>
              <w:t>+</w:t>
            </w:r>
            <w:r w:rsidRPr="003B4F1E">
              <w:rPr>
                <w:rFonts w:hint="eastAsia"/>
              </w:rPr>
              <w:t>营业厅编号（</w:t>
            </w:r>
            <w:r w:rsidRPr="003B4F1E">
              <w:rPr>
                <w:rFonts w:hint="eastAsia"/>
              </w:rPr>
              <w:t>000</w:t>
            </w:r>
            <w:proofErr w:type="gramStart"/>
            <w:r w:rsidRPr="003B4F1E">
              <w:rPr>
                <w:rFonts w:hint="eastAsia"/>
              </w:rPr>
              <w:t>三</w:t>
            </w:r>
            <w:proofErr w:type="gramEnd"/>
            <w:r w:rsidRPr="003B4F1E">
              <w:rPr>
                <w:rFonts w:hint="eastAsia"/>
              </w:rPr>
              <w:t>位数字）</w:t>
            </w:r>
            <w:r w:rsidRPr="003B4F1E">
              <w:rPr>
                <w:rFonts w:hint="eastAsia"/>
              </w:rPr>
              <w:t>+000</w:t>
            </w:r>
            <w:proofErr w:type="gramStart"/>
            <w:r w:rsidRPr="003B4F1E">
              <w:rPr>
                <w:rFonts w:hint="eastAsia"/>
              </w:rPr>
              <w:t>三</w:t>
            </w:r>
            <w:proofErr w:type="gramEnd"/>
            <w:r w:rsidRPr="003B4F1E">
              <w:rPr>
                <w:rFonts w:hint="eastAsia"/>
              </w:rPr>
              <w:t>位数字、姓名、出生日期、身份证号、手机</w:t>
            </w:r>
            <w:r w:rsidRPr="003B4F1E">
              <w:rPr>
                <w:rFonts w:hint="eastAsia"/>
              </w:rPr>
              <w:t xml:space="preserve"> </w:t>
            </w:r>
            <w:r w:rsidRPr="003B4F1E">
              <w:rPr>
                <w:rFonts w:hint="eastAsia"/>
              </w:rPr>
              <w:t>、性别、行驶证期限）</w:t>
            </w:r>
          </w:p>
        </w:tc>
      </w:tr>
      <w:tr w:rsidR="00493CE0" w14:paraId="3B504A6B" w14:textId="77777777" w:rsidTr="0064092A">
        <w:tc>
          <w:tcPr>
            <w:tcW w:w="1129" w:type="dxa"/>
          </w:tcPr>
          <w:p w14:paraId="15E459FF" w14:textId="77777777" w:rsidR="00493CE0" w:rsidRDefault="00493CE0" w:rsidP="0064092A">
            <w:r>
              <w:t>优先级</w:t>
            </w:r>
          </w:p>
        </w:tc>
        <w:tc>
          <w:tcPr>
            <w:tcW w:w="7167" w:type="dxa"/>
            <w:gridSpan w:val="3"/>
          </w:tcPr>
          <w:p w14:paraId="745D5344" w14:textId="77777777" w:rsidR="00493CE0" w:rsidRDefault="00493CE0" w:rsidP="0064092A">
            <w:r>
              <w:t>中</w:t>
            </w:r>
          </w:p>
        </w:tc>
      </w:tr>
      <w:tr w:rsidR="00493CE0" w:rsidRPr="009D265C" w14:paraId="1A49FAB5" w14:textId="77777777" w:rsidTr="0064092A">
        <w:tc>
          <w:tcPr>
            <w:tcW w:w="1129" w:type="dxa"/>
          </w:tcPr>
          <w:p w14:paraId="1243C84F" w14:textId="77777777" w:rsidR="00493CE0" w:rsidRDefault="00493CE0" w:rsidP="0064092A">
            <w:r>
              <w:t>正常流程</w:t>
            </w:r>
          </w:p>
        </w:tc>
        <w:tc>
          <w:tcPr>
            <w:tcW w:w="7167" w:type="dxa"/>
            <w:gridSpan w:val="3"/>
          </w:tcPr>
          <w:p w14:paraId="4D684595" w14:textId="77777777" w:rsidR="00493CE0" w:rsidRDefault="00493CE0" w:rsidP="0064092A">
            <w:proofErr w:type="gramStart"/>
            <w:r>
              <w:t>一</w:t>
            </w:r>
            <w:proofErr w:type="gramEnd"/>
            <w:r>
              <w:rPr>
                <w:rFonts w:hint="eastAsia"/>
              </w:rPr>
              <w:t>．</w:t>
            </w:r>
          </w:p>
          <w:p w14:paraId="34423886" w14:textId="77777777" w:rsidR="00493CE0" w:rsidRDefault="00493CE0" w:rsidP="0064092A">
            <w:r>
              <w:rPr>
                <w:rFonts w:hint="eastAsia"/>
              </w:rPr>
              <w:t>1.</w:t>
            </w:r>
            <w:r>
              <w:t>营业厅业务员请求增加司机</w:t>
            </w:r>
          </w:p>
          <w:p w14:paraId="6B7F4CE3" w14:textId="77777777" w:rsidR="00493CE0" w:rsidRDefault="00493CE0" w:rsidP="0064092A">
            <w:r>
              <w:rPr>
                <w:rFonts w:hint="eastAsia"/>
              </w:rPr>
              <w:t>2.</w:t>
            </w:r>
            <w:r>
              <w:rPr>
                <w:rFonts w:hint="eastAsia"/>
              </w:rPr>
              <w:t>营业厅业务员输入司机编号</w:t>
            </w:r>
          </w:p>
          <w:p w14:paraId="0DB58300" w14:textId="77777777" w:rsidR="00493CE0" w:rsidRPr="00541B81" w:rsidRDefault="00493CE0" w:rsidP="0064092A">
            <w:r>
              <w:t>3.</w:t>
            </w:r>
            <w:r>
              <w:t>系统显示缺省的司机信息</w:t>
            </w:r>
            <w:r>
              <w:rPr>
                <w:rFonts w:hint="eastAsia"/>
              </w:rPr>
              <w:t>，包括</w:t>
            </w:r>
            <w:r w:rsidRPr="003B4F1E">
              <w:rPr>
                <w:rFonts w:hint="eastAsia"/>
              </w:rPr>
              <w:t>（司机编号（城市编号（电话号码区号南京</w:t>
            </w:r>
            <w:r w:rsidRPr="003B4F1E">
              <w:rPr>
                <w:rFonts w:hint="eastAsia"/>
              </w:rPr>
              <w:t>025</w:t>
            </w:r>
            <w:r w:rsidRPr="003B4F1E">
              <w:rPr>
                <w:rFonts w:hint="eastAsia"/>
              </w:rPr>
              <w:t>）</w:t>
            </w:r>
            <w:r w:rsidRPr="003B4F1E">
              <w:rPr>
                <w:rFonts w:hint="eastAsia"/>
              </w:rPr>
              <w:t>+</w:t>
            </w:r>
            <w:r w:rsidRPr="003B4F1E">
              <w:rPr>
                <w:rFonts w:hint="eastAsia"/>
              </w:rPr>
              <w:t>营业厅编号（</w:t>
            </w:r>
            <w:r w:rsidRPr="003B4F1E">
              <w:rPr>
                <w:rFonts w:hint="eastAsia"/>
              </w:rPr>
              <w:t>000</w:t>
            </w:r>
            <w:proofErr w:type="gramStart"/>
            <w:r w:rsidRPr="003B4F1E">
              <w:rPr>
                <w:rFonts w:hint="eastAsia"/>
              </w:rPr>
              <w:t>三</w:t>
            </w:r>
            <w:proofErr w:type="gramEnd"/>
            <w:r w:rsidRPr="003B4F1E">
              <w:rPr>
                <w:rFonts w:hint="eastAsia"/>
              </w:rPr>
              <w:t>位数字）</w:t>
            </w:r>
            <w:r w:rsidRPr="003B4F1E">
              <w:rPr>
                <w:rFonts w:hint="eastAsia"/>
              </w:rPr>
              <w:t>+000</w:t>
            </w:r>
            <w:proofErr w:type="gramStart"/>
            <w:r w:rsidRPr="003B4F1E">
              <w:rPr>
                <w:rFonts w:hint="eastAsia"/>
              </w:rPr>
              <w:t>三</w:t>
            </w:r>
            <w:proofErr w:type="gramEnd"/>
            <w:r w:rsidRPr="003B4F1E">
              <w:rPr>
                <w:rFonts w:hint="eastAsia"/>
              </w:rPr>
              <w:t>位数字、姓名、出生日期、身份证号、手机</w:t>
            </w:r>
            <w:r w:rsidRPr="003B4F1E">
              <w:rPr>
                <w:rFonts w:hint="eastAsia"/>
              </w:rPr>
              <w:t xml:space="preserve"> </w:t>
            </w:r>
            <w:r w:rsidRPr="003B4F1E">
              <w:rPr>
                <w:rFonts w:hint="eastAsia"/>
              </w:rPr>
              <w:t>、性别、行驶证期限）</w:t>
            </w:r>
            <w:r>
              <w:rPr>
                <w:rFonts w:hint="eastAsia"/>
              </w:rPr>
              <w:t>。</w:t>
            </w:r>
          </w:p>
          <w:p w14:paraId="076F4516" w14:textId="77777777" w:rsidR="00493CE0" w:rsidRPr="00540AD4" w:rsidRDefault="00493CE0" w:rsidP="0064092A">
            <w:r>
              <w:t>4</w:t>
            </w:r>
            <w:r>
              <w:rPr>
                <w:rFonts w:hint="eastAsia"/>
              </w:rPr>
              <w:t>.</w:t>
            </w:r>
            <w:r>
              <w:rPr>
                <w:rFonts w:hint="eastAsia"/>
              </w:rPr>
              <w:t>营业厅业务员输入司机信息并确认</w:t>
            </w:r>
          </w:p>
          <w:p w14:paraId="52BA054E" w14:textId="77777777" w:rsidR="00493CE0" w:rsidRDefault="00493CE0" w:rsidP="0064092A">
            <w:r>
              <w:t>二</w:t>
            </w:r>
          </w:p>
          <w:p w14:paraId="456A5089" w14:textId="77777777" w:rsidR="00493CE0" w:rsidRDefault="00493CE0" w:rsidP="0064092A">
            <w:r>
              <w:rPr>
                <w:rFonts w:hint="eastAsia"/>
              </w:rPr>
              <w:t>1.</w:t>
            </w:r>
            <w:r>
              <w:t>营业厅业务员请求删除司机</w:t>
            </w:r>
          </w:p>
          <w:p w14:paraId="1AA07163" w14:textId="77777777" w:rsidR="00493CE0" w:rsidRDefault="00493CE0" w:rsidP="0064092A">
            <w:r>
              <w:rPr>
                <w:rFonts w:hint="eastAsia"/>
              </w:rPr>
              <w:t>2.</w:t>
            </w:r>
            <w:r>
              <w:rPr>
                <w:rFonts w:hint="eastAsia"/>
              </w:rPr>
              <w:t>营业厅业务员输入司机编号</w:t>
            </w:r>
          </w:p>
          <w:p w14:paraId="182A9FBC" w14:textId="77777777" w:rsidR="00493CE0" w:rsidRPr="00541B81" w:rsidRDefault="00493CE0" w:rsidP="0064092A">
            <w:r>
              <w:t xml:space="preserve">3. </w:t>
            </w:r>
            <w:r>
              <w:t>系统显示司机信息</w:t>
            </w:r>
            <w:r>
              <w:rPr>
                <w:rFonts w:hint="eastAsia"/>
              </w:rPr>
              <w:t>，包括</w:t>
            </w:r>
            <w:r w:rsidRPr="003B4F1E">
              <w:rPr>
                <w:rFonts w:hint="eastAsia"/>
              </w:rPr>
              <w:t>（司机编号（城市编号（电话号码区号南京</w:t>
            </w:r>
            <w:r w:rsidRPr="003B4F1E">
              <w:rPr>
                <w:rFonts w:hint="eastAsia"/>
              </w:rPr>
              <w:t>025</w:t>
            </w:r>
            <w:r w:rsidRPr="003B4F1E">
              <w:rPr>
                <w:rFonts w:hint="eastAsia"/>
              </w:rPr>
              <w:t>）</w:t>
            </w:r>
            <w:r w:rsidRPr="003B4F1E">
              <w:rPr>
                <w:rFonts w:hint="eastAsia"/>
              </w:rPr>
              <w:t>+</w:t>
            </w:r>
            <w:r w:rsidRPr="003B4F1E">
              <w:rPr>
                <w:rFonts w:hint="eastAsia"/>
              </w:rPr>
              <w:t>营业厅编号（</w:t>
            </w:r>
            <w:r w:rsidRPr="003B4F1E">
              <w:rPr>
                <w:rFonts w:hint="eastAsia"/>
              </w:rPr>
              <w:t>000</w:t>
            </w:r>
            <w:proofErr w:type="gramStart"/>
            <w:r w:rsidRPr="003B4F1E">
              <w:rPr>
                <w:rFonts w:hint="eastAsia"/>
              </w:rPr>
              <w:t>三</w:t>
            </w:r>
            <w:proofErr w:type="gramEnd"/>
            <w:r w:rsidRPr="003B4F1E">
              <w:rPr>
                <w:rFonts w:hint="eastAsia"/>
              </w:rPr>
              <w:t>位数字）</w:t>
            </w:r>
            <w:r w:rsidRPr="003B4F1E">
              <w:rPr>
                <w:rFonts w:hint="eastAsia"/>
              </w:rPr>
              <w:t>+000</w:t>
            </w:r>
            <w:proofErr w:type="gramStart"/>
            <w:r w:rsidRPr="003B4F1E">
              <w:rPr>
                <w:rFonts w:hint="eastAsia"/>
              </w:rPr>
              <w:t>三</w:t>
            </w:r>
            <w:proofErr w:type="gramEnd"/>
            <w:r w:rsidRPr="003B4F1E">
              <w:rPr>
                <w:rFonts w:hint="eastAsia"/>
              </w:rPr>
              <w:t>位数字、姓名、出生日期、身份证号、手机</w:t>
            </w:r>
            <w:r w:rsidRPr="003B4F1E">
              <w:rPr>
                <w:rFonts w:hint="eastAsia"/>
              </w:rPr>
              <w:t xml:space="preserve"> </w:t>
            </w:r>
            <w:r w:rsidRPr="003B4F1E">
              <w:rPr>
                <w:rFonts w:hint="eastAsia"/>
              </w:rPr>
              <w:t>、性别、行驶证期限）</w:t>
            </w:r>
            <w:r>
              <w:rPr>
                <w:rFonts w:hint="eastAsia"/>
              </w:rPr>
              <w:t>。</w:t>
            </w:r>
          </w:p>
          <w:p w14:paraId="363EAEB0" w14:textId="77777777" w:rsidR="00493CE0" w:rsidRDefault="00493CE0" w:rsidP="0064092A">
            <w:r>
              <w:rPr>
                <w:rFonts w:hint="eastAsia"/>
              </w:rPr>
              <w:t>4</w:t>
            </w:r>
            <w:r>
              <w:t>.</w:t>
            </w:r>
            <w:r>
              <w:t>营业厅业务员确认信息并删除司机</w:t>
            </w:r>
          </w:p>
          <w:p w14:paraId="1DC0630B" w14:textId="77777777" w:rsidR="00493CE0" w:rsidRDefault="00493CE0" w:rsidP="0064092A">
            <w:r>
              <w:t>三</w:t>
            </w:r>
          </w:p>
          <w:p w14:paraId="78A44CF2" w14:textId="77777777" w:rsidR="00493CE0" w:rsidRDefault="00493CE0" w:rsidP="0064092A">
            <w:r>
              <w:rPr>
                <w:rFonts w:hint="eastAsia"/>
              </w:rPr>
              <w:t>1.</w:t>
            </w:r>
            <w:r>
              <w:t>营业厅业务员请求修改司机信息</w:t>
            </w:r>
          </w:p>
          <w:p w14:paraId="5228E9B5" w14:textId="77777777" w:rsidR="00493CE0" w:rsidRDefault="00493CE0" w:rsidP="0064092A">
            <w:r>
              <w:rPr>
                <w:rFonts w:hint="eastAsia"/>
              </w:rPr>
              <w:t>2.</w:t>
            </w:r>
            <w:r>
              <w:rPr>
                <w:rFonts w:hint="eastAsia"/>
              </w:rPr>
              <w:t>营业厅业务员输入司机编号</w:t>
            </w:r>
          </w:p>
          <w:p w14:paraId="069AA018" w14:textId="77777777" w:rsidR="00493CE0" w:rsidRPr="00541B81" w:rsidRDefault="00493CE0" w:rsidP="0064092A">
            <w:r>
              <w:t xml:space="preserve">3. </w:t>
            </w:r>
            <w:r>
              <w:t>系统显示司机信息</w:t>
            </w:r>
            <w:r>
              <w:rPr>
                <w:rFonts w:hint="eastAsia"/>
              </w:rPr>
              <w:t>，包括</w:t>
            </w:r>
            <w:r w:rsidRPr="003B4F1E">
              <w:rPr>
                <w:rFonts w:hint="eastAsia"/>
              </w:rPr>
              <w:t>（司机编号（城市编号（电话号码区号南京</w:t>
            </w:r>
            <w:r w:rsidRPr="003B4F1E">
              <w:rPr>
                <w:rFonts w:hint="eastAsia"/>
              </w:rPr>
              <w:t>025</w:t>
            </w:r>
            <w:r w:rsidRPr="003B4F1E">
              <w:rPr>
                <w:rFonts w:hint="eastAsia"/>
              </w:rPr>
              <w:t>）</w:t>
            </w:r>
            <w:r w:rsidRPr="003B4F1E">
              <w:rPr>
                <w:rFonts w:hint="eastAsia"/>
              </w:rPr>
              <w:t>+</w:t>
            </w:r>
            <w:r w:rsidRPr="003B4F1E">
              <w:rPr>
                <w:rFonts w:hint="eastAsia"/>
              </w:rPr>
              <w:t>营业厅编号（</w:t>
            </w:r>
            <w:r w:rsidRPr="003B4F1E">
              <w:rPr>
                <w:rFonts w:hint="eastAsia"/>
              </w:rPr>
              <w:t>000</w:t>
            </w:r>
            <w:proofErr w:type="gramStart"/>
            <w:r w:rsidRPr="003B4F1E">
              <w:rPr>
                <w:rFonts w:hint="eastAsia"/>
              </w:rPr>
              <w:t>三</w:t>
            </w:r>
            <w:proofErr w:type="gramEnd"/>
            <w:r w:rsidRPr="003B4F1E">
              <w:rPr>
                <w:rFonts w:hint="eastAsia"/>
              </w:rPr>
              <w:t>位数字）</w:t>
            </w:r>
            <w:r w:rsidRPr="003B4F1E">
              <w:rPr>
                <w:rFonts w:hint="eastAsia"/>
              </w:rPr>
              <w:t>+000</w:t>
            </w:r>
            <w:proofErr w:type="gramStart"/>
            <w:r w:rsidRPr="003B4F1E">
              <w:rPr>
                <w:rFonts w:hint="eastAsia"/>
              </w:rPr>
              <w:t>三</w:t>
            </w:r>
            <w:proofErr w:type="gramEnd"/>
            <w:r w:rsidRPr="003B4F1E">
              <w:rPr>
                <w:rFonts w:hint="eastAsia"/>
              </w:rPr>
              <w:t>位数字、姓名、出生日期、身份证号、手机</w:t>
            </w:r>
            <w:r w:rsidRPr="003B4F1E">
              <w:rPr>
                <w:rFonts w:hint="eastAsia"/>
              </w:rPr>
              <w:t xml:space="preserve"> </w:t>
            </w:r>
            <w:r w:rsidRPr="003B4F1E">
              <w:rPr>
                <w:rFonts w:hint="eastAsia"/>
              </w:rPr>
              <w:t>、性别、行驶证期限）</w:t>
            </w:r>
            <w:r>
              <w:rPr>
                <w:rFonts w:hint="eastAsia"/>
              </w:rPr>
              <w:t>。</w:t>
            </w:r>
          </w:p>
          <w:p w14:paraId="74FC7C4D" w14:textId="77777777" w:rsidR="00493CE0" w:rsidRPr="0038294D" w:rsidRDefault="00493CE0" w:rsidP="0064092A">
            <w:r>
              <w:rPr>
                <w:rFonts w:hint="eastAsia"/>
              </w:rPr>
              <w:t>4</w:t>
            </w:r>
            <w:r>
              <w:t xml:space="preserve">. </w:t>
            </w:r>
            <w:r>
              <w:t>营业厅业务员输入需要修改的司机信息</w:t>
            </w:r>
            <w:r>
              <w:rPr>
                <w:rFonts w:hint="eastAsia"/>
              </w:rPr>
              <w:t>并确认</w:t>
            </w:r>
          </w:p>
          <w:p w14:paraId="15399009" w14:textId="77777777" w:rsidR="00493CE0" w:rsidRDefault="00493CE0" w:rsidP="0064092A">
            <w:r>
              <w:t>四</w:t>
            </w:r>
          </w:p>
          <w:p w14:paraId="5C5758B3" w14:textId="77777777" w:rsidR="00493CE0" w:rsidRDefault="00493CE0" w:rsidP="0064092A">
            <w:r>
              <w:rPr>
                <w:rFonts w:hint="eastAsia"/>
              </w:rPr>
              <w:t>1</w:t>
            </w:r>
            <w:r>
              <w:t>.</w:t>
            </w:r>
            <w:r>
              <w:t>营业厅业务员请求查询司机信息</w:t>
            </w:r>
          </w:p>
          <w:p w14:paraId="1DF2A40B" w14:textId="77777777" w:rsidR="00493CE0" w:rsidRDefault="00493CE0" w:rsidP="0064092A">
            <w:r>
              <w:rPr>
                <w:rFonts w:hint="eastAsia"/>
              </w:rPr>
              <w:t>2.</w:t>
            </w:r>
            <w:r>
              <w:rPr>
                <w:rFonts w:hint="eastAsia"/>
              </w:rPr>
              <w:t>营业厅业务员输入司机编号</w:t>
            </w:r>
          </w:p>
          <w:p w14:paraId="008C0BBF" w14:textId="77777777" w:rsidR="00493CE0" w:rsidRPr="00541B81" w:rsidRDefault="00493CE0" w:rsidP="0064092A">
            <w:r>
              <w:t xml:space="preserve">3. </w:t>
            </w:r>
            <w:r>
              <w:t>系统显示司机信息</w:t>
            </w:r>
            <w:r>
              <w:rPr>
                <w:rFonts w:hint="eastAsia"/>
              </w:rPr>
              <w:t>，包括</w:t>
            </w:r>
            <w:r w:rsidRPr="003B4F1E">
              <w:rPr>
                <w:rFonts w:hint="eastAsia"/>
              </w:rPr>
              <w:t>（司机编号（城市编号（电话号码区号南京</w:t>
            </w:r>
            <w:r w:rsidRPr="003B4F1E">
              <w:rPr>
                <w:rFonts w:hint="eastAsia"/>
              </w:rPr>
              <w:t>025</w:t>
            </w:r>
            <w:r w:rsidRPr="003B4F1E">
              <w:rPr>
                <w:rFonts w:hint="eastAsia"/>
              </w:rPr>
              <w:t>）</w:t>
            </w:r>
            <w:r w:rsidRPr="003B4F1E">
              <w:rPr>
                <w:rFonts w:hint="eastAsia"/>
              </w:rPr>
              <w:t>+</w:t>
            </w:r>
            <w:r w:rsidRPr="003B4F1E">
              <w:rPr>
                <w:rFonts w:hint="eastAsia"/>
              </w:rPr>
              <w:t>营业厅编号（</w:t>
            </w:r>
            <w:r w:rsidRPr="003B4F1E">
              <w:rPr>
                <w:rFonts w:hint="eastAsia"/>
              </w:rPr>
              <w:t>000</w:t>
            </w:r>
            <w:proofErr w:type="gramStart"/>
            <w:r w:rsidRPr="003B4F1E">
              <w:rPr>
                <w:rFonts w:hint="eastAsia"/>
              </w:rPr>
              <w:t>三</w:t>
            </w:r>
            <w:proofErr w:type="gramEnd"/>
            <w:r w:rsidRPr="003B4F1E">
              <w:rPr>
                <w:rFonts w:hint="eastAsia"/>
              </w:rPr>
              <w:t>位数字）</w:t>
            </w:r>
            <w:r w:rsidRPr="003B4F1E">
              <w:rPr>
                <w:rFonts w:hint="eastAsia"/>
              </w:rPr>
              <w:t>+000</w:t>
            </w:r>
            <w:proofErr w:type="gramStart"/>
            <w:r w:rsidRPr="003B4F1E">
              <w:rPr>
                <w:rFonts w:hint="eastAsia"/>
              </w:rPr>
              <w:t>三</w:t>
            </w:r>
            <w:proofErr w:type="gramEnd"/>
            <w:r w:rsidRPr="003B4F1E">
              <w:rPr>
                <w:rFonts w:hint="eastAsia"/>
              </w:rPr>
              <w:t>位数字、姓名、出生日期、身份证号、手机</w:t>
            </w:r>
            <w:r w:rsidRPr="003B4F1E">
              <w:rPr>
                <w:rFonts w:hint="eastAsia"/>
              </w:rPr>
              <w:t xml:space="preserve"> </w:t>
            </w:r>
            <w:r w:rsidRPr="003B4F1E">
              <w:rPr>
                <w:rFonts w:hint="eastAsia"/>
              </w:rPr>
              <w:t>、性别、行驶证期限）</w:t>
            </w:r>
            <w:r>
              <w:rPr>
                <w:rFonts w:hint="eastAsia"/>
              </w:rPr>
              <w:t>。</w:t>
            </w:r>
          </w:p>
          <w:p w14:paraId="17AB5862" w14:textId="77777777" w:rsidR="00493CE0" w:rsidRDefault="00493CE0" w:rsidP="0064092A">
            <w:r>
              <w:rPr>
                <w:rFonts w:hint="eastAsia"/>
              </w:rPr>
              <w:lastRenderedPageBreak/>
              <w:t>4</w:t>
            </w:r>
            <w:r>
              <w:t>.</w:t>
            </w:r>
            <w:r>
              <w:t>营业厅业务员确认司机信息</w:t>
            </w:r>
          </w:p>
          <w:p w14:paraId="236A71B5" w14:textId="77777777" w:rsidR="00493CE0" w:rsidRDefault="00493CE0" w:rsidP="0064092A">
            <w:r>
              <w:t>营业厅业务员重复</w:t>
            </w:r>
            <w:r>
              <w:rPr>
                <w:rFonts w:hint="eastAsia"/>
              </w:rPr>
              <w:t>1-</w:t>
            </w:r>
            <w:r>
              <w:t>4</w:t>
            </w:r>
            <w:r>
              <w:t>步</w:t>
            </w:r>
            <w:r>
              <w:rPr>
                <w:rFonts w:hint="eastAsia"/>
              </w:rPr>
              <w:t>，</w:t>
            </w:r>
            <w:r>
              <w:t>直到所有司机信息都正确</w:t>
            </w:r>
          </w:p>
          <w:p w14:paraId="45990462" w14:textId="77777777" w:rsidR="00493CE0" w:rsidRDefault="00493CE0" w:rsidP="0064092A">
            <w:r>
              <w:rPr>
                <w:rFonts w:hint="eastAsia"/>
              </w:rPr>
              <w:t>5</w:t>
            </w:r>
            <w:r>
              <w:rPr>
                <w:rFonts w:hint="eastAsia"/>
              </w:rPr>
              <w:t>．营</w:t>
            </w:r>
            <w:r>
              <w:t>业厅业务员结束司机信息管理</w:t>
            </w:r>
            <w:r>
              <w:rPr>
                <w:rFonts w:hint="eastAsia"/>
              </w:rPr>
              <w:t>，</w:t>
            </w:r>
            <w:r>
              <w:t>系统记录司机信息</w:t>
            </w:r>
          </w:p>
        </w:tc>
      </w:tr>
      <w:tr w:rsidR="00493CE0" w14:paraId="2A6B5419" w14:textId="77777777" w:rsidTr="0064092A">
        <w:tc>
          <w:tcPr>
            <w:tcW w:w="1129" w:type="dxa"/>
          </w:tcPr>
          <w:p w14:paraId="2323BE7C" w14:textId="77777777" w:rsidR="00493CE0" w:rsidRDefault="00493CE0" w:rsidP="0064092A">
            <w:r>
              <w:lastRenderedPageBreak/>
              <w:t>扩展流程</w:t>
            </w:r>
          </w:p>
        </w:tc>
        <w:tc>
          <w:tcPr>
            <w:tcW w:w="7167" w:type="dxa"/>
            <w:gridSpan w:val="3"/>
          </w:tcPr>
          <w:p w14:paraId="2D4F4E86" w14:textId="77777777" w:rsidR="00493CE0" w:rsidRDefault="00493CE0" w:rsidP="0064092A">
            <w:r>
              <w:t>2a</w:t>
            </w:r>
            <w:r>
              <w:rPr>
                <w:rFonts w:hint="eastAsia"/>
              </w:rPr>
              <w:t>.</w:t>
            </w:r>
            <w:r>
              <w:rPr>
                <w:rFonts w:hint="eastAsia"/>
              </w:rPr>
              <w:t>非法司机编号</w:t>
            </w:r>
          </w:p>
          <w:p w14:paraId="56843C5A" w14:textId="77777777" w:rsidR="00493CE0" w:rsidRDefault="00493CE0" w:rsidP="0064092A">
            <w:r>
              <w:rPr>
                <w:rFonts w:hint="eastAsia"/>
              </w:rPr>
              <w:t xml:space="preserve"> </w:t>
            </w:r>
            <w:r>
              <w:t xml:space="preserve"> 1.</w:t>
            </w:r>
            <w:r>
              <w:t>系统提示错误并拒绝输入</w:t>
            </w:r>
          </w:p>
          <w:p w14:paraId="2A0C2216" w14:textId="77777777" w:rsidR="00493CE0" w:rsidRDefault="00493CE0" w:rsidP="0064092A">
            <w:r>
              <w:rPr>
                <w:rFonts w:hint="eastAsia"/>
              </w:rPr>
              <w:t>3a.</w:t>
            </w:r>
            <w:r>
              <w:rPr>
                <w:rFonts w:hint="eastAsia"/>
              </w:rPr>
              <w:t>非法司机信息</w:t>
            </w:r>
          </w:p>
          <w:p w14:paraId="0995B9DF" w14:textId="77777777" w:rsidR="00493CE0" w:rsidRDefault="00493CE0" w:rsidP="00493CE0">
            <w:pPr>
              <w:pStyle w:val="a3"/>
              <w:numPr>
                <w:ilvl w:val="0"/>
                <w:numId w:val="25"/>
              </w:numPr>
              <w:ind w:firstLineChars="0"/>
            </w:pPr>
            <w:r>
              <w:rPr>
                <w:rFonts w:hint="eastAsia"/>
              </w:rPr>
              <w:t>系统提示错误并拒绝输入</w:t>
            </w:r>
          </w:p>
          <w:p w14:paraId="50085775" w14:textId="5D452A33" w:rsidR="00E55EE3" w:rsidRDefault="00E55EE3" w:rsidP="00E55EE3">
            <w:r>
              <w:rPr>
                <w:rFonts w:hint="eastAsia"/>
              </w:rPr>
              <w:t>5a</w:t>
            </w:r>
            <w:r>
              <w:t xml:space="preserve">. </w:t>
            </w:r>
            <w:r>
              <w:t>营业厅业务员取消司机信息管理任务</w:t>
            </w:r>
          </w:p>
          <w:p w14:paraId="2E847438" w14:textId="6F0A4B17" w:rsidR="00E55EE3" w:rsidRPr="00E55EE3" w:rsidRDefault="00E55EE3" w:rsidP="00E55EE3">
            <w:pPr>
              <w:ind w:firstLineChars="100" w:firstLine="200"/>
            </w:pPr>
            <w:r w:rsidRPr="00E55EE3">
              <w:t>1.</w:t>
            </w:r>
            <w:r w:rsidRPr="00E55EE3">
              <w:rPr>
                <w:rFonts w:hint="eastAsia"/>
              </w:rPr>
              <w:t xml:space="preserve"> </w:t>
            </w:r>
            <w:r w:rsidRPr="00E55EE3">
              <w:t>系统关闭当前</w:t>
            </w:r>
            <w:r>
              <w:t>司机</w:t>
            </w:r>
            <w:r w:rsidRPr="00E55EE3">
              <w:t>信息管理任务</w:t>
            </w:r>
            <w:r w:rsidRPr="00E55EE3">
              <w:rPr>
                <w:rFonts w:hint="eastAsia"/>
              </w:rPr>
              <w:t>，</w:t>
            </w:r>
            <w:r>
              <w:t>开始一个新的司机</w:t>
            </w:r>
            <w:r w:rsidRPr="00E55EE3">
              <w:t>信息管理任务</w:t>
            </w:r>
          </w:p>
        </w:tc>
      </w:tr>
      <w:tr w:rsidR="00493CE0" w14:paraId="43ACF879" w14:textId="77777777" w:rsidTr="0064092A">
        <w:tc>
          <w:tcPr>
            <w:tcW w:w="1129" w:type="dxa"/>
          </w:tcPr>
          <w:p w14:paraId="72860F0E" w14:textId="77777777" w:rsidR="00493CE0" w:rsidRDefault="00493CE0" w:rsidP="0064092A">
            <w:r>
              <w:t>特殊需求</w:t>
            </w:r>
          </w:p>
        </w:tc>
        <w:tc>
          <w:tcPr>
            <w:tcW w:w="7167" w:type="dxa"/>
            <w:gridSpan w:val="3"/>
          </w:tcPr>
          <w:p w14:paraId="1BFC9356" w14:textId="77777777" w:rsidR="00493CE0" w:rsidRDefault="00493CE0" w:rsidP="0064092A">
            <w:r>
              <w:t>无</w:t>
            </w:r>
          </w:p>
        </w:tc>
      </w:tr>
    </w:tbl>
    <w:p w14:paraId="5DC51691" w14:textId="77777777" w:rsidR="00493CE0" w:rsidRDefault="00493CE0" w:rsidP="00493CE0"/>
    <w:p w14:paraId="27280F8E" w14:textId="77777777" w:rsidR="006A1003" w:rsidRDefault="006A1003">
      <w:r>
        <w:rPr>
          <w:rFonts w:hint="eastAsia"/>
        </w:rPr>
        <w:t>用例</w:t>
      </w:r>
      <w:r>
        <w:rPr>
          <w:rFonts w:hint="eastAsia"/>
        </w:rPr>
        <w:t xml:space="preserve">8b </w:t>
      </w:r>
      <w:r>
        <w:rPr>
          <w:rFonts w:hint="eastAsia"/>
        </w:rPr>
        <w:t>收款管理</w:t>
      </w:r>
    </w:p>
    <w:tbl>
      <w:tblPr>
        <w:tblStyle w:val="a5"/>
        <w:tblW w:w="0" w:type="auto"/>
        <w:tblLook w:val="04A0" w:firstRow="1" w:lastRow="0" w:firstColumn="1" w:lastColumn="0" w:noHBand="0" w:noVBand="1"/>
      </w:tblPr>
      <w:tblGrid>
        <w:gridCol w:w="1129"/>
        <w:gridCol w:w="3544"/>
        <w:gridCol w:w="1725"/>
        <w:gridCol w:w="1898"/>
      </w:tblGrid>
      <w:tr w:rsidR="006A1003" w14:paraId="04DC0881" w14:textId="77777777" w:rsidTr="006A1003">
        <w:tc>
          <w:tcPr>
            <w:tcW w:w="1129" w:type="dxa"/>
          </w:tcPr>
          <w:p w14:paraId="46E98045" w14:textId="77777777" w:rsidR="006A1003" w:rsidRDefault="006A1003" w:rsidP="006A1003">
            <w:r>
              <w:rPr>
                <w:rFonts w:hint="eastAsia"/>
              </w:rPr>
              <w:t>ID</w:t>
            </w:r>
          </w:p>
        </w:tc>
        <w:tc>
          <w:tcPr>
            <w:tcW w:w="3544" w:type="dxa"/>
          </w:tcPr>
          <w:p w14:paraId="06EAAE10" w14:textId="77777777" w:rsidR="006A1003" w:rsidRDefault="006A1003" w:rsidP="006A1003">
            <w:r>
              <w:rPr>
                <w:rFonts w:hint="eastAsia"/>
              </w:rPr>
              <w:t>8b</w:t>
            </w:r>
          </w:p>
        </w:tc>
        <w:tc>
          <w:tcPr>
            <w:tcW w:w="1725" w:type="dxa"/>
          </w:tcPr>
          <w:p w14:paraId="74244ADD" w14:textId="77777777" w:rsidR="006A1003" w:rsidRDefault="006A1003" w:rsidP="006A1003">
            <w:r>
              <w:rPr>
                <w:rFonts w:hint="eastAsia"/>
              </w:rPr>
              <w:t>名称</w:t>
            </w:r>
          </w:p>
        </w:tc>
        <w:tc>
          <w:tcPr>
            <w:tcW w:w="1898" w:type="dxa"/>
          </w:tcPr>
          <w:p w14:paraId="2F590330" w14:textId="77777777" w:rsidR="006A1003" w:rsidRDefault="006A1003" w:rsidP="006A1003">
            <w:r>
              <w:t>收款管理</w:t>
            </w:r>
          </w:p>
        </w:tc>
      </w:tr>
      <w:tr w:rsidR="006A1003" w14:paraId="102BECEC" w14:textId="77777777" w:rsidTr="006A1003">
        <w:tc>
          <w:tcPr>
            <w:tcW w:w="1129" w:type="dxa"/>
          </w:tcPr>
          <w:p w14:paraId="083EFBF5" w14:textId="77777777" w:rsidR="006A1003" w:rsidRDefault="006A1003" w:rsidP="006A1003">
            <w:r>
              <w:t>创建者</w:t>
            </w:r>
          </w:p>
        </w:tc>
        <w:tc>
          <w:tcPr>
            <w:tcW w:w="3544" w:type="dxa"/>
          </w:tcPr>
          <w:p w14:paraId="7354973B" w14:textId="77777777" w:rsidR="006A1003" w:rsidRDefault="006A1003" w:rsidP="006A1003">
            <w:proofErr w:type="gramStart"/>
            <w:r>
              <w:t>何永俊</w:t>
            </w:r>
            <w:proofErr w:type="gramEnd"/>
          </w:p>
        </w:tc>
        <w:tc>
          <w:tcPr>
            <w:tcW w:w="1725" w:type="dxa"/>
          </w:tcPr>
          <w:p w14:paraId="0F3A993D" w14:textId="77777777" w:rsidR="006A1003" w:rsidRDefault="006A1003" w:rsidP="006A1003">
            <w:r>
              <w:t>最后一次更新者</w:t>
            </w:r>
          </w:p>
        </w:tc>
        <w:tc>
          <w:tcPr>
            <w:tcW w:w="1898" w:type="dxa"/>
          </w:tcPr>
          <w:p w14:paraId="561574BA" w14:textId="77777777" w:rsidR="006A1003" w:rsidRDefault="006A1003" w:rsidP="006A1003">
            <w:proofErr w:type="gramStart"/>
            <w:r>
              <w:t>何永俊</w:t>
            </w:r>
            <w:proofErr w:type="gramEnd"/>
          </w:p>
        </w:tc>
      </w:tr>
      <w:tr w:rsidR="006A1003" w14:paraId="3FC70C04" w14:textId="77777777" w:rsidTr="006A1003">
        <w:tc>
          <w:tcPr>
            <w:tcW w:w="1129" w:type="dxa"/>
          </w:tcPr>
          <w:p w14:paraId="002CDC0D" w14:textId="77777777" w:rsidR="006A1003" w:rsidRDefault="006A1003" w:rsidP="006A1003">
            <w:r>
              <w:t>创建日期</w:t>
            </w:r>
          </w:p>
        </w:tc>
        <w:tc>
          <w:tcPr>
            <w:tcW w:w="3544" w:type="dxa"/>
          </w:tcPr>
          <w:p w14:paraId="540288AE" w14:textId="77777777" w:rsidR="006A1003" w:rsidRDefault="006A1003" w:rsidP="006A1003">
            <w:r>
              <w:t>2015/10/</w:t>
            </w:r>
            <w:r>
              <w:rPr>
                <w:rFonts w:hint="eastAsia"/>
              </w:rPr>
              <w:t>1</w:t>
            </w:r>
          </w:p>
        </w:tc>
        <w:tc>
          <w:tcPr>
            <w:tcW w:w="1725" w:type="dxa"/>
          </w:tcPr>
          <w:p w14:paraId="004270A1" w14:textId="77777777" w:rsidR="006A1003" w:rsidRDefault="006A1003" w:rsidP="006A1003">
            <w:r>
              <w:t>最后更新日期</w:t>
            </w:r>
          </w:p>
        </w:tc>
        <w:tc>
          <w:tcPr>
            <w:tcW w:w="1898" w:type="dxa"/>
          </w:tcPr>
          <w:p w14:paraId="0FE78431" w14:textId="77777777" w:rsidR="006A1003" w:rsidRDefault="006A1003" w:rsidP="006A1003">
            <w:r>
              <w:t>2015/10/</w:t>
            </w:r>
            <w:r>
              <w:rPr>
                <w:rFonts w:hint="eastAsia"/>
              </w:rPr>
              <w:t>1</w:t>
            </w:r>
          </w:p>
        </w:tc>
      </w:tr>
      <w:tr w:rsidR="006A1003" w14:paraId="11F07AF6" w14:textId="77777777" w:rsidTr="006A1003">
        <w:tc>
          <w:tcPr>
            <w:tcW w:w="1129" w:type="dxa"/>
          </w:tcPr>
          <w:p w14:paraId="5224D0D9" w14:textId="77777777" w:rsidR="006A1003" w:rsidRDefault="006A1003" w:rsidP="006A1003">
            <w:r>
              <w:t>参与者</w:t>
            </w:r>
          </w:p>
        </w:tc>
        <w:tc>
          <w:tcPr>
            <w:tcW w:w="7167" w:type="dxa"/>
            <w:gridSpan w:val="3"/>
          </w:tcPr>
          <w:p w14:paraId="696CE740" w14:textId="77777777" w:rsidR="006A1003" w:rsidRDefault="006A1003" w:rsidP="006A1003">
            <w:r>
              <w:rPr>
                <w:rFonts w:hint="eastAsia"/>
              </w:rPr>
              <w:t>营业厅业务员，目标是根据收件信息和订单信息生成收款单</w:t>
            </w:r>
          </w:p>
        </w:tc>
      </w:tr>
      <w:tr w:rsidR="006A1003" w14:paraId="41971397" w14:textId="77777777" w:rsidTr="006A1003">
        <w:tc>
          <w:tcPr>
            <w:tcW w:w="1129" w:type="dxa"/>
          </w:tcPr>
          <w:p w14:paraId="51A9FABF" w14:textId="77777777" w:rsidR="006A1003" w:rsidRDefault="006A1003" w:rsidP="006A1003">
            <w:r>
              <w:t>触发条件</w:t>
            </w:r>
          </w:p>
        </w:tc>
        <w:tc>
          <w:tcPr>
            <w:tcW w:w="7167" w:type="dxa"/>
            <w:gridSpan w:val="3"/>
          </w:tcPr>
          <w:p w14:paraId="010540E4" w14:textId="77777777" w:rsidR="006A1003" w:rsidRDefault="006A1003" w:rsidP="006A1003">
            <w:r>
              <w:rPr>
                <w:rFonts w:hint="eastAsia"/>
              </w:rPr>
              <w:t>每日晚上</w:t>
            </w:r>
            <w:r>
              <w:rPr>
                <w:rFonts w:hint="eastAsia"/>
              </w:rPr>
              <w:t>12</w:t>
            </w:r>
            <w:r>
              <w:rPr>
                <w:rFonts w:hint="eastAsia"/>
              </w:rPr>
              <w:t>点</w:t>
            </w:r>
          </w:p>
        </w:tc>
      </w:tr>
      <w:tr w:rsidR="006A1003" w14:paraId="7A2EC257" w14:textId="77777777" w:rsidTr="006A1003">
        <w:tc>
          <w:tcPr>
            <w:tcW w:w="1129" w:type="dxa"/>
          </w:tcPr>
          <w:p w14:paraId="5BD75A80" w14:textId="77777777" w:rsidR="006A1003" w:rsidRDefault="006A1003" w:rsidP="006A1003">
            <w:r>
              <w:t>前置条件</w:t>
            </w:r>
          </w:p>
        </w:tc>
        <w:tc>
          <w:tcPr>
            <w:tcW w:w="7167" w:type="dxa"/>
            <w:gridSpan w:val="3"/>
          </w:tcPr>
          <w:p w14:paraId="6FB7D336" w14:textId="77777777" w:rsidR="006A1003" w:rsidRDefault="006A1003" w:rsidP="006A1003">
            <w:r>
              <w:rPr>
                <w:rFonts w:hint="eastAsia"/>
              </w:rPr>
              <w:t>营业厅业务员必须已经被识别和授权</w:t>
            </w:r>
          </w:p>
        </w:tc>
      </w:tr>
      <w:tr w:rsidR="006A1003" w:rsidRPr="009D265C" w14:paraId="54D372F5" w14:textId="77777777" w:rsidTr="006A1003">
        <w:tc>
          <w:tcPr>
            <w:tcW w:w="1129" w:type="dxa"/>
          </w:tcPr>
          <w:p w14:paraId="6EE26A08" w14:textId="77777777" w:rsidR="006A1003" w:rsidRDefault="006A1003" w:rsidP="006A1003">
            <w:r>
              <w:t>后置条件</w:t>
            </w:r>
          </w:p>
        </w:tc>
        <w:tc>
          <w:tcPr>
            <w:tcW w:w="7167" w:type="dxa"/>
            <w:gridSpan w:val="3"/>
          </w:tcPr>
          <w:p w14:paraId="7F0A9A6E" w14:textId="77777777" w:rsidR="006A1003" w:rsidRDefault="006A1003" w:rsidP="006A1003">
            <w:r>
              <w:rPr>
                <w:rFonts w:hint="eastAsia"/>
              </w:rPr>
              <w:t>存储收款记录并生成收款单，</w:t>
            </w:r>
            <w:r w:rsidRPr="003B4F1E">
              <w:rPr>
                <w:rFonts w:hint="eastAsia"/>
              </w:rPr>
              <w:t>包含信息（收款日期、收款金额、收款快递员、对应的所有快递订单条形码号。）</w:t>
            </w:r>
          </w:p>
        </w:tc>
      </w:tr>
      <w:tr w:rsidR="006A1003" w14:paraId="3257A94A" w14:textId="77777777" w:rsidTr="006A1003">
        <w:tc>
          <w:tcPr>
            <w:tcW w:w="1129" w:type="dxa"/>
          </w:tcPr>
          <w:p w14:paraId="4EEE0ABA" w14:textId="77777777" w:rsidR="006A1003" w:rsidRDefault="006A1003" w:rsidP="006A1003">
            <w:r>
              <w:t>优先级</w:t>
            </w:r>
          </w:p>
        </w:tc>
        <w:tc>
          <w:tcPr>
            <w:tcW w:w="7167" w:type="dxa"/>
            <w:gridSpan w:val="3"/>
          </w:tcPr>
          <w:p w14:paraId="1D1E66BA" w14:textId="77777777" w:rsidR="006A1003" w:rsidRDefault="006A1003" w:rsidP="006A1003">
            <w:r>
              <w:t>中</w:t>
            </w:r>
          </w:p>
        </w:tc>
      </w:tr>
      <w:tr w:rsidR="006A1003" w:rsidRPr="009D265C" w14:paraId="70D99CE5" w14:textId="77777777" w:rsidTr="006A1003">
        <w:tc>
          <w:tcPr>
            <w:tcW w:w="1129" w:type="dxa"/>
          </w:tcPr>
          <w:p w14:paraId="68064CCE" w14:textId="77777777" w:rsidR="006A1003" w:rsidRDefault="006A1003" w:rsidP="006A1003">
            <w:r>
              <w:t>正常流程</w:t>
            </w:r>
          </w:p>
        </w:tc>
        <w:tc>
          <w:tcPr>
            <w:tcW w:w="7167" w:type="dxa"/>
            <w:gridSpan w:val="3"/>
          </w:tcPr>
          <w:p w14:paraId="6179EF5D" w14:textId="1DE0B74D" w:rsidR="000D2123" w:rsidRDefault="000D2123" w:rsidP="008354E8">
            <w:r>
              <w:rPr>
                <w:rFonts w:hint="eastAsia"/>
              </w:rPr>
              <w:t>1</w:t>
            </w:r>
            <w:r>
              <w:t>.</w:t>
            </w:r>
            <w:r w:rsidR="006A1003" w:rsidRPr="000D2123">
              <w:rPr>
                <w:rFonts w:hint="eastAsia"/>
              </w:rPr>
              <w:t>营业厅业务员请求生成收款单</w:t>
            </w:r>
          </w:p>
          <w:p w14:paraId="7F633723" w14:textId="4620258B" w:rsidR="006A1003" w:rsidRPr="008354E8" w:rsidRDefault="008354E8" w:rsidP="008354E8">
            <w:r>
              <w:rPr>
                <w:rFonts w:hint="eastAsia"/>
              </w:rPr>
              <w:t>2</w:t>
            </w:r>
            <w:r>
              <w:t>.</w:t>
            </w:r>
            <w:r w:rsidR="006A1003" w:rsidRPr="008354E8">
              <w:t>系统查询</w:t>
            </w:r>
            <w:r w:rsidR="006A1003" w:rsidRPr="008354E8">
              <w:rPr>
                <w:rFonts w:hint="eastAsia"/>
              </w:rPr>
              <w:t>收件信息，汇总</w:t>
            </w:r>
            <w:r w:rsidR="006A1003" w:rsidRPr="008354E8">
              <w:t>收件日期为当天的订单信息</w:t>
            </w:r>
          </w:p>
          <w:p w14:paraId="3DB8A9C9" w14:textId="77777777" w:rsidR="006A1003" w:rsidRDefault="008354E8" w:rsidP="008354E8">
            <w:r>
              <w:rPr>
                <w:rFonts w:hint="eastAsia"/>
              </w:rPr>
              <w:t>3</w:t>
            </w:r>
            <w:r>
              <w:t>.</w:t>
            </w:r>
            <w:r w:rsidR="006A1003" w:rsidRPr="008354E8">
              <w:t>系统自动生成每个快递员当天的收款单</w:t>
            </w:r>
            <w:r w:rsidR="006A1003" w:rsidRPr="008354E8">
              <w:rPr>
                <w:rFonts w:hint="eastAsia"/>
              </w:rPr>
              <w:t>，包含信息（收款日期、收款金额、收款快递员、对应的所有快递订单条形码号。</w:t>
            </w:r>
          </w:p>
          <w:p w14:paraId="1C472816" w14:textId="541A77B9" w:rsidR="00EE19EF" w:rsidRPr="008354E8" w:rsidRDefault="00EE19EF" w:rsidP="008354E8">
            <w:pPr>
              <w:rPr>
                <w:rFonts w:hint="eastAsia"/>
              </w:rPr>
            </w:pPr>
            <w:r>
              <w:rPr>
                <w:rFonts w:hint="eastAsia"/>
              </w:rPr>
              <w:t>4.</w:t>
            </w:r>
            <w:r>
              <w:rPr>
                <w:rFonts w:hint="eastAsia"/>
              </w:rPr>
              <w:t>营业厅业务员结束收款管理，系统保存收款单</w:t>
            </w:r>
          </w:p>
        </w:tc>
      </w:tr>
      <w:tr w:rsidR="006A1003" w14:paraId="736C3AEF" w14:textId="77777777" w:rsidTr="006A1003">
        <w:tc>
          <w:tcPr>
            <w:tcW w:w="1129" w:type="dxa"/>
          </w:tcPr>
          <w:p w14:paraId="6764F347" w14:textId="77777777" w:rsidR="006A1003" w:rsidRDefault="006A1003" w:rsidP="006A1003">
            <w:r>
              <w:t>扩展流程</w:t>
            </w:r>
          </w:p>
        </w:tc>
        <w:tc>
          <w:tcPr>
            <w:tcW w:w="7167" w:type="dxa"/>
            <w:gridSpan w:val="3"/>
          </w:tcPr>
          <w:p w14:paraId="3A73A499" w14:textId="255BA2B8" w:rsidR="006A1003" w:rsidRDefault="00EE19EF" w:rsidP="006A1003">
            <w:r>
              <w:t>2</w:t>
            </w:r>
            <w:r>
              <w:rPr>
                <w:rFonts w:hint="eastAsia"/>
              </w:rPr>
              <w:t>-</w:t>
            </w:r>
            <w:r>
              <w:t>4a</w:t>
            </w:r>
            <w:r>
              <w:rPr>
                <w:rFonts w:hint="eastAsia"/>
              </w:rPr>
              <w:t>.</w:t>
            </w:r>
            <w:r>
              <w:rPr>
                <w:rFonts w:hint="eastAsia"/>
              </w:rPr>
              <w:t>营业厅业务员取消收款管理任务</w:t>
            </w:r>
          </w:p>
          <w:p w14:paraId="53663BB3" w14:textId="04E3FE24" w:rsidR="00EE19EF" w:rsidRPr="00EE19EF" w:rsidRDefault="00EE19EF" w:rsidP="00EE19EF">
            <w:pPr>
              <w:ind w:firstLineChars="100" w:firstLine="200"/>
            </w:pPr>
            <w:r>
              <w:t>1.</w:t>
            </w:r>
            <w:r w:rsidRPr="00EE19EF">
              <w:rPr>
                <w:rFonts w:hint="eastAsia"/>
              </w:rPr>
              <w:t>系统取消当前收款管理任务，开始下一个收款管理任务</w:t>
            </w:r>
          </w:p>
          <w:p w14:paraId="5867CDDA" w14:textId="77777777" w:rsidR="00EE19EF" w:rsidRDefault="00EE19EF" w:rsidP="00EE19EF">
            <w:r>
              <w:rPr>
                <w:rFonts w:hint="eastAsia"/>
              </w:rPr>
              <w:t>2-</w:t>
            </w:r>
            <w:r>
              <w:t>4b.</w:t>
            </w:r>
            <w:r>
              <w:t>营业厅业务员删除收款单</w:t>
            </w:r>
          </w:p>
          <w:p w14:paraId="0A07295E" w14:textId="4FCAA256" w:rsidR="00EE19EF" w:rsidRPr="00EE19EF" w:rsidRDefault="00EE19EF" w:rsidP="00EE19EF">
            <w:pPr>
              <w:pStyle w:val="a3"/>
              <w:numPr>
                <w:ilvl w:val="0"/>
                <w:numId w:val="36"/>
              </w:numPr>
              <w:ind w:firstLineChars="0"/>
            </w:pPr>
            <w:r w:rsidRPr="00EE19EF">
              <w:rPr>
                <w:rFonts w:hint="eastAsia"/>
              </w:rPr>
              <w:t>营业厅业务员输入日期</w:t>
            </w:r>
          </w:p>
          <w:p w14:paraId="7BDD8E5F" w14:textId="77777777" w:rsidR="00EE19EF" w:rsidRDefault="00EE19EF" w:rsidP="00EE19EF">
            <w:pPr>
              <w:pStyle w:val="a3"/>
              <w:numPr>
                <w:ilvl w:val="0"/>
                <w:numId w:val="36"/>
              </w:numPr>
              <w:ind w:firstLineChars="0"/>
            </w:pPr>
            <w:r>
              <w:t>系统显示收款单信息</w:t>
            </w:r>
          </w:p>
          <w:p w14:paraId="2401430A" w14:textId="77777777" w:rsidR="00EE19EF" w:rsidRDefault="00EE19EF" w:rsidP="00EE19EF">
            <w:pPr>
              <w:pStyle w:val="a3"/>
              <w:numPr>
                <w:ilvl w:val="0"/>
                <w:numId w:val="36"/>
              </w:numPr>
              <w:ind w:firstLineChars="0"/>
            </w:pPr>
            <w:r>
              <w:t>营业厅业务员确认系统删除该收款单</w:t>
            </w:r>
          </w:p>
          <w:p w14:paraId="157148BD" w14:textId="77777777" w:rsidR="00EE19EF" w:rsidRDefault="00EE19EF" w:rsidP="00EE19EF">
            <w:pPr>
              <w:ind w:left="204"/>
            </w:pPr>
            <w:r>
              <w:rPr>
                <w:rFonts w:hint="eastAsia"/>
              </w:rPr>
              <w:lastRenderedPageBreak/>
              <w:t>1a.</w:t>
            </w:r>
            <w:r>
              <w:rPr>
                <w:rFonts w:hint="eastAsia"/>
              </w:rPr>
              <w:t>非法日期标识</w:t>
            </w:r>
          </w:p>
          <w:p w14:paraId="26D5CED3" w14:textId="41BCD37F" w:rsidR="00EE19EF" w:rsidRPr="00EE19EF" w:rsidRDefault="00EE19EF" w:rsidP="00EE19EF">
            <w:pPr>
              <w:ind w:left="204"/>
              <w:rPr>
                <w:rFonts w:hint="eastAsia"/>
              </w:rPr>
            </w:pPr>
            <w:r>
              <w:rPr>
                <w:rFonts w:hint="eastAsia"/>
              </w:rPr>
              <w:t xml:space="preserve"> 1.</w:t>
            </w:r>
            <w:r>
              <w:rPr>
                <w:rFonts w:hint="eastAsia"/>
              </w:rPr>
              <w:t>系统提示错误并拒绝输入</w:t>
            </w:r>
            <w:bookmarkStart w:id="0" w:name="_GoBack"/>
            <w:bookmarkEnd w:id="0"/>
          </w:p>
        </w:tc>
      </w:tr>
      <w:tr w:rsidR="006A1003" w14:paraId="71AC4F02" w14:textId="77777777" w:rsidTr="006A1003">
        <w:tc>
          <w:tcPr>
            <w:tcW w:w="1129" w:type="dxa"/>
          </w:tcPr>
          <w:p w14:paraId="1A1DCB34" w14:textId="77777777" w:rsidR="006A1003" w:rsidRDefault="006A1003" w:rsidP="006A1003">
            <w:r>
              <w:lastRenderedPageBreak/>
              <w:t>特殊需求</w:t>
            </w:r>
          </w:p>
        </w:tc>
        <w:tc>
          <w:tcPr>
            <w:tcW w:w="7167" w:type="dxa"/>
            <w:gridSpan w:val="3"/>
          </w:tcPr>
          <w:p w14:paraId="04093E6B" w14:textId="77777777" w:rsidR="006A1003" w:rsidRDefault="006A1003" w:rsidP="006A1003">
            <w:r>
              <w:t>无</w:t>
            </w:r>
          </w:p>
        </w:tc>
      </w:tr>
    </w:tbl>
    <w:p w14:paraId="7A5FEC25" w14:textId="77777777" w:rsidR="006A1003" w:rsidRDefault="006A1003" w:rsidP="006A1003"/>
    <w:p w14:paraId="4CF34159" w14:textId="77777777" w:rsidR="006A1003" w:rsidRDefault="006A1003" w:rsidP="006A1003"/>
    <w:p w14:paraId="2B1EE18E" w14:textId="77777777" w:rsidR="006A1003" w:rsidRDefault="006A1003" w:rsidP="006A1003"/>
    <w:p w14:paraId="5ABFBF7A" w14:textId="77777777" w:rsidR="006A1003" w:rsidRDefault="006A1003" w:rsidP="006A1003"/>
    <w:p w14:paraId="0921A2AF" w14:textId="77777777" w:rsidR="006A1003" w:rsidRDefault="006A1003" w:rsidP="006A1003"/>
    <w:p w14:paraId="6A6AD49C" w14:textId="77777777" w:rsidR="006A1003" w:rsidRDefault="006A1003" w:rsidP="006A1003"/>
    <w:p w14:paraId="1F6B57FD" w14:textId="77777777" w:rsidR="006A1003" w:rsidRDefault="006A1003" w:rsidP="006A1003"/>
    <w:p w14:paraId="741B4D4A" w14:textId="77777777" w:rsidR="006A1003" w:rsidRDefault="006A1003" w:rsidP="006A1003"/>
    <w:p w14:paraId="5670FB8E" w14:textId="77777777" w:rsidR="006A1003" w:rsidRDefault="006A1003" w:rsidP="006A1003"/>
    <w:p w14:paraId="476F512D" w14:textId="77777777" w:rsidR="006A1003" w:rsidRDefault="006A1003" w:rsidP="006A1003"/>
    <w:p w14:paraId="1489F5FB" w14:textId="77777777" w:rsidR="006A1003" w:rsidRDefault="006A1003" w:rsidP="006A1003"/>
    <w:p w14:paraId="0BAE4E5E" w14:textId="77777777" w:rsidR="006A1003" w:rsidRDefault="006A1003" w:rsidP="006A1003"/>
    <w:p w14:paraId="390117C2" w14:textId="77777777" w:rsidR="006A1003" w:rsidRDefault="006A1003" w:rsidP="006A1003"/>
    <w:p w14:paraId="79F93C5F" w14:textId="77777777" w:rsidR="006A1003" w:rsidRDefault="006A1003" w:rsidP="006A1003"/>
    <w:p w14:paraId="698E12FA" w14:textId="77777777" w:rsidR="006A1003" w:rsidRDefault="006A1003" w:rsidP="006A1003"/>
    <w:p w14:paraId="0A7AF470" w14:textId="77777777" w:rsidR="006A1003" w:rsidRDefault="006A1003" w:rsidP="006A1003"/>
    <w:p w14:paraId="2A002A94" w14:textId="77777777" w:rsidR="006A1003" w:rsidRDefault="006A1003" w:rsidP="006A1003">
      <w:r>
        <w:rPr>
          <w:rFonts w:hint="eastAsia"/>
        </w:rPr>
        <w:t>用例</w:t>
      </w:r>
      <w:r>
        <w:rPr>
          <w:rFonts w:hint="eastAsia"/>
        </w:rPr>
        <w:t>9</w:t>
      </w:r>
      <w:r>
        <w:rPr>
          <w:rFonts w:hint="eastAsia"/>
        </w:rPr>
        <w:t>装运管理</w:t>
      </w:r>
    </w:p>
    <w:tbl>
      <w:tblPr>
        <w:tblStyle w:val="a5"/>
        <w:tblW w:w="8296" w:type="dxa"/>
        <w:tblLayout w:type="fixed"/>
        <w:tblLook w:val="04A0" w:firstRow="1" w:lastRow="0" w:firstColumn="1" w:lastColumn="0" w:noHBand="0" w:noVBand="1"/>
      </w:tblPr>
      <w:tblGrid>
        <w:gridCol w:w="1129"/>
        <w:gridCol w:w="3544"/>
        <w:gridCol w:w="1725"/>
        <w:gridCol w:w="1898"/>
      </w:tblGrid>
      <w:tr w:rsidR="006A1003" w14:paraId="2D2AE7E2" w14:textId="77777777" w:rsidTr="006A1003">
        <w:tc>
          <w:tcPr>
            <w:tcW w:w="1129" w:type="dxa"/>
          </w:tcPr>
          <w:p w14:paraId="636E4AF4" w14:textId="77777777" w:rsidR="006A1003" w:rsidRDefault="006A1003" w:rsidP="006A1003">
            <w:r>
              <w:rPr>
                <w:rFonts w:hint="eastAsia"/>
              </w:rPr>
              <w:t>ID</w:t>
            </w:r>
          </w:p>
        </w:tc>
        <w:tc>
          <w:tcPr>
            <w:tcW w:w="3544" w:type="dxa"/>
          </w:tcPr>
          <w:p w14:paraId="193E4EA8" w14:textId="77777777" w:rsidR="006A1003" w:rsidRDefault="006A1003" w:rsidP="006A1003">
            <w:r>
              <w:rPr>
                <w:rFonts w:hint="eastAsia"/>
              </w:rPr>
              <w:t>9</w:t>
            </w:r>
          </w:p>
        </w:tc>
        <w:tc>
          <w:tcPr>
            <w:tcW w:w="1725" w:type="dxa"/>
          </w:tcPr>
          <w:p w14:paraId="065C389C" w14:textId="77777777" w:rsidR="006A1003" w:rsidRDefault="006A1003" w:rsidP="006A1003">
            <w:r>
              <w:rPr>
                <w:rFonts w:hint="eastAsia"/>
              </w:rPr>
              <w:t>名称</w:t>
            </w:r>
          </w:p>
        </w:tc>
        <w:tc>
          <w:tcPr>
            <w:tcW w:w="1898" w:type="dxa"/>
          </w:tcPr>
          <w:p w14:paraId="1AF46748" w14:textId="77777777" w:rsidR="006A1003" w:rsidRDefault="006A1003" w:rsidP="006A1003">
            <w:r>
              <w:rPr>
                <w:rFonts w:hint="eastAsia"/>
              </w:rPr>
              <w:t>装运管理</w:t>
            </w:r>
          </w:p>
        </w:tc>
      </w:tr>
      <w:tr w:rsidR="006A1003" w14:paraId="1D09ADFF" w14:textId="77777777" w:rsidTr="006A1003">
        <w:tc>
          <w:tcPr>
            <w:tcW w:w="1129" w:type="dxa"/>
          </w:tcPr>
          <w:p w14:paraId="620EA1D1" w14:textId="77777777" w:rsidR="006A1003" w:rsidRDefault="006A1003" w:rsidP="006A1003">
            <w:r>
              <w:t>创建者</w:t>
            </w:r>
          </w:p>
        </w:tc>
        <w:tc>
          <w:tcPr>
            <w:tcW w:w="3544" w:type="dxa"/>
          </w:tcPr>
          <w:p w14:paraId="6662AB29" w14:textId="77777777" w:rsidR="006A1003" w:rsidRDefault="006A1003" w:rsidP="006A1003">
            <w:r>
              <w:rPr>
                <w:rFonts w:hint="eastAsia"/>
              </w:rPr>
              <w:t>黄迪璇</w:t>
            </w:r>
          </w:p>
        </w:tc>
        <w:tc>
          <w:tcPr>
            <w:tcW w:w="1725" w:type="dxa"/>
          </w:tcPr>
          <w:p w14:paraId="724D34BC" w14:textId="77777777" w:rsidR="006A1003" w:rsidRDefault="006A1003" w:rsidP="006A1003">
            <w:r>
              <w:t>最后一次更新者</w:t>
            </w:r>
          </w:p>
        </w:tc>
        <w:tc>
          <w:tcPr>
            <w:tcW w:w="1898" w:type="dxa"/>
          </w:tcPr>
          <w:p w14:paraId="16ECFF45" w14:textId="77777777" w:rsidR="006A1003" w:rsidRDefault="006A1003" w:rsidP="006A1003">
            <w:r>
              <w:rPr>
                <w:rFonts w:hint="eastAsia"/>
              </w:rPr>
              <w:t>黄迪璇</w:t>
            </w:r>
          </w:p>
        </w:tc>
      </w:tr>
      <w:tr w:rsidR="006A1003" w14:paraId="4CA34420" w14:textId="77777777" w:rsidTr="006A1003">
        <w:tc>
          <w:tcPr>
            <w:tcW w:w="1129" w:type="dxa"/>
          </w:tcPr>
          <w:p w14:paraId="1764BE65" w14:textId="77777777" w:rsidR="006A1003" w:rsidRDefault="006A1003" w:rsidP="006A1003">
            <w:r>
              <w:t>创建日期</w:t>
            </w:r>
          </w:p>
        </w:tc>
        <w:tc>
          <w:tcPr>
            <w:tcW w:w="3544" w:type="dxa"/>
          </w:tcPr>
          <w:p w14:paraId="0EE8E95C" w14:textId="77777777" w:rsidR="006A1003" w:rsidRDefault="006A1003" w:rsidP="006A1003">
            <w:r>
              <w:rPr>
                <w:rFonts w:hint="eastAsia"/>
              </w:rPr>
              <w:t>2015/9/28</w:t>
            </w:r>
          </w:p>
        </w:tc>
        <w:tc>
          <w:tcPr>
            <w:tcW w:w="1725" w:type="dxa"/>
          </w:tcPr>
          <w:p w14:paraId="184D1889" w14:textId="77777777" w:rsidR="006A1003" w:rsidRDefault="006A1003" w:rsidP="006A1003">
            <w:r>
              <w:t>最后更新日期</w:t>
            </w:r>
          </w:p>
        </w:tc>
        <w:tc>
          <w:tcPr>
            <w:tcW w:w="1898" w:type="dxa"/>
          </w:tcPr>
          <w:p w14:paraId="60B2F664" w14:textId="77777777" w:rsidR="006A1003" w:rsidRDefault="006A1003" w:rsidP="006A1003">
            <w:r>
              <w:rPr>
                <w:rFonts w:hint="eastAsia"/>
              </w:rPr>
              <w:t>2015/</w:t>
            </w:r>
            <w:ins w:id="1" w:author="迪璇 黄" w:date="2015-10-02T09:51:00Z">
              <w:r>
                <w:rPr>
                  <w:rFonts w:hint="eastAsia"/>
                </w:rPr>
                <w:t>10/2</w:t>
              </w:r>
            </w:ins>
            <w:r>
              <w:rPr>
                <w:rFonts w:hint="eastAsia"/>
              </w:rPr>
              <w:t>9/28</w:t>
            </w:r>
          </w:p>
        </w:tc>
      </w:tr>
      <w:tr w:rsidR="006A1003" w14:paraId="180E93A2" w14:textId="77777777" w:rsidTr="006A1003">
        <w:tc>
          <w:tcPr>
            <w:tcW w:w="1129" w:type="dxa"/>
          </w:tcPr>
          <w:p w14:paraId="2E796BBF" w14:textId="77777777" w:rsidR="006A1003" w:rsidRDefault="006A1003" w:rsidP="006A1003">
            <w:r>
              <w:t>参与者</w:t>
            </w:r>
          </w:p>
        </w:tc>
        <w:tc>
          <w:tcPr>
            <w:tcW w:w="7167" w:type="dxa"/>
            <w:gridSpan w:val="3"/>
          </w:tcPr>
          <w:p w14:paraId="03275C5A" w14:textId="77777777" w:rsidR="006A1003" w:rsidRDefault="006A1003" w:rsidP="006A1003">
            <w:r>
              <w:rPr>
                <w:rFonts w:hint="eastAsia"/>
              </w:rPr>
              <w:t>中转中心业务员</w:t>
            </w:r>
          </w:p>
        </w:tc>
      </w:tr>
      <w:tr w:rsidR="006A1003" w14:paraId="2B68ADFE" w14:textId="77777777" w:rsidTr="006A1003">
        <w:tc>
          <w:tcPr>
            <w:tcW w:w="1129" w:type="dxa"/>
          </w:tcPr>
          <w:p w14:paraId="02426468" w14:textId="77777777" w:rsidR="006A1003" w:rsidRDefault="006A1003" w:rsidP="006A1003">
            <w:r>
              <w:t>触发条件</w:t>
            </w:r>
          </w:p>
        </w:tc>
        <w:tc>
          <w:tcPr>
            <w:tcW w:w="7167" w:type="dxa"/>
            <w:gridSpan w:val="3"/>
          </w:tcPr>
          <w:p w14:paraId="481296E3" w14:textId="77777777" w:rsidR="006A1003" w:rsidRDefault="006A1003" w:rsidP="006A1003">
            <w:r>
              <w:rPr>
                <w:rFonts w:hint="eastAsia"/>
              </w:rPr>
              <w:t>一、快递由本中转中心转运到另一中转中心</w:t>
            </w:r>
            <w:r>
              <w:rPr>
                <w:rFonts w:hint="eastAsia"/>
              </w:rPr>
              <w:t xml:space="preserve"> </w:t>
            </w:r>
          </w:p>
          <w:p w14:paraId="0C3369A6" w14:textId="77777777" w:rsidR="006A1003" w:rsidRDefault="006A1003" w:rsidP="006A1003">
            <w:r>
              <w:rPr>
                <w:rFonts w:hint="eastAsia"/>
              </w:rPr>
              <w:t>二、快递由本中转中心转运到营业厅</w:t>
            </w:r>
          </w:p>
        </w:tc>
      </w:tr>
      <w:tr w:rsidR="006A1003" w14:paraId="517FFA4F" w14:textId="77777777" w:rsidTr="006A1003">
        <w:tc>
          <w:tcPr>
            <w:tcW w:w="1129" w:type="dxa"/>
          </w:tcPr>
          <w:p w14:paraId="69E7B4F3" w14:textId="77777777" w:rsidR="006A1003" w:rsidRDefault="006A1003" w:rsidP="006A1003">
            <w:r>
              <w:t>前置条件</w:t>
            </w:r>
          </w:p>
        </w:tc>
        <w:tc>
          <w:tcPr>
            <w:tcW w:w="7167" w:type="dxa"/>
            <w:gridSpan w:val="3"/>
          </w:tcPr>
          <w:p w14:paraId="7915B9A5" w14:textId="77777777" w:rsidR="006A1003" w:rsidRDefault="006A1003" w:rsidP="006A1003">
            <w:r>
              <w:rPr>
                <w:rFonts w:hint="eastAsia"/>
              </w:rPr>
              <w:t>中转中心业务员必须被授权，拥有登录系统权限</w:t>
            </w:r>
          </w:p>
        </w:tc>
      </w:tr>
      <w:tr w:rsidR="006A1003" w14:paraId="236B7D89" w14:textId="77777777" w:rsidTr="006A1003">
        <w:tc>
          <w:tcPr>
            <w:tcW w:w="1129" w:type="dxa"/>
          </w:tcPr>
          <w:p w14:paraId="35B27CD8" w14:textId="77777777" w:rsidR="006A1003" w:rsidRDefault="006A1003" w:rsidP="006A1003">
            <w:r>
              <w:t>后置条件</w:t>
            </w:r>
          </w:p>
        </w:tc>
        <w:tc>
          <w:tcPr>
            <w:tcW w:w="7167" w:type="dxa"/>
            <w:gridSpan w:val="3"/>
          </w:tcPr>
          <w:p w14:paraId="1B6C43A3" w14:textId="1D5B18C4" w:rsidR="006A1003" w:rsidRPr="000D2123" w:rsidRDefault="000D2123" w:rsidP="006A1003">
            <w:pPr>
              <w:numPr>
                <w:ilvl w:val="0"/>
                <w:numId w:val="22"/>
              </w:numPr>
            </w:pPr>
            <w:r>
              <w:rPr>
                <w:rFonts w:hint="eastAsia"/>
              </w:rPr>
              <w:t>存储中转单，中转中心中转单包含中转日期、本中转中心中转单编号（中转中心编号</w:t>
            </w:r>
            <w:r>
              <w:rPr>
                <w:rFonts w:hint="eastAsia"/>
              </w:rPr>
              <w:t>+</w:t>
            </w:r>
            <w:r>
              <w:rPr>
                <w:rFonts w:hint="eastAsia"/>
              </w:rPr>
              <w:t>日期</w:t>
            </w:r>
            <w:r>
              <w:rPr>
                <w:rFonts w:hint="eastAsia"/>
              </w:rPr>
              <w:t>+0+000000</w:t>
            </w:r>
            <w:r>
              <w:rPr>
                <w:rFonts w:hint="eastAsia"/>
              </w:rPr>
              <w:t>（六位流水号）））、载运编号（中转中心编号</w:t>
            </w:r>
            <w:r>
              <w:rPr>
                <w:rFonts w:hint="eastAsia"/>
              </w:rPr>
              <w:t>+</w:t>
            </w:r>
            <w:r>
              <w:rPr>
                <w:rFonts w:hint="eastAsia"/>
              </w:rPr>
              <w:t>日期</w:t>
            </w:r>
            <w:r>
              <w:rPr>
                <w:rFonts w:hint="eastAsia"/>
              </w:rPr>
              <w:t>+00000</w:t>
            </w:r>
            <w:proofErr w:type="gramStart"/>
            <w:r>
              <w:rPr>
                <w:rFonts w:hint="eastAsia"/>
              </w:rPr>
              <w:t>五</w:t>
            </w:r>
            <w:proofErr w:type="gramEnd"/>
            <w:r>
              <w:rPr>
                <w:rFonts w:hint="eastAsia"/>
              </w:rPr>
              <w:t>位数字）、</w:t>
            </w:r>
            <w:proofErr w:type="gramStart"/>
            <w:r>
              <w:rPr>
                <w:rFonts w:hint="eastAsia"/>
              </w:rPr>
              <w:t>载具编号</w:t>
            </w:r>
            <w:proofErr w:type="gramEnd"/>
            <w:r>
              <w:rPr>
                <w:rFonts w:hint="eastAsia"/>
              </w:rPr>
              <w:t>、到达地（中转中心或者营业厅编号）、货柜号、监装员（中转中心业务员编号）、本次装箱所有托运单条形码号、运费（运费根据出发地和目的地自动生成）</w:t>
            </w:r>
            <w:r w:rsidR="006A1003" w:rsidRPr="000D2123">
              <w:rPr>
                <w:rFonts w:hint="eastAsia"/>
              </w:rPr>
              <w:t>；存储库存出库单，库存出库单包括出库日期、到达地、</w:t>
            </w:r>
            <w:r w:rsidR="006A1003" w:rsidRPr="000D2123">
              <w:rPr>
                <w:rFonts w:hint="eastAsia"/>
              </w:rPr>
              <w:lastRenderedPageBreak/>
              <w:t>装运形式（火车、飞机、汽车）、本次出库所有托运单号、中转单编号、货物到达状态（损坏、完整、丢失）</w:t>
            </w:r>
          </w:p>
        </w:tc>
      </w:tr>
      <w:tr w:rsidR="006A1003" w14:paraId="70EC49F2" w14:textId="77777777" w:rsidTr="006A1003">
        <w:tc>
          <w:tcPr>
            <w:tcW w:w="1129" w:type="dxa"/>
          </w:tcPr>
          <w:p w14:paraId="6DBBC8E2" w14:textId="77777777" w:rsidR="006A1003" w:rsidRDefault="006A1003" w:rsidP="006A1003">
            <w:r>
              <w:lastRenderedPageBreak/>
              <w:t>优先级</w:t>
            </w:r>
          </w:p>
        </w:tc>
        <w:tc>
          <w:tcPr>
            <w:tcW w:w="7167" w:type="dxa"/>
            <w:gridSpan w:val="3"/>
          </w:tcPr>
          <w:p w14:paraId="58167751" w14:textId="77777777" w:rsidR="006A1003" w:rsidRPr="006A1003" w:rsidRDefault="006A1003" w:rsidP="006A1003">
            <w:r w:rsidRPr="006A1003">
              <w:rPr>
                <w:rFonts w:hint="eastAsia"/>
              </w:rPr>
              <w:t>高</w:t>
            </w:r>
          </w:p>
        </w:tc>
      </w:tr>
      <w:tr w:rsidR="006A1003" w14:paraId="31895115" w14:textId="77777777" w:rsidTr="006A1003">
        <w:tc>
          <w:tcPr>
            <w:tcW w:w="1129" w:type="dxa"/>
          </w:tcPr>
          <w:p w14:paraId="33DDBBDB" w14:textId="77777777" w:rsidR="006A1003" w:rsidRDefault="006A1003" w:rsidP="006A1003">
            <w:r>
              <w:t>正常流程</w:t>
            </w:r>
          </w:p>
        </w:tc>
        <w:tc>
          <w:tcPr>
            <w:tcW w:w="7167" w:type="dxa"/>
            <w:gridSpan w:val="3"/>
          </w:tcPr>
          <w:p w14:paraId="5C7C8C9C" w14:textId="77777777" w:rsidR="006A1003" w:rsidRPr="006A1003" w:rsidRDefault="006A1003" w:rsidP="006A1003">
            <w:r w:rsidRPr="006A1003">
              <w:rPr>
                <w:rFonts w:hint="eastAsia"/>
              </w:rPr>
              <w:t xml:space="preserve">1. </w:t>
            </w:r>
            <w:r w:rsidRPr="006A1003">
              <w:rPr>
                <w:rFonts w:hint="eastAsia"/>
              </w:rPr>
              <w:t>中转中心业务员</w:t>
            </w:r>
            <w:ins w:id="2" w:author="迪璇 黄" w:date="2015-10-02T15:19:00Z">
              <w:r w:rsidRPr="006A1003">
                <w:rPr>
                  <w:rFonts w:hint="eastAsia"/>
                </w:rPr>
                <w:t>请求</w:t>
              </w:r>
            </w:ins>
            <w:ins w:id="3" w:author="迪璇 黄" w:date="2015-10-02T15:20:00Z">
              <w:r w:rsidRPr="006A1003">
                <w:rPr>
                  <w:rFonts w:hint="eastAsia"/>
                </w:rPr>
                <w:t>输入中转单</w:t>
              </w:r>
            </w:ins>
            <w:r w:rsidRPr="006A1003">
              <w:rPr>
                <w:rFonts w:hint="eastAsia"/>
              </w:rPr>
              <w:t>根据中转信息向系统录入中转单</w:t>
            </w:r>
          </w:p>
          <w:p w14:paraId="312B2486" w14:textId="77777777" w:rsidR="006A1003" w:rsidRPr="006A1003" w:rsidRDefault="006A1003" w:rsidP="006A1003">
            <w:pPr>
              <w:rPr>
                <w:ins w:id="4" w:author="迪璇 黄" w:date="2015-10-02T11:48:00Z"/>
              </w:rPr>
            </w:pPr>
            <w:r w:rsidRPr="006A1003">
              <w:rPr>
                <w:rFonts w:hint="eastAsia"/>
              </w:rPr>
              <w:t xml:space="preserve">2. </w:t>
            </w:r>
            <w:r w:rsidRPr="006A1003">
              <w:rPr>
                <w:rFonts w:hint="eastAsia"/>
              </w:rPr>
              <w:t>系统</w:t>
            </w:r>
            <w:ins w:id="5" w:author="迪璇 黄" w:date="2015-10-02T15:20:00Z">
              <w:r w:rsidRPr="006A1003">
                <w:rPr>
                  <w:rFonts w:hint="eastAsia"/>
                </w:rPr>
                <w:t>返回空白中转</w:t>
              </w:r>
              <w:proofErr w:type="gramStart"/>
              <w:r w:rsidRPr="006A1003">
                <w:rPr>
                  <w:rFonts w:hint="eastAsia"/>
                </w:rPr>
                <w:t>单</w:t>
              </w:r>
            </w:ins>
            <w:r w:rsidRPr="006A1003">
              <w:rPr>
                <w:rFonts w:hint="eastAsia"/>
              </w:rPr>
              <w:t>记录</w:t>
            </w:r>
            <w:proofErr w:type="gramEnd"/>
            <w:r w:rsidRPr="006A1003">
              <w:rPr>
                <w:rFonts w:hint="eastAsia"/>
              </w:rPr>
              <w:t>中转单（装车单）信息</w:t>
            </w:r>
          </w:p>
          <w:p w14:paraId="5F24F913" w14:textId="77777777" w:rsidR="006A1003" w:rsidRPr="006A1003" w:rsidRDefault="006A1003" w:rsidP="006A1003">
            <w:pPr>
              <w:rPr>
                <w:ins w:id="6" w:author="迪璇 黄" w:date="2015-10-02T15:20:00Z"/>
              </w:rPr>
            </w:pPr>
            <w:ins w:id="7" w:author="迪璇 黄" w:date="2015-10-02T11:48:00Z">
              <w:r w:rsidRPr="006A1003">
                <w:rPr>
                  <w:rFonts w:hint="eastAsia"/>
                </w:rPr>
                <w:t xml:space="preserve">3. </w:t>
              </w:r>
              <w:r w:rsidRPr="006A1003">
                <w:rPr>
                  <w:rFonts w:hint="eastAsia"/>
                </w:rPr>
                <w:t>业务员</w:t>
              </w:r>
            </w:ins>
            <w:ins w:id="8" w:author="迪璇 黄" w:date="2015-10-02T15:20:00Z">
              <w:r w:rsidRPr="006A1003">
                <w:rPr>
                  <w:rFonts w:hint="eastAsia"/>
                </w:rPr>
                <w:t>输入中转单信息</w:t>
              </w:r>
            </w:ins>
          </w:p>
          <w:p w14:paraId="28744A49" w14:textId="77777777" w:rsidR="006A1003" w:rsidRPr="006A1003" w:rsidRDefault="006A1003" w:rsidP="006A1003">
            <w:pPr>
              <w:rPr>
                <w:ins w:id="9" w:author="迪璇 黄" w:date="2015-10-02T15:20:00Z"/>
              </w:rPr>
            </w:pPr>
            <w:ins w:id="10" w:author="迪璇 黄" w:date="2015-10-02T15:20:00Z">
              <w:r w:rsidRPr="006A1003">
                <w:rPr>
                  <w:rFonts w:hint="eastAsia"/>
                </w:rPr>
                <w:t>4.</w:t>
              </w:r>
            </w:ins>
            <w:ins w:id="11" w:author="迪璇 黄" w:date="2015-10-02T15:21:00Z">
              <w:r w:rsidRPr="006A1003">
                <w:rPr>
                  <w:rFonts w:hint="eastAsia"/>
                </w:rPr>
                <w:t xml:space="preserve"> </w:t>
              </w:r>
            </w:ins>
            <w:ins w:id="12" w:author="迪璇 黄" w:date="2015-10-02T15:20:00Z">
              <w:r w:rsidRPr="006A1003">
                <w:rPr>
                  <w:rFonts w:hint="eastAsia"/>
                </w:rPr>
                <w:t>系统记录输入信息</w:t>
              </w:r>
            </w:ins>
          </w:p>
          <w:p w14:paraId="10529A14" w14:textId="77777777" w:rsidR="006A1003" w:rsidRPr="006A1003" w:rsidRDefault="006A1003" w:rsidP="006A1003">
            <w:pPr>
              <w:rPr>
                <w:ins w:id="13" w:author="迪璇 黄" w:date="2015-10-02T15:21:00Z"/>
              </w:rPr>
            </w:pPr>
            <w:ins w:id="14" w:author="迪璇 黄" w:date="2015-10-02T15:20:00Z">
              <w:r w:rsidRPr="006A1003">
                <w:rPr>
                  <w:rFonts w:hint="eastAsia"/>
                </w:rPr>
                <w:t>业务员重复</w:t>
              </w:r>
              <w:r w:rsidRPr="006A1003">
                <w:rPr>
                  <w:rFonts w:hint="eastAsia"/>
                </w:rPr>
                <w:t>3-4</w:t>
              </w:r>
              <w:r w:rsidRPr="006A1003">
                <w:rPr>
                  <w:rFonts w:hint="eastAsia"/>
                </w:rPr>
                <w:t>直至中转单信息完备</w:t>
              </w:r>
            </w:ins>
          </w:p>
          <w:p w14:paraId="4BEDB6A6" w14:textId="77777777" w:rsidR="006A1003" w:rsidRPr="006A1003" w:rsidRDefault="006A1003" w:rsidP="006A1003">
            <w:pPr>
              <w:rPr>
                <w:ins w:id="15" w:author="迪璇 黄" w:date="2015-10-02T11:49:00Z"/>
              </w:rPr>
            </w:pPr>
            <w:ins w:id="16" w:author="迪璇 黄" w:date="2015-10-02T15:21:00Z">
              <w:r w:rsidRPr="006A1003">
                <w:rPr>
                  <w:rFonts w:hint="eastAsia"/>
                </w:rPr>
                <w:t xml:space="preserve">5. </w:t>
              </w:r>
              <w:r w:rsidRPr="006A1003">
                <w:rPr>
                  <w:rFonts w:hint="eastAsia"/>
                </w:rPr>
                <w:t>业务员结束输入</w:t>
              </w:r>
            </w:ins>
          </w:p>
          <w:p w14:paraId="7984DFC9" w14:textId="77777777" w:rsidR="006A1003" w:rsidRPr="006A1003" w:rsidRDefault="006A1003" w:rsidP="006A1003">
            <w:ins w:id="17" w:author="迪璇 黄" w:date="2015-10-02T15:21:00Z">
              <w:r w:rsidRPr="006A1003">
                <w:rPr>
                  <w:rFonts w:hint="eastAsia"/>
                </w:rPr>
                <w:t>6</w:t>
              </w:r>
            </w:ins>
            <w:ins w:id="18" w:author="迪璇 黄" w:date="2015-10-02T11:49:00Z">
              <w:r w:rsidRPr="006A1003">
                <w:rPr>
                  <w:rFonts w:hint="eastAsia"/>
                </w:rPr>
                <w:t>．系统</w:t>
              </w:r>
            </w:ins>
            <w:ins w:id="19" w:author="迪璇 黄" w:date="2015-10-02T11:50:00Z">
              <w:r w:rsidRPr="006A1003">
                <w:rPr>
                  <w:rFonts w:hint="eastAsia"/>
                </w:rPr>
                <w:t>记录数据并生成中转单</w:t>
              </w:r>
            </w:ins>
          </w:p>
          <w:p w14:paraId="798A07EB" w14:textId="1D1BEAE8" w:rsidR="006A1003" w:rsidRPr="006A1003" w:rsidRDefault="000D2123" w:rsidP="006A1003">
            <w:r>
              <w:t>7</w:t>
            </w:r>
            <w:r w:rsidR="006A1003" w:rsidRPr="006A1003">
              <w:rPr>
                <w:rFonts w:hint="eastAsia"/>
              </w:rPr>
              <w:t xml:space="preserve">. </w:t>
            </w:r>
            <w:r w:rsidR="006A1003" w:rsidRPr="006A1003">
              <w:rPr>
                <w:rFonts w:hint="eastAsia"/>
              </w:rPr>
              <w:t>业务员办理出库手续</w:t>
            </w:r>
            <w:ins w:id="20" w:author="迪璇 黄" w:date="2015-10-02T11:51:00Z">
              <w:r w:rsidR="006A1003" w:rsidRPr="006A1003">
                <w:rPr>
                  <w:rFonts w:hint="eastAsia"/>
                </w:rPr>
                <w:t>（见用例</w:t>
              </w:r>
              <w:r w:rsidR="006A1003" w:rsidRPr="006A1003">
                <w:rPr>
                  <w:rFonts w:hint="eastAsia"/>
                </w:rPr>
                <w:t>15</w:t>
              </w:r>
              <w:r w:rsidR="006A1003" w:rsidRPr="006A1003">
                <w:rPr>
                  <w:rFonts w:hint="eastAsia"/>
                </w:rPr>
                <w:t>出库管理）</w:t>
              </w:r>
            </w:ins>
          </w:p>
          <w:p w14:paraId="3F5EC3C6" w14:textId="138B1B7B" w:rsidR="006A1003" w:rsidRPr="006A1003" w:rsidRDefault="000D2123" w:rsidP="006A1003">
            <w:r>
              <w:t>8</w:t>
            </w:r>
            <w:r w:rsidR="006A1003" w:rsidRPr="006A1003">
              <w:rPr>
                <w:rFonts w:hint="eastAsia"/>
              </w:rPr>
              <w:t xml:space="preserve">. </w:t>
            </w:r>
            <w:r w:rsidR="006A1003" w:rsidRPr="006A1003">
              <w:rPr>
                <w:rFonts w:hint="eastAsia"/>
              </w:rPr>
              <w:t>系统生成库存出库单</w:t>
            </w:r>
          </w:p>
        </w:tc>
      </w:tr>
      <w:tr w:rsidR="006A1003" w14:paraId="343D2224" w14:textId="77777777" w:rsidTr="006A1003">
        <w:tc>
          <w:tcPr>
            <w:tcW w:w="1129" w:type="dxa"/>
          </w:tcPr>
          <w:p w14:paraId="7BF85769" w14:textId="77777777" w:rsidR="006A1003" w:rsidRDefault="006A1003" w:rsidP="006A1003">
            <w:r>
              <w:t>扩展流程</w:t>
            </w:r>
          </w:p>
        </w:tc>
        <w:tc>
          <w:tcPr>
            <w:tcW w:w="7167" w:type="dxa"/>
            <w:gridSpan w:val="3"/>
          </w:tcPr>
          <w:p w14:paraId="013E4D9C" w14:textId="77777777" w:rsidR="006A1003" w:rsidRPr="006A1003" w:rsidRDefault="006A1003" w:rsidP="006A1003">
            <w:ins w:id="21" w:author="迪璇 黄" w:date="2015-10-02T15:21:00Z">
              <w:r w:rsidRPr="006A1003">
                <w:rPr>
                  <w:rFonts w:hint="eastAsia"/>
                </w:rPr>
                <w:t>3</w:t>
              </w:r>
            </w:ins>
            <w:r w:rsidRPr="006A1003">
              <w:rPr>
                <w:rFonts w:hint="eastAsia"/>
              </w:rPr>
              <w:t>a</w:t>
            </w:r>
            <w:r w:rsidRPr="006A1003">
              <w:rPr>
                <w:rFonts w:hint="eastAsia"/>
              </w:rPr>
              <w:t>．托运单号出现丢失</w:t>
            </w:r>
          </w:p>
          <w:p w14:paraId="4E3413E4" w14:textId="77777777" w:rsidR="006A1003" w:rsidRPr="006A1003" w:rsidRDefault="006A1003" w:rsidP="006A1003">
            <w:r w:rsidRPr="006A1003">
              <w:rPr>
                <w:rFonts w:hint="eastAsia"/>
              </w:rPr>
              <w:t xml:space="preserve">    1. </w:t>
            </w:r>
            <w:r w:rsidRPr="006A1003">
              <w:rPr>
                <w:rFonts w:hint="eastAsia"/>
              </w:rPr>
              <w:t>向系统输入丢失的托运单号</w:t>
            </w:r>
          </w:p>
          <w:p w14:paraId="3EEBF0D7" w14:textId="77777777" w:rsidR="006A1003" w:rsidRPr="006A1003" w:rsidRDefault="006A1003" w:rsidP="006A1003">
            <w:pPr>
              <w:ind w:firstLine="420"/>
            </w:pPr>
            <w:r w:rsidRPr="006A1003">
              <w:rPr>
                <w:rFonts w:hint="eastAsia"/>
              </w:rPr>
              <w:t xml:space="preserve">2. </w:t>
            </w:r>
            <w:r w:rsidRPr="006A1003">
              <w:rPr>
                <w:rFonts w:hint="eastAsia"/>
              </w:rPr>
              <w:t>系统记录丢失的托运单号</w:t>
            </w:r>
          </w:p>
          <w:p w14:paraId="7C833355" w14:textId="77777777" w:rsidR="006A1003" w:rsidRPr="006A1003" w:rsidRDefault="006A1003" w:rsidP="006A1003">
            <w:ins w:id="22" w:author="迪璇 黄" w:date="2015-10-02T15:21:00Z">
              <w:r w:rsidRPr="006A1003">
                <w:rPr>
                  <w:rFonts w:hint="eastAsia"/>
                </w:rPr>
                <w:t>3</w:t>
              </w:r>
            </w:ins>
            <w:r w:rsidRPr="006A1003">
              <w:rPr>
                <w:rFonts w:hint="eastAsia"/>
              </w:rPr>
              <w:t>b</w:t>
            </w:r>
            <w:r w:rsidRPr="006A1003">
              <w:rPr>
                <w:rFonts w:hint="eastAsia"/>
              </w:rPr>
              <w:t>．货物出现丢失或损坏</w:t>
            </w:r>
          </w:p>
          <w:p w14:paraId="50552BCE" w14:textId="3A50BD68" w:rsidR="006A1003" w:rsidRPr="006A1003" w:rsidRDefault="000D2123" w:rsidP="000D2123">
            <w:pPr>
              <w:ind w:firstLineChars="200" w:firstLine="400"/>
            </w:pPr>
            <w:r>
              <w:rPr>
                <w:rFonts w:hint="eastAsia"/>
              </w:rPr>
              <w:t>1</w:t>
            </w:r>
            <w:r>
              <w:t>.</w:t>
            </w:r>
            <w:r w:rsidR="006A1003" w:rsidRPr="006A1003">
              <w:rPr>
                <w:rFonts w:hint="eastAsia"/>
              </w:rPr>
              <w:t>向系统输入货物情况</w:t>
            </w:r>
          </w:p>
          <w:p w14:paraId="6E7E5546" w14:textId="122E7C7A" w:rsidR="006A1003" w:rsidRPr="006A1003" w:rsidRDefault="000D2123" w:rsidP="000D2123">
            <w:pPr>
              <w:ind w:firstLineChars="200" w:firstLine="400"/>
            </w:pPr>
            <w:r>
              <w:rPr>
                <w:rFonts w:hint="eastAsia"/>
              </w:rPr>
              <w:t>2</w:t>
            </w:r>
            <w:r>
              <w:t>.</w:t>
            </w:r>
            <w:r w:rsidR="006A1003" w:rsidRPr="006A1003">
              <w:rPr>
                <w:rFonts w:hint="eastAsia"/>
              </w:rPr>
              <w:t>系统记录货物丢失或损坏情况</w:t>
            </w:r>
          </w:p>
          <w:p w14:paraId="7F9A5DA8" w14:textId="77777777" w:rsidR="006A1003" w:rsidRPr="006A1003" w:rsidRDefault="006A1003" w:rsidP="006A1003">
            <w:ins w:id="23" w:author="迪璇 黄" w:date="2015-10-02T15:21:00Z">
              <w:r w:rsidRPr="006A1003">
                <w:rPr>
                  <w:rFonts w:hint="eastAsia"/>
                </w:rPr>
                <w:t>3</w:t>
              </w:r>
            </w:ins>
            <w:r w:rsidRPr="006A1003">
              <w:rPr>
                <w:rFonts w:hint="eastAsia"/>
              </w:rPr>
              <w:t>c</w:t>
            </w:r>
            <w:r w:rsidRPr="006A1003">
              <w:rPr>
                <w:rFonts w:hint="eastAsia"/>
              </w:rPr>
              <w:t>．业务员输入错误的中转单信息（包括本中转中心中转单编号、</w:t>
            </w:r>
            <w:proofErr w:type="gramStart"/>
            <w:r w:rsidRPr="006A1003">
              <w:rPr>
                <w:rFonts w:hint="eastAsia"/>
              </w:rPr>
              <w:t>载具编号</w:t>
            </w:r>
            <w:proofErr w:type="gramEnd"/>
            <w:r w:rsidRPr="006A1003">
              <w:rPr>
                <w:rFonts w:hint="eastAsia"/>
              </w:rPr>
              <w:t>、本次装箱所有托运单号等）</w:t>
            </w:r>
          </w:p>
          <w:p w14:paraId="6007E05A" w14:textId="77777777" w:rsidR="006A1003" w:rsidRPr="006A1003" w:rsidRDefault="006A1003" w:rsidP="006A1003">
            <w:r w:rsidRPr="006A1003">
              <w:rPr>
                <w:rFonts w:hint="eastAsia"/>
              </w:rPr>
              <w:t xml:space="preserve">    1</w:t>
            </w:r>
            <w:r w:rsidRPr="006A1003">
              <w:rPr>
                <w:rFonts w:hint="eastAsia"/>
              </w:rPr>
              <w:t>．系统拒接输入并提示输入错误的信息，请求重新输入</w:t>
            </w:r>
          </w:p>
          <w:p w14:paraId="2936D34F" w14:textId="77777777" w:rsidR="006A1003" w:rsidRPr="006A1003" w:rsidRDefault="006A1003" w:rsidP="006A1003">
            <w:pPr>
              <w:keepNext/>
              <w:keepLines/>
              <w:spacing w:before="240" w:after="64" w:line="320" w:lineRule="auto"/>
              <w:rPr>
                <w:ins w:id="24" w:author="迪璇 黄" w:date="2015-10-02T09:49:00Z"/>
                <w:rFonts w:eastAsiaTheme="majorEastAsia" w:cstheme="majorBidi"/>
              </w:rPr>
            </w:pPr>
            <w:r w:rsidRPr="006A1003">
              <w:rPr>
                <w:rFonts w:hint="eastAsia"/>
              </w:rPr>
              <w:t xml:space="preserve">    PS</w:t>
            </w:r>
            <w:r w:rsidRPr="006A1003">
              <w:rPr>
                <w:rFonts w:hint="eastAsia"/>
              </w:rPr>
              <w:t>：若业务员输入</w:t>
            </w:r>
            <w:proofErr w:type="gramStart"/>
            <w:r w:rsidRPr="006A1003">
              <w:rPr>
                <w:rFonts w:hint="eastAsia"/>
              </w:rPr>
              <w:t>的载具编号</w:t>
            </w:r>
            <w:proofErr w:type="gramEnd"/>
            <w:r w:rsidRPr="006A1003">
              <w:rPr>
                <w:rFonts w:hint="eastAsia"/>
              </w:rPr>
              <w:t>有误，系统拒接输入并提示装车日期输入有误，请求重新输入</w:t>
            </w:r>
          </w:p>
          <w:p w14:paraId="375545C8" w14:textId="77777777" w:rsidR="006A1003" w:rsidRPr="006A1003" w:rsidRDefault="006A1003" w:rsidP="006A1003">
            <w:pPr>
              <w:rPr>
                <w:ins w:id="25" w:author="迪璇 黄" w:date="2015-10-02T09:49:00Z"/>
              </w:rPr>
            </w:pPr>
            <w:ins w:id="26" w:author="迪璇 黄" w:date="2015-10-02T15:21:00Z">
              <w:r w:rsidRPr="006A1003">
                <w:rPr>
                  <w:rFonts w:hint="eastAsia"/>
                </w:rPr>
                <w:t>3</w:t>
              </w:r>
            </w:ins>
            <w:ins w:id="27" w:author="迪璇 黄" w:date="2015-10-02T09:49:00Z">
              <w:r w:rsidRPr="006A1003">
                <w:rPr>
                  <w:rFonts w:hint="eastAsia"/>
                </w:rPr>
                <w:t>d.</w:t>
              </w:r>
            </w:ins>
            <w:ins w:id="28" w:author="迪璇 黄" w:date="2015-10-02T09:51:00Z">
              <w:r w:rsidRPr="006A1003">
                <w:rPr>
                  <w:rFonts w:hint="eastAsia"/>
                </w:rPr>
                <w:t xml:space="preserve"> </w:t>
              </w:r>
            </w:ins>
            <w:ins w:id="29" w:author="迪璇 黄" w:date="2015-10-02T09:49:00Z">
              <w:r w:rsidRPr="006A1003">
                <w:rPr>
                  <w:rFonts w:hint="eastAsia"/>
                </w:rPr>
                <w:t>业务员录入的中转单</w:t>
              </w:r>
            </w:ins>
            <w:ins w:id="30" w:author="迪璇 黄" w:date="2015-10-02T09:50:00Z">
              <w:r w:rsidRPr="006A1003">
                <w:rPr>
                  <w:rFonts w:hint="eastAsia"/>
                </w:rPr>
                <w:t>编号</w:t>
              </w:r>
            </w:ins>
            <w:ins w:id="31" w:author="迪璇 黄" w:date="2015-10-02T09:49:00Z">
              <w:r w:rsidRPr="006A1003">
                <w:rPr>
                  <w:rFonts w:hint="eastAsia"/>
                </w:rPr>
                <w:t>已存在</w:t>
              </w:r>
            </w:ins>
          </w:p>
          <w:p w14:paraId="2BF5CA77" w14:textId="77777777" w:rsidR="006A1003" w:rsidRDefault="006A1003" w:rsidP="006A1003">
            <w:ins w:id="32" w:author="迪璇 黄" w:date="2015-10-02T09:49:00Z">
              <w:r w:rsidRPr="006A1003">
                <w:rPr>
                  <w:rFonts w:hint="eastAsia"/>
                </w:rPr>
                <w:t xml:space="preserve">   </w:t>
              </w:r>
            </w:ins>
            <w:ins w:id="33" w:author="迪璇 黄" w:date="2015-10-02T09:51:00Z">
              <w:r w:rsidRPr="006A1003">
                <w:rPr>
                  <w:rFonts w:hint="eastAsia"/>
                </w:rPr>
                <w:t xml:space="preserve"> </w:t>
              </w:r>
            </w:ins>
            <w:ins w:id="34" w:author="迪璇 黄" w:date="2015-10-02T09:49:00Z">
              <w:r w:rsidRPr="006A1003">
                <w:rPr>
                  <w:rFonts w:hint="eastAsia"/>
                </w:rPr>
                <w:t>1.</w:t>
              </w:r>
              <w:r w:rsidRPr="006A1003">
                <w:rPr>
                  <w:rFonts w:hint="eastAsia"/>
                </w:rPr>
                <w:t>系统提示</w:t>
              </w:r>
            </w:ins>
            <w:ins w:id="35" w:author="迪璇 黄" w:date="2015-10-02T09:50:00Z">
              <w:r w:rsidRPr="006A1003">
                <w:rPr>
                  <w:rFonts w:hint="eastAsia"/>
                </w:rPr>
                <w:t>该中转单已存在</w:t>
              </w:r>
            </w:ins>
          </w:p>
          <w:p w14:paraId="542D474D" w14:textId="77777777" w:rsidR="00D34523" w:rsidRDefault="00D34523" w:rsidP="006A1003">
            <w:r>
              <w:rPr>
                <w:rFonts w:hint="eastAsia"/>
              </w:rPr>
              <w:t>＊业务员取消装运管理</w:t>
            </w:r>
          </w:p>
          <w:p w14:paraId="5D62D974" w14:textId="0F8E43B7" w:rsidR="00D34523" w:rsidRPr="006A1003" w:rsidRDefault="00D34523" w:rsidP="006A1003">
            <w:r>
              <w:rPr>
                <w:rFonts w:hint="eastAsia"/>
              </w:rPr>
              <w:t xml:space="preserve">  </w:t>
            </w:r>
            <w:r>
              <w:rPr>
                <w:rFonts w:hint="eastAsia"/>
              </w:rPr>
              <w:t>系统关闭装运管理</w:t>
            </w:r>
          </w:p>
        </w:tc>
      </w:tr>
      <w:tr w:rsidR="006A1003" w14:paraId="46C766F0" w14:textId="77777777" w:rsidTr="006A1003">
        <w:tc>
          <w:tcPr>
            <w:tcW w:w="1129" w:type="dxa"/>
          </w:tcPr>
          <w:p w14:paraId="2853813E" w14:textId="77777777" w:rsidR="006A1003" w:rsidRDefault="006A1003" w:rsidP="006A1003">
            <w:r>
              <w:t>特殊需求</w:t>
            </w:r>
          </w:p>
        </w:tc>
        <w:tc>
          <w:tcPr>
            <w:tcW w:w="7167" w:type="dxa"/>
            <w:gridSpan w:val="3"/>
          </w:tcPr>
          <w:p w14:paraId="2691E9E9" w14:textId="77777777" w:rsidR="006A1003" w:rsidRDefault="006A1003" w:rsidP="006A1003">
            <w:r>
              <w:rPr>
                <w:rFonts w:hint="eastAsia"/>
              </w:rPr>
              <w:t>1</w:t>
            </w:r>
            <w:r>
              <w:rPr>
                <w:rFonts w:hint="eastAsia"/>
              </w:rPr>
              <w:t>．系统的输入应当简单容易</w:t>
            </w:r>
          </w:p>
        </w:tc>
      </w:tr>
    </w:tbl>
    <w:p w14:paraId="6AC4D01D" w14:textId="77777777" w:rsidR="006A1003" w:rsidRDefault="006A1003" w:rsidP="006A1003"/>
    <w:p w14:paraId="53F9695D" w14:textId="77777777" w:rsidR="000D2123" w:rsidRDefault="000D2123" w:rsidP="006A1003"/>
    <w:p w14:paraId="224BE4BC" w14:textId="77777777" w:rsidR="000D2123" w:rsidRDefault="000D2123" w:rsidP="006A1003"/>
    <w:p w14:paraId="5492D2DE" w14:textId="77777777" w:rsidR="000D2123" w:rsidRDefault="000D2123" w:rsidP="006A1003"/>
    <w:p w14:paraId="1FB06EEF" w14:textId="77777777" w:rsidR="000D2123" w:rsidRDefault="000D2123" w:rsidP="006A1003"/>
    <w:p w14:paraId="4E9C89F6" w14:textId="77777777" w:rsidR="000D2123" w:rsidRDefault="000D2123" w:rsidP="006A1003"/>
    <w:p w14:paraId="6665729D" w14:textId="77777777" w:rsidR="000D2123" w:rsidRDefault="000D2123" w:rsidP="006A1003"/>
    <w:p w14:paraId="5CEADF7A" w14:textId="77777777" w:rsidR="000D2123" w:rsidRDefault="000D2123" w:rsidP="006A1003"/>
    <w:p w14:paraId="398C417C" w14:textId="77777777" w:rsidR="000D2123" w:rsidRDefault="000D2123" w:rsidP="006A1003"/>
    <w:p w14:paraId="54B8F6AE" w14:textId="77777777" w:rsidR="000D2123" w:rsidRDefault="000D2123" w:rsidP="006A1003"/>
    <w:p w14:paraId="56DC59BC" w14:textId="77777777" w:rsidR="000D2123" w:rsidRDefault="000D2123" w:rsidP="006A1003"/>
    <w:p w14:paraId="5E6B6A0C" w14:textId="77777777" w:rsidR="000D2123" w:rsidRDefault="000D2123" w:rsidP="006A1003"/>
    <w:p w14:paraId="59D025A6" w14:textId="77777777" w:rsidR="000D2123" w:rsidRDefault="000D2123" w:rsidP="006A1003"/>
    <w:p w14:paraId="5FA4B3A2" w14:textId="77777777" w:rsidR="000D2123" w:rsidRDefault="000D2123" w:rsidP="006A1003"/>
    <w:p w14:paraId="4C8C35B4" w14:textId="77777777" w:rsidR="000D2123" w:rsidRDefault="000D2123" w:rsidP="006A1003"/>
    <w:p w14:paraId="39F50ACA" w14:textId="77777777" w:rsidR="000D2123" w:rsidRDefault="000D2123" w:rsidP="006A1003"/>
    <w:p w14:paraId="5A082B01" w14:textId="77777777" w:rsidR="000D2123" w:rsidRDefault="000D2123" w:rsidP="006A1003"/>
    <w:p w14:paraId="06669996" w14:textId="77777777" w:rsidR="000D2123" w:rsidRDefault="000D2123" w:rsidP="006A1003"/>
    <w:p w14:paraId="1B70DAF4" w14:textId="77777777" w:rsidR="006A1003" w:rsidRPr="001B0ECD" w:rsidRDefault="006A1003" w:rsidP="006A1003">
      <w:r w:rsidRPr="001B0ECD">
        <w:rPr>
          <w:rFonts w:hint="eastAsia"/>
        </w:rPr>
        <w:t>用例</w:t>
      </w:r>
      <w:r w:rsidRPr="001B0ECD">
        <w:rPr>
          <w:rFonts w:hint="eastAsia"/>
        </w:rPr>
        <w:t xml:space="preserve">10 </w:t>
      </w:r>
      <w:r w:rsidRPr="001B0ECD">
        <w:rPr>
          <w:rFonts w:hint="eastAsia"/>
        </w:rPr>
        <w:t>中转接收</w:t>
      </w:r>
    </w:p>
    <w:tbl>
      <w:tblPr>
        <w:tblStyle w:val="a5"/>
        <w:tblW w:w="8296" w:type="dxa"/>
        <w:tblLayout w:type="fixed"/>
        <w:tblLook w:val="04A0" w:firstRow="1" w:lastRow="0" w:firstColumn="1" w:lastColumn="0" w:noHBand="0" w:noVBand="1"/>
      </w:tblPr>
      <w:tblGrid>
        <w:gridCol w:w="1129"/>
        <w:gridCol w:w="3544"/>
        <w:gridCol w:w="1725"/>
        <w:gridCol w:w="1898"/>
      </w:tblGrid>
      <w:tr w:rsidR="006A1003" w:rsidRPr="006A1003" w14:paraId="5A64F88F" w14:textId="77777777" w:rsidTr="006A1003">
        <w:tc>
          <w:tcPr>
            <w:tcW w:w="1129" w:type="dxa"/>
          </w:tcPr>
          <w:p w14:paraId="538C8434" w14:textId="77777777" w:rsidR="006A1003" w:rsidRPr="006A1003" w:rsidRDefault="006A1003" w:rsidP="006A1003">
            <w:r w:rsidRPr="006A1003">
              <w:rPr>
                <w:rFonts w:hint="eastAsia"/>
              </w:rPr>
              <w:t>ID</w:t>
            </w:r>
          </w:p>
        </w:tc>
        <w:tc>
          <w:tcPr>
            <w:tcW w:w="3544" w:type="dxa"/>
          </w:tcPr>
          <w:p w14:paraId="50B89642" w14:textId="77777777" w:rsidR="006A1003" w:rsidRPr="006A1003" w:rsidRDefault="006A1003" w:rsidP="006A1003">
            <w:r w:rsidRPr="006A1003">
              <w:rPr>
                <w:rFonts w:hint="eastAsia"/>
              </w:rPr>
              <w:t>10</w:t>
            </w:r>
          </w:p>
        </w:tc>
        <w:tc>
          <w:tcPr>
            <w:tcW w:w="1725" w:type="dxa"/>
          </w:tcPr>
          <w:p w14:paraId="546933DF" w14:textId="77777777" w:rsidR="006A1003" w:rsidRPr="006A1003" w:rsidRDefault="006A1003" w:rsidP="006A1003">
            <w:r w:rsidRPr="006A1003">
              <w:rPr>
                <w:rFonts w:hint="eastAsia"/>
              </w:rPr>
              <w:t>名称</w:t>
            </w:r>
          </w:p>
        </w:tc>
        <w:tc>
          <w:tcPr>
            <w:tcW w:w="1898" w:type="dxa"/>
          </w:tcPr>
          <w:p w14:paraId="62F7E04E" w14:textId="77777777" w:rsidR="006A1003" w:rsidRPr="006A1003" w:rsidRDefault="006A1003" w:rsidP="006A1003">
            <w:r w:rsidRPr="006A1003">
              <w:rPr>
                <w:rFonts w:hint="eastAsia"/>
              </w:rPr>
              <w:t>中转接收</w:t>
            </w:r>
          </w:p>
        </w:tc>
      </w:tr>
      <w:tr w:rsidR="006A1003" w:rsidRPr="006A1003" w14:paraId="7B506497" w14:textId="77777777" w:rsidTr="006A1003">
        <w:tc>
          <w:tcPr>
            <w:tcW w:w="1129" w:type="dxa"/>
          </w:tcPr>
          <w:p w14:paraId="6EA07930" w14:textId="77777777" w:rsidR="006A1003" w:rsidRPr="006A1003" w:rsidRDefault="006A1003" w:rsidP="006A1003">
            <w:r w:rsidRPr="006A1003">
              <w:t>创建者</w:t>
            </w:r>
          </w:p>
        </w:tc>
        <w:tc>
          <w:tcPr>
            <w:tcW w:w="3544" w:type="dxa"/>
          </w:tcPr>
          <w:p w14:paraId="1D560E37" w14:textId="77777777" w:rsidR="006A1003" w:rsidRPr="006A1003" w:rsidRDefault="006A1003" w:rsidP="006A1003">
            <w:r w:rsidRPr="006A1003">
              <w:rPr>
                <w:rFonts w:hint="eastAsia"/>
              </w:rPr>
              <w:t>黄迪璇</w:t>
            </w:r>
          </w:p>
        </w:tc>
        <w:tc>
          <w:tcPr>
            <w:tcW w:w="1725" w:type="dxa"/>
          </w:tcPr>
          <w:p w14:paraId="096C1D7D" w14:textId="77777777" w:rsidR="006A1003" w:rsidRPr="006A1003" w:rsidRDefault="006A1003" w:rsidP="006A1003">
            <w:r w:rsidRPr="006A1003">
              <w:t>最后一次更新者</w:t>
            </w:r>
          </w:p>
        </w:tc>
        <w:tc>
          <w:tcPr>
            <w:tcW w:w="1898" w:type="dxa"/>
          </w:tcPr>
          <w:p w14:paraId="13B3FF28" w14:textId="77777777" w:rsidR="006A1003" w:rsidRPr="006A1003" w:rsidRDefault="006A1003" w:rsidP="006A1003">
            <w:r w:rsidRPr="006A1003">
              <w:rPr>
                <w:rFonts w:hint="eastAsia"/>
              </w:rPr>
              <w:t>黄迪璇</w:t>
            </w:r>
          </w:p>
        </w:tc>
      </w:tr>
      <w:tr w:rsidR="006A1003" w:rsidRPr="006A1003" w14:paraId="28331CCE" w14:textId="77777777" w:rsidTr="006A1003">
        <w:tc>
          <w:tcPr>
            <w:tcW w:w="1129" w:type="dxa"/>
          </w:tcPr>
          <w:p w14:paraId="562FE47F" w14:textId="77777777" w:rsidR="006A1003" w:rsidRPr="006A1003" w:rsidRDefault="006A1003" w:rsidP="006A1003">
            <w:r w:rsidRPr="006A1003">
              <w:t>创建日期</w:t>
            </w:r>
          </w:p>
        </w:tc>
        <w:tc>
          <w:tcPr>
            <w:tcW w:w="3544" w:type="dxa"/>
          </w:tcPr>
          <w:p w14:paraId="065DCEDB" w14:textId="77777777" w:rsidR="006A1003" w:rsidRPr="006A1003" w:rsidRDefault="006A1003" w:rsidP="006A1003">
            <w:r w:rsidRPr="006A1003">
              <w:t>2015/9/28</w:t>
            </w:r>
          </w:p>
        </w:tc>
        <w:tc>
          <w:tcPr>
            <w:tcW w:w="1725" w:type="dxa"/>
          </w:tcPr>
          <w:p w14:paraId="57D55E8E" w14:textId="77777777" w:rsidR="006A1003" w:rsidRPr="006A1003" w:rsidRDefault="006A1003" w:rsidP="006A1003">
            <w:r w:rsidRPr="006A1003">
              <w:t>最后更新日期</w:t>
            </w:r>
          </w:p>
        </w:tc>
        <w:tc>
          <w:tcPr>
            <w:tcW w:w="1898" w:type="dxa"/>
          </w:tcPr>
          <w:p w14:paraId="2F9953DD" w14:textId="77777777" w:rsidR="006A1003" w:rsidRPr="006A1003" w:rsidRDefault="006A1003" w:rsidP="006A1003">
            <w:r w:rsidRPr="006A1003">
              <w:t>2015/</w:t>
            </w:r>
            <w:r w:rsidRPr="006A1003">
              <w:rPr>
                <w:rFonts w:hint="eastAsia"/>
              </w:rPr>
              <w:t>10/2</w:t>
            </w:r>
          </w:p>
        </w:tc>
      </w:tr>
      <w:tr w:rsidR="006A1003" w:rsidRPr="006A1003" w14:paraId="50A020F0" w14:textId="77777777" w:rsidTr="006A1003">
        <w:tc>
          <w:tcPr>
            <w:tcW w:w="1129" w:type="dxa"/>
          </w:tcPr>
          <w:p w14:paraId="4BE4C44E" w14:textId="77777777" w:rsidR="006A1003" w:rsidRPr="006A1003" w:rsidRDefault="006A1003" w:rsidP="006A1003">
            <w:r w:rsidRPr="006A1003">
              <w:t>参与者</w:t>
            </w:r>
          </w:p>
        </w:tc>
        <w:tc>
          <w:tcPr>
            <w:tcW w:w="7167" w:type="dxa"/>
            <w:gridSpan w:val="3"/>
          </w:tcPr>
          <w:p w14:paraId="224BCA64" w14:textId="77777777" w:rsidR="006A1003" w:rsidRPr="006A1003" w:rsidRDefault="006A1003" w:rsidP="006A1003">
            <w:r w:rsidRPr="006A1003">
              <w:rPr>
                <w:rFonts w:hint="eastAsia"/>
              </w:rPr>
              <w:t>中转中心业务员</w:t>
            </w:r>
          </w:p>
        </w:tc>
      </w:tr>
      <w:tr w:rsidR="006A1003" w:rsidRPr="006A1003" w14:paraId="6637CD95" w14:textId="77777777" w:rsidTr="006A1003">
        <w:tc>
          <w:tcPr>
            <w:tcW w:w="1129" w:type="dxa"/>
          </w:tcPr>
          <w:p w14:paraId="2A1C8363" w14:textId="77777777" w:rsidR="006A1003" w:rsidRPr="006A1003" w:rsidRDefault="006A1003" w:rsidP="006A1003">
            <w:r w:rsidRPr="006A1003">
              <w:t>触发条件</w:t>
            </w:r>
          </w:p>
        </w:tc>
        <w:tc>
          <w:tcPr>
            <w:tcW w:w="7167" w:type="dxa"/>
            <w:gridSpan w:val="3"/>
          </w:tcPr>
          <w:p w14:paraId="22E92B88" w14:textId="77777777" w:rsidR="006A1003" w:rsidRPr="006A1003" w:rsidRDefault="006A1003" w:rsidP="006A1003">
            <w:r w:rsidRPr="006A1003">
              <w:rPr>
                <w:rFonts w:hint="eastAsia"/>
              </w:rPr>
              <w:t>货物到达中转中心</w:t>
            </w:r>
          </w:p>
        </w:tc>
      </w:tr>
      <w:tr w:rsidR="006A1003" w:rsidRPr="006A1003" w14:paraId="2051C491" w14:textId="77777777" w:rsidTr="006A1003">
        <w:tc>
          <w:tcPr>
            <w:tcW w:w="1129" w:type="dxa"/>
          </w:tcPr>
          <w:p w14:paraId="05D6AA6B" w14:textId="77777777" w:rsidR="006A1003" w:rsidRPr="006A1003" w:rsidRDefault="006A1003" w:rsidP="006A1003">
            <w:r w:rsidRPr="006A1003">
              <w:t>前置条件</w:t>
            </w:r>
          </w:p>
        </w:tc>
        <w:tc>
          <w:tcPr>
            <w:tcW w:w="7167" w:type="dxa"/>
            <w:gridSpan w:val="3"/>
          </w:tcPr>
          <w:p w14:paraId="175483D2" w14:textId="77777777" w:rsidR="006A1003" w:rsidRPr="006A1003" w:rsidRDefault="006A1003" w:rsidP="006A1003">
            <w:r w:rsidRPr="006A1003">
              <w:rPr>
                <w:rFonts w:hint="eastAsia"/>
              </w:rPr>
              <w:t>中转中心业务员必须被授权，拥有登录权限</w:t>
            </w:r>
          </w:p>
        </w:tc>
      </w:tr>
      <w:tr w:rsidR="006A1003" w:rsidRPr="006A1003" w14:paraId="5EA2AE5E" w14:textId="77777777" w:rsidTr="006A1003">
        <w:tc>
          <w:tcPr>
            <w:tcW w:w="1129" w:type="dxa"/>
          </w:tcPr>
          <w:p w14:paraId="7BEEA7C5" w14:textId="77777777" w:rsidR="006A1003" w:rsidRPr="006A1003" w:rsidRDefault="006A1003" w:rsidP="006A1003">
            <w:r w:rsidRPr="006A1003">
              <w:t>后置条件</w:t>
            </w:r>
          </w:p>
        </w:tc>
        <w:tc>
          <w:tcPr>
            <w:tcW w:w="7167" w:type="dxa"/>
            <w:gridSpan w:val="3"/>
          </w:tcPr>
          <w:p w14:paraId="0DA71A25" w14:textId="3D19ECC2" w:rsidR="006A1003" w:rsidRPr="000D2123" w:rsidRDefault="006A1003" w:rsidP="006A1003">
            <w:pPr>
              <w:numPr>
                <w:ilvl w:val="0"/>
                <w:numId w:val="22"/>
              </w:numPr>
            </w:pPr>
            <w:r w:rsidRPr="006A1003">
              <w:rPr>
                <w:rFonts w:hint="eastAsia"/>
              </w:rPr>
              <w:t>系统存储中转中心到达单，</w:t>
            </w:r>
            <w:r w:rsidR="000D2123">
              <w:rPr>
                <w:rFonts w:hint="eastAsia"/>
              </w:rPr>
              <w:t>包含到达日期、本中转中心到达单编号（中转中心编号</w:t>
            </w:r>
            <w:r w:rsidR="000D2123">
              <w:rPr>
                <w:rFonts w:hint="eastAsia"/>
              </w:rPr>
              <w:t>+</w:t>
            </w:r>
            <w:r w:rsidR="000D2123">
              <w:rPr>
                <w:rFonts w:hint="eastAsia"/>
              </w:rPr>
              <w:t>日期</w:t>
            </w:r>
            <w:r w:rsidR="000D2123">
              <w:rPr>
                <w:rFonts w:hint="eastAsia"/>
              </w:rPr>
              <w:t>+1+000000</w:t>
            </w:r>
            <w:r w:rsidR="000D2123">
              <w:rPr>
                <w:rFonts w:hint="eastAsia"/>
              </w:rPr>
              <w:t>（六位流水号））、</w:t>
            </w:r>
            <w:proofErr w:type="gramStart"/>
            <w:r w:rsidR="000D2123">
              <w:rPr>
                <w:rFonts w:hint="eastAsia"/>
              </w:rPr>
              <w:t>载具编号</w:t>
            </w:r>
            <w:proofErr w:type="gramEnd"/>
            <w:r w:rsidR="000D2123">
              <w:rPr>
                <w:rFonts w:hint="eastAsia"/>
              </w:rPr>
              <w:t>、出发地（中转中心或营业厅编号）、营业厅装车单或中转中心中转单编号、货柜号、接收员（中转中心业务员编号）、本次装箱所有托运单条形码号、运费（根据营业厅装车单或中转中心单）、货物到达状态（损坏、完整、丢失）</w:t>
            </w:r>
          </w:p>
        </w:tc>
      </w:tr>
      <w:tr w:rsidR="006A1003" w:rsidRPr="006A1003" w14:paraId="2F20A14C" w14:textId="77777777" w:rsidTr="006A1003">
        <w:tc>
          <w:tcPr>
            <w:tcW w:w="1129" w:type="dxa"/>
          </w:tcPr>
          <w:p w14:paraId="22083D71" w14:textId="77777777" w:rsidR="006A1003" w:rsidRPr="006A1003" w:rsidRDefault="006A1003" w:rsidP="006A1003">
            <w:r w:rsidRPr="006A1003">
              <w:t>优先级</w:t>
            </w:r>
          </w:p>
        </w:tc>
        <w:tc>
          <w:tcPr>
            <w:tcW w:w="7167" w:type="dxa"/>
            <w:gridSpan w:val="3"/>
          </w:tcPr>
          <w:p w14:paraId="3129E41B" w14:textId="77777777" w:rsidR="006A1003" w:rsidRPr="006A1003" w:rsidRDefault="006A1003" w:rsidP="006A1003">
            <w:r w:rsidRPr="006A1003">
              <w:rPr>
                <w:rFonts w:hint="eastAsia"/>
              </w:rPr>
              <w:t>高</w:t>
            </w:r>
          </w:p>
        </w:tc>
      </w:tr>
      <w:tr w:rsidR="006A1003" w:rsidRPr="006A1003" w14:paraId="44BF5D0E" w14:textId="77777777" w:rsidTr="006A1003">
        <w:tc>
          <w:tcPr>
            <w:tcW w:w="1129" w:type="dxa"/>
          </w:tcPr>
          <w:p w14:paraId="11D8B103" w14:textId="77777777" w:rsidR="006A1003" w:rsidRPr="006A1003" w:rsidRDefault="006A1003" w:rsidP="006A1003">
            <w:r w:rsidRPr="006A1003">
              <w:t>正常流程</w:t>
            </w:r>
          </w:p>
        </w:tc>
        <w:tc>
          <w:tcPr>
            <w:tcW w:w="7167" w:type="dxa"/>
            <w:gridSpan w:val="3"/>
          </w:tcPr>
          <w:p w14:paraId="410B6FBF" w14:textId="54BF2057" w:rsidR="006A1003" w:rsidRPr="006A1003" w:rsidRDefault="00366575" w:rsidP="006A1003">
            <w:r>
              <w:rPr>
                <w:rFonts w:hint="eastAsia"/>
              </w:rPr>
              <w:t>1.</w:t>
            </w:r>
            <w:proofErr w:type="gramStart"/>
            <w:r w:rsidR="006A1003" w:rsidRPr="006A1003">
              <w:rPr>
                <w:rFonts w:hint="eastAsia"/>
              </w:rPr>
              <w:t>业务员业务员</w:t>
            </w:r>
            <w:proofErr w:type="gramEnd"/>
            <w:r w:rsidR="006A1003" w:rsidRPr="006A1003">
              <w:rPr>
                <w:rFonts w:hint="eastAsia"/>
              </w:rPr>
              <w:t>请求输入中转到达单信息</w:t>
            </w:r>
          </w:p>
          <w:p w14:paraId="6ECAB9F1" w14:textId="4E88CDDD" w:rsidR="006A1003" w:rsidRPr="006A1003" w:rsidRDefault="00366575" w:rsidP="006A1003">
            <w:r>
              <w:rPr>
                <w:rFonts w:hint="eastAsia"/>
              </w:rPr>
              <w:t>2.</w:t>
            </w:r>
            <w:r w:rsidR="006A1003" w:rsidRPr="006A1003">
              <w:rPr>
                <w:rFonts w:hint="eastAsia"/>
              </w:rPr>
              <w:t>系统返回空白中转到达单</w:t>
            </w:r>
          </w:p>
          <w:p w14:paraId="724C3E4C" w14:textId="69E0A416" w:rsidR="006A1003" w:rsidRPr="006A1003" w:rsidRDefault="00366575" w:rsidP="006A1003">
            <w:r>
              <w:rPr>
                <w:rFonts w:hint="eastAsia"/>
              </w:rPr>
              <w:t>3.</w:t>
            </w:r>
            <w:r w:rsidR="006A1003" w:rsidRPr="006A1003">
              <w:rPr>
                <w:rFonts w:hint="eastAsia"/>
              </w:rPr>
              <w:t>业务员输入中转到达单信息</w:t>
            </w:r>
          </w:p>
          <w:p w14:paraId="71FECB3D" w14:textId="30CB3AB3" w:rsidR="006A1003" w:rsidRPr="006A1003" w:rsidRDefault="00366575" w:rsidP="006A1003">
            <w:r>
              <w:rPr>
                <w:rFonts w:hint="eastAsia"/>
              </w:rPr>
              <w:t>4.</w:t>
            </w:r>
            <w:r w:rsidR="006A1003" w:rsidRPr="006A1003">
              <w:rPr>
                <w:rFonts w:hint="eastAsia"/>
              </w:rPr>
              <w:t>系统记录信息</w:t>
            </w:r>
          </w:p>
          <w:p w14:paraId="56C7D713" w14:textId="77777777" w:rsidR="006A1003" w:rsidRPr="006A1003" w:rsidRDefault="006A1003" w:rsidP="006A1003">
            <w:r w:rsidRPr="006A1003">
              <w:rPr>
                <w:rFonts w:hint="eastAsia"/>
              </w:rPr>
              <w:lastRenderedPageBreak/>
              <w:t>重复</w:t>
            </w:r>
            <w:r w:rsidRPr="006A1003">
              <w:rPr>
                <w:rFonts w:hint="eastAsia"/>
              </w:rPr>
              <w:t>3-4</w:t>
            </w:r>
            <w:r w:rsidRPr="006A1003">
              <w:rPr>
                <w:rFonts w:hint="eastAsia"/>
              </w:rPr>
              <w:t>直至中转到达单的信息完备</w:t>
            </w:r>
          </w:p>
          <w:p w14:paraId="4B92CDBE" w14:textId="7B935B8A" w:rsidR="006A1003" w:rsidRPr="006A1003" w:rsidRDefault="00366575" w:rsidP="006A1003">
            <w:r>
              <w:rPr>
                <w:rFonts w:hint="eastAsia"/>
              </w:rPr>
              <w:t>5.</w:t>
            </w:r>
            <w:r w:rsidR="006A1003" w:rsidRPr="006A1003">
              <w:rPr>
                <w:rFonts w:hint="eastAsia"/>
              </w:rPr>
              <w:t>业务员结束输入</w:t>
            </w:r>
          </w:p>
          <w:p w14:paraId="59EBC3B2" w14:textId="2E05473B" w:rsidR="006A1003" w:rsidRPr="006A1003" w:rsidRDefault="00366575" w:rsidP="006A1003">
            <w:r>
              <w:rPr>
                <w:rFonts w:hint="eastAsia"/>
              </w:rPr>
              <w:t>6.</w:t>
            </w:r>
            <w:r w:rsidR="006A1003" w:rsidRPr="006A1003">
              <w:rPr>
                <w:rFonts w:hint="eastAsia"/>
              </w:rPr>
              <w:t>系统存储数据并生成中转中心到达单</w:t>
            </w:r>
            <w:r w:rsidR="006A1003" w:rsidRPr="006A1003">
              <w:commentReference w:id="36"/>
            </w:r>
          </w:p>
        </w:tc>
      </w:tr>
      <w:tr w:rsidR="006A1003" w:rsidRPr="006A1003" w14:paraId="3B7C394E" w14:textId="77777777" w:rsidTr="006A1003">
        <w:tc>
          <w:tcPr>
            <w:tcW w:w="1129" w:type="dxa"/>
          </w:tcPr>
          <w:p w14:paraId="7C61B04F" w14:textId="77777777" w:rsidR="006A1003" w:rsidRPr="006A1003" w:rsidRDefault="006A1003" w:rsidP="006A1003">
            <w:r w:rsidRPr="006A1003">
              <w:lastRenderedPageBreak/>
              <w:t>扩展流程</w:t>
            </w:r>
          </w:p>
        </w:tc>
        <w:tc>
          <w:tcPr>
            <w:tcW w:w="7167" w:type="dxa"/>
            <w:gridSpan w:val="3"/>
          </w:tcPr>
          <w:p w14:paraId="4AB5B8D1" w14:textId="77777777" w:rsidR="006A1003" w:rsidRPr="006A1003" w:rsidRDefault="006A1003" w:rsidP="006A1003">
            <w:r w:rsidRPr="006A1003">
              <w:rPr>
                <w:rFonts w:hint="eastAsia"/>
              </w:rPr>
              <w:t>3a</w:t>
            </w:r>
            <w:r w:rsidRPr="006A1003">
              <w:rPr>
                <w:rFonts w:hint="eastAsia"/>
              </w:rPr>
              <w:t>．托运单号出现丢失</w:t>
            </w:r>
          </w:p>
          <w:p w14:paraId="387FF5FB" w14:textId="77777777" w:rsidR="006A1003" w:rsidRPr="006A1003" w:rsidRDefault="006A1003" w:rsidP="006A1003">
            <w:r w:rsidRPr="006A1003">
              <w:rPr>
                <w:rFonts w:hint="eastAsia"/>
              </w:rPr>
              <w:t xml:space="preserve">    1. </w:t>
            </w:r>
            <w:r w:rsidRPr="006A1003">
              <w:rPr>
                <w:rFonts w:hint="eastAsia"/>
              </w:rPr>
              <w:t>向系统输入丢失的托运单号</w:t>
            </w:r>
          </w:p>
          <w:p w14:paraId="200C5FAC" w14:textId="77777777" w:rsidR="006A1003" w:rsidRPr="006A1003" w:rsidRDefault="006A1003" w:rsidP="006A1003">
            <w:r w:rsidRPr="006A1003">
              <w:rPr>
                <w:rFonts w:hint="eastAsia"/>
              </w:rPr>
              <w:t xml:space="preserve">    2. </w:t>
            </w:r>
            <w:r w:rsidRPr="006A1003">
              <w:rPr>
                <w:rFonts w:hint="eastAsia"/>
              </w:rPr>
              <w:t>系统记录丢失的托运单号</w:t>
            </w:r>
          </w:p>
          <w:p w14:paraId="15BF19E3" w14:textId="77777777" w:rsidR="006A1003" w:rsidRPr="006A1003" w:rsidRDefault="006A1003" w:rsidP="006A1003">
            <w:r w:rsidRPr="006A1003">
              <w:rPr>
                <w:rFonts w:hint="eastAsia"/>
              </w:rPr>
              <w:t>3b</w:t>
            </w:r>
            <w:r w:rsidRPr="006A1003">
              <w:rPr>
                <w:rFonts w:hint="eastAsia"/>
              </w:rPr>
              <w:t>．货物出现丢失或损坏</w:t>
            </w:r>
          </w:p>
          <w:p w14:paraId="5F50C91E" w14:textId="77777777" w:rsidR="006A1003" w:rsidRPr="006A1003" w:rsidRDefault="006A1003" w:rsidP="006A1003">
            <w:r w:rsidRPr="006A1003">
              <w:rPr>
                <w:rFonts w:hint="eastAsia"/>
              </w:rPr>
              <w:t>向系统输入货物情况</w:t>
            </w:r>
          </w:p>
          <w:p w14:paraId="394071D2" w14:textId="77777777" w:rsidR="006A1003" w:rsidRPr="006A1003" w:rsidRDefault="006A1003" w:rsidP="006A1003">
            <w:r w:rsidRPr="006A1003">
              <w:rPr>
                <w:rFonts w:hint="eastAsia"/>
              </w:rPr>
              <w:t>系统记录货物丢失或损坏情况</w:t>
            </w:r>
          </w:p>
          <w:p w14:paraId="785B4AAB" w14:textId="77777777" w:rsidR="006A1003" w:rsidRPr="006A1003" w:rsidRDefault="006A1003" w:rsidP="006A1003">
            <w:r w:rsidRPr="006A1003">
              <w:rPr>
                <w:rFonts w:hint="eastAsia"/>
              </w:rPr>
              <w:t>3c</w:t>
            </w:r>
            <w:r w:rsidRPr="006A1003">
              <w:rPr>
                <w:rFonts w:hint="eastAsia"/>
              </w:rPr>
              <w:t>．业务员输入错误的中转单信息（包括本中转中心到达单编号、</w:t>
            </w:r>
            <w:proofErr w:type="gramStart"/>
            <w:r w:rsidRPr="006A1003">
              <w:rPr>
                <w:rFonts w:hint="eastAsia"/>
              </w:rPr>
              <w:t>载具编号</w:t>
            </w:r>
            <w:proofErr w:type="gramEnd"/>
            <w:r w:rsidRPr="006A1003">
              <w:rPr>
                <w:rFonts w:hint="eastAsia"/>
              </w:rPr>
              <w:t>、本次装箱所有托运单号等）</w:t>
            </w:r>
          </w:p>
          <w:p w14:paraId="614C89F7" w14:textId="77777777" w:rsidR="006A1003" w:rsidRPr="006A1003" w:rsidRDefault="006A1003" w:rsidP="006A1003">
            <w:r w:rsidRPr="006A1003">
              <w:rPr>
                <w:rFonts w:hint="eastAsia"/>
              </w:rPr>
              <w:t xml:space="preserve">    1</w:t>
            </w:r>
            <w:r w:rsidRPr="006A1003">
              <w:rPr>
                <w:rFonts w:hint="eastAsia"/>
              </w:rPr>
              <w:t>．系统拒接输入并提示输入错误的信息，请求重新输入</w:t>
            </w:r>
          </w:p>
          <w:p w14:paraId="5055AEB5" w14:textId="77777777" w:rsidR="006A1003" w:rsidRPr="006A1003" w:rsidRDefault="006A1003" w:rsidP="006A1003">
            <w:r w:rsidRPr="006A1003">
              <w:rPr>
                <w:rFonts w:hint="eastAsia"/>
              </w:rPr>
              <w:t>PS</w:t>
            </w:r>
            <w:r w:rsidRPr="006A1003">
              <w:rPr>
                <w:rFonts w:hint="eastAsia"/>
              </w:rPr>
              <w:t>：若业务员输入</w:t>
            </w:r>
            <w:proofErr w:type="gramStart"/>
            <w:r w:rsidRPr="006A1003">
              <w:rPr>
                <w:rFonts w:hint="eastAsia"/>
              </w:rPr>
              <w:t>的载具编号</w:t>
            </w:r>
            <w:proofErr w:type="gramEnd"/>
            <w:r w:rsidRPr="006A1003">
              <w:rPr>
                <w:rFonts w:hint="eastAsia"/>
              </w:rPr>
              <w:t>有误，系统拒接输入并提示装车日期输入有误，请求重新输入</w:t>
            </w:r>
            <w:r w:rsidRPr="006A1003">
              <w:commentReference w:id="37"/>
            </w:r>
          </w:p>
          <w:p w14:paraId="021C37C4" w14:textId="77777777" w:rsidR="006A1003" w:rsidRPr="006A1003" w:rsidRDefault="006A1003" w:rsidP="006A1003">
            <w:r w:rsidRPr="006A1003">
              <w:rPr>
                <w:rFonts w:hint="eastAsia"/>
              </w:rPr>
              <w:t xml:space="preserve">3d. </w:t>
            </w:r>
            <w:r w:rsidRPr="006A1003">
              <w:rPr>
                <w:rFonts w:hint="eastAsia"/>
              </w:rPr>
              <w:t>业务员输入的中转到达单编号已存在</w:t>
            </w:r>
          </w:p>
          <w:p w14:paraId="46CC4D14" w14:textId="26B5C2E5" w:rsidR="006A1003" w:rsidRPr="00D34523" w:rsidRDefault="006A1003" w:rsidP="00D34523">
            <w:pPr>
              <w:pStyle w:val="a3"/>
              <w:numPr>
                <w:ilvl w:val="0"/>
                <w:numId w:val="20"/>
              </w:numPr>
              <w:ind w:firstLineChars="0"/>
            </w:pPr>
            <w:r w:rsidRPr="00D34523">
              <w:rPr>
                <w:rFonts w:hint="eastAsia"/>
              </w:rPr>
              <w:t>系统提示该到达单已存在</w:t>
            </w:r>
          </w:p>
          <w:p w14:paraId="0E672BB6" w14:textId="2DFCB0BB" w:rsidR="00D34523" w:rsidRDefault="00D34523" w:rsidP="00D34523">
            <w:r>
              <w:rPr>
                <w:rFonts w:hint="eastAsia"/>
              </w:rPr>
              <w:t>＊业务员取消中转接收管理</w:t>
            </w:r>
          </w:p>
          <w:p w14:paraId="0F93FDCC" w14:textId="60DE7404" w:rsidR="00D34523" w:rsidRPr="00D34523" w:rsidRDefault="00D34523" w:rsidP="00D34523">
            <w:r>
              <w:rPr>
                <w:rFonts w:hint="eastAsia"/>
              </w:rPr>
              <w:t xml:space="preserve">   1.</w:t>
            </w:r>
            <w:r w:rsidR="001401E4">
              <w:rPr>
                <w:rFonts w:hint="eastAsia"/>
              </w:rPr>
              <w:t>系统关闭中转接收</w:t>
            </w:r>
            <w:r w:rsidRPr="00D34523">
              <w:rPr>
                <w:rFonts w:hint="eastAsia"/>
              </w:rPr>
              <w:t>管理</w:t>
            </w:r>
          </w:p>
        </w:tc>
      </w:tr>
      <w:tr w:rsidR="006A1003" w:rsidRPr="000A31E5" w14:paraId="07B31DF6" w14:textId="77777777" w:rsidTr="006A1003">
        <w:tc>
          <w:tcPr>
            <w:tcW w:w="1129" w:type="dxa"/>
          </w:tcPr>
          <w:p w14:paraId="27AF26AD" w14:textId="77777777" w:rsidR="006A1003" w:rsidRPr="000A31E5" w:rsidRDefault="006A1003" w:rsidP="006A1003">
            <w:pPr>
              <w:rPr>
                <w:rFonts w:asciiTheme="minorEastAsia" w:eastAsiaTheme="minorEastAsia" w:hAnsiTheme="minorEastAsia"/>
              </w:rPr>
            </w:pPr>
            <w:r w:rsidRPr="000A31E5">
              <w:rPr>
                <w:rFonts w:asciiTheme="minorEastAsia" w:eastAsiaTheme="minorEastAsia" w:hAnsiTheme="minorEastAsia"/>
              </w:rPr>
              <w:t>特殊需求</w:t>
            </w:r>
          </w:p>
        </w:tc>
        <w:tc>
          <w:tcPr>
            <w:tcW w:w="7167" w:type="dxa"/>
            <w:gridSpan w:val="3"/>
          </w:tcPr>
          <w:p w14:paraId="056B7D50" w14:textId="77777777" w:rsidR="006A1003" w:rsidRPr="000A31E5" w:rsidRDefault="006A1003" w:rsidP="006A1003">
            <w:pPr>
              <w:rPr>
                <w:rFonts w:asciiTheme="minorEastAsia" w:eastAsiaTheme="minorEastAsia" w:hAnsiTheme="minorEastAsia"/>
              </w:rPr>
            </w:pPr>
            <w:r w:rsidRPr="000A31E5">
              <w:rPr>
                <w:rFonts w:asciiTheme="minorEastAsia" w:eastAsiaTheme="minorEastAsia" w:hAnsiTheme="minorEastAsia" w:hint="eastAsia"/>
              </w:rPr>
              <w:t>系统输入应当简单容易</w:t>
            </w:r>
          </w:p>
        </w:tc>
      </w:tr>
    </w:tbl>
    <w:p w14:paraId="457EE3C6" w14:textId="77777777" w:rsidR="006A1003" w:rsidRDefault="006A1003">
      <w:r>
        <w:rPr>
          <w:rFonts w:hint="eastAsia"/>
        </w:rPr>
        <w:t>用例</w:t>
      </w:r>
      <w:r>
        <w:rPr>
          <w:rFonts w:hint="eastAsia"/>
        </w:rPr>
        <w:t xml:space="preserve">11 </w:t>
      </w:r>
      <w:r>
        <w:rPr>
          <w:rFonts w:hint="eastAsia"/>
        </w:rPr>
        <w:t>库存信息管理</w:t>
      </w:r>
    </w:p>
    <w:tbl>
      <w:tblPr>
        <w:tblStyle w:val="a5"/>
        <w:tblW w:w="0" w:type="auto"/>
        <w:tblLook w:val="04A0" w:firstRow="1" w:lastRow="0" w:firstColumn="1" w:lastColumn="0" w:noHBand="0" w:noVBand="1"/>
      </w:tblPr>
      <w:tblGrid>
        <w:gridCol w:w="1129"/>
        <w:gridCol w:w="3544"/>
        <w:gridCol w:w="1725"/>
        <w:gridCol w:w="1898"/>
      </w:tblGrid>
      <w:tr w:rsidR="006A1003" w14:paraId="6C1FB630" w14:textId="77777777" w:rsidTr="006A1003">
        <w:tc>
          <w:tcPr>
            <w:tcW w:w="1129" w:type="dxa"/>
          </w:tcPr>
          <w:p w14:paraId="2FF50743" w14:textId="77777777" w:rsidR="006A1003" w:rsidRDefault="006A1003" w:rsidP="006A1003">
            <w:r>
              <w:rPr>
                <w:rFonts w:hint="eastAsia"/>
              </w:rPr>
              <w:t>ID</w:t>
            </w:r>
          </w:p>
        </w:tc>
        <w:tc>
          <w:tcPr>
            <w:tcW w:w="3544" w:type="dxa"/>
          </w:tcPr>
          <w:p w14:paraId="66245121" w14:textId="77777777" w:rsidR="006A1003" w:rsidRDefault="006A1003" w:rsidP="006A1003">
            <w:r>
              <w:rPr>
                <w:rFonts w:hint="eastAsia"/>
              </w:rPr>
              <w:t>11</w:t>
            </w:r>
          </w:p>
        </w:tc>
        <w:tc>
          <w:tcPr>
            <w:tcW w:w="1725" w:type="dxa"/>
          </w:tcPr>
          <w:p w14:paraId="1A495D3F" w14:textId="77777777" w:rsidR="006A1003" w:rsidRDefault="006A1003" w:rsidP="006A1003">
            <w:r>
              <w:rPr>
                <w:rFonts w:hint="eastAsia"/>
              </w:rPr>
              <w:t>名称</w:t>
            </w:r>
          </w:p>
        </w:tc>
        <w:tc>
          <w:tcPr>
            <w:tcW w:w="1898" w:type="dxa"/>
          </w:tcPr>
          <w:p w14:paraId="0B8AEFD7" w14:textId="77777777" w:rsidR="006A1003" w:rsidRDefault="006A1003" w:rsidP="006A1003">
            <w:r>
              <w:rPr>
                <w:rFonts w:hint="eastAsia"/>
              </w:rPr>
              <w:t>库存信息管理</w:t>
            </w:r>
          </w:p>
        </w:tc>
      </w:tr>
      <w:tr w:rsidR="006A1003" w14:paraId="7ED62BD4" w14:textId="77777777" w:rsidTr="006A1003">
        <w:tc>
          <w:tcPr>
            <w:tcW w:w="1129" w:type="dxa"/>
          </w:tcPr>
          <w:p w14:paraId="179D3A4A" w14:textId="77777777" w:rsidR="006A1003" w:rsidRDefault="006A1003" w:rsidP="006A1003">
            <w:r>
              <w:t>创建者</w:t>
            </w:r>
          </w:p>
        </w:tc>
        <w:tc>
          <w:tcPr>
            <w:tcW w:w="3544" w:type="dxa"/>
          </w:tcPr>
          <w:p w14:paraId="05D1DD43" w14:textId="77777777" w:rsidR="006A1003" w:rsidRDefault="006A1003" w:rsidP="006A1003">
            <w:r>
              <w:rPr>
                <w:rFonts w:hint="eastAsia"/>
              </w:rPr>
              <w:t>许玥琪</w:t>
            </w:r>
          </w:p>
        </w:tc>
        <w:tc>
          <w:tcPr>
            <w:tcW w:w="1725" w:type="dxa"/>
          </w:tcPr>
          <w:p w14:paraId="5F22058A" w14:textId="77777777" w:rsidR="006A1003" w:rsidRDefault="006A1003" w:rsidP="006A1003">
            <w:r>
              <w:t>最后一次更新者</w:t>
            </w:r>
          </w:p>
        </w:tc>
        <w:tc>
          <w:tcPr>
            <w:tcW w:w="1898" w:type="dxa"/>
          </w:tcPr>
          <w:p w14:paraId="373B73CC" w14:textId="77777777" w:rsidR="006A1003" w:rsidRDefault="006A1003" w:rsidP="006A1003">
            <w:r>
              <w:rPr>
                <w:rFonts w:hint="eastAsia"/>
              </w:rPr>
              <w:t>许玥琪</w:t>
            </w:r>
          </w:p>
        </w:tc>
      </w:tr>
      <w:tr w:rsidR="006A1003" w14:paraId="7EDD79F3" w14:textId="77777777" w:rsidTr="006A1003">
        <w:tc>
          <w:tcPr>
            <w:tcW w:w="1129" w:type="dxa"/>
          </w:tcPr>
          <w:p w14:paraId="795C523B" w14:textId="77777777" w:rsidR="006A1003" w:rsidRDefault="006A1003" w:rsidP="006A1003">
            <w:r>
              <w:t>创建日期</w:t>
            </w:r>
          </w:p>
        </w:tc>
        <w:tc>
          <w:tcPr>
            <w:tcW w:w="3544" w:type="dxa"/>
          </w:tcPr>
          <w:p w14:paraId="65CBA920" w14:textId="77777777" w:rsidR="006A1003" w:rsidRDefault="006A1003" w:rsidP="006A1003">
            <w:r>
              <w:t>2015/10/</w:t>
            </w:r>
            <w:r>
              <w:rPr>
                <w:rFonts w:hint="eastAsia"/>
              </w:rPr>
              <w:t>1</w:t>
            </w:r>
          </w:p>
        </w:tc>
        <w:tc>
          <w:tcPr>
            <w:tcW w:w="1725" w:type="dxa"/>
          </w:tcPr>
          <w:p w14:paraId="51242F07" w14:textId="77777777" w:rsidR="006A1003" w:rsidRDefault="006A1003" w:rsidP="006A1003">
            <w:r>
              <w:t>最后更新日期</w:t>
            </w:r>
          </w:p>
        </w:tc>
        <w:tc>
          <w:tcPr>
            <w:tcW w:w="1898" w:type="dxa"/>
          </w:tcPr>
          <w:p w14:paraId="742D09CA" w14:textId="77777777" w:rsidR="006A1003" w:rsidRDefault="006A1003" w:rsidP="006A1003">
            <w:r>
              <w:t>2015/10/</w:t>
            </w:r>
            <w:r>
              <w:rPr>
                <w:rFonts w:hint="eastAsia"/>
              </w:rPr>
              <w:t>2</w:t>
            </w:r>
          </w:p>
        </w:tc>
      </w:tr>
      <w:tr w:rsidR="006A1003" w14:paraId="3883DD47" w14:textId="77777777" w:rsidTr="006A1003">
        <w:tc>
          <w:tcPr>
            <w:tcW w:w="1129" w:type="dxa"/>
          </w:tcPr>
          <w:p w14:paraId="119C4AF4" w14:textId="77777777" w:rsidR="006A1003" w:rsidRDefault="006A1003" w:rsidP="006A1003">
            <w:r>
              <w:t>参与者</w:t>
            </w:r>
          </w:p>
        </w:tc>
        <w:tc>
          <w:tcPr>
            <w:tcW w:w="7167" w:type="dxa"/>
            <w:gridSpan w:val="3"/>
          </w:tcPr>
          <w:p w14:paraId="33F426DE" w14:textId="77777777" w:rsidR="006A1003" w:rsidRDefault="006A1003" w:rsidP="006A1003">
            <w:r>
              <w:rPr>
                <w:rFonts w:hint="eastAsia"/>
              </w:rPr>
              <w:t>中转中心库存管理人员，目标是查看和初始化库存信息</w:t>
            </w:r>
          </w:p>
        </w:tc>
      </w:tr>
      <w:tr w:rsidR="006A1003" w14:paraId="2B05E8E2" w14:textId="77777777" w:rsidTr="006A1003">
        <w:tc>
          <w:tcPr>
            <w:tcW w:w="1129" w:type="dxa"/>
          </w:tcPr>
          <w:p w14:paraId="35CCC356" w14:textId="77777777" w:rsidR="006A1003" w:rsidRDefault="006A1003" w:rsidP="006A1003">
            <w:r>
              <w:t>触发条件</w:t>
            </w:r>
          </w:p>
        </w:tc>
        <w:tc>
          <w:tcPr>
            <w:tcW w:w="7167" w:type="dxa"/>
            <w:gridSpan w:val="3"/>
          </w:tcPr>
          <w:p w14:paraId="0B6E8C38" w14:textId="77777777" w:rsidR="006A1003" w:rsidRDefault="006A1003" w:rsidP="006A1003">
            <w:r>
              <w:rPr>
                <w:rFonts w:hint="eastAsia"/>
              </w:rPr>
              <w:t>中转中心库存管理人员开始管理库存信息工作</w:t>
            </w:r>
          </w:p>
        </w:tc>
      </w:tr>
      <w:tr w:rsidR="006A1003" w14:paraId="40575119" w14:textId="77777777" w:rsidTr="006A1003">
        <w:tc>
          <w:tcPr>
            <w:tcW w:w="1129" w:type="dxa"/>
          </w:tcPr>
          <w:p w14:paraId="1CC3E3D8" w14:textId="77777777" w:rsidR="006A1003" w:rsidRDefault="006A1003" w:rsidP="006A1003">
            <w:r>
              <w:t>前置条件</w:t>
            </w:r>
          </w:p>
        </w:tc>
        <w:tc>
          <w:tcPr>
            <w:tcW w:w="7167" w:type="dxa"/>
            <w:gridSpan w:val="3"/>
          </w:tcPr>
          <w:p w14:paraId="2208A2B9" w14:textId="77777777" w:rsidR="006A1003" w:rsidRPr="00215718" w:rsidRDefault="006A1003" w:rsidP="006A1003">
            <w:r>
              <w:rPr>
                <w:rFonts w:hint="eastAsia"/>
              </w:rPr>
              <w:t>管理人员必须已经被识别和授权</w:t>
            </w:r>
          </w:p>
        </w:tc>
      </w:tr>
      <w:tr w:rsidR="006A1003" w14:paraId="07C6E135" w14:textId="77777777" w:rsidTr="006A1003">
        <w:tc>
          <w:tcPr>
            <w:tcW w:w="1129" w:type="dxa"/>
          </w:tcPr>
          <w:p w14:paraId="70CF0744" w14:textId="77777777" w:rsidR="006A1003" w:rsidRDefault="006A1003" w:rsidP="006A1003">
            <w:r>
              <w:t>后置条件</w:t>
            </w:r>
          </w:p>
        </w:tc>
        <w:tc>
          <w:tcPr>
            <w:tcW w:w="7167" w:type="dxa"/>
            <w:gridSpan w:val="3"/>
          </w:tcPr>
          <w:p w14:paraId="5156BE14" w14:textId="77777777" w:rsidR="006A1003" w:rsidRDefault="006A1003" w:rsidP="006A1003">
            <w:r>
              <w:rPr>
                <w:rFonts w:hint="eastAsia"/>
              </w:rPr>
              <w:t>储存库存快递信息</w:t>
            </w:r>
          </w:p>
        </w:tc>
      </w:tr>
      <w:tr w:rsidR="006A1003" w14:paraId="5EF674E1" w14:textId="77777777" w:rsidTr="006A1003">
        <w:tc>
          <w:tcPr>
            <w:tcW w:w="1129" w:type="dxa"/>
          </w:tcPr>
          <w:p w14:paraId="73BA5CDB" w14:textId="77777777" w:rsidR="006A1003" w:rsidRDefault="006A1003" w:rsidP="006A1003">
            <w:r>
              <w:t>优先级</w:t>
            </w:r>
          </w:p>
        </w:tc>
        <w:tc>
          <w:tcPr>
            <w:tcW w:w="7167" w:type="dxa"/>
            <w:gridSpan w:val="3"/>
          </w:tcPr>
          <w:p w14:paraId="4F893D03" w14:textId="77777777" w:rsidR="006A1003" w:rsidRDefault="006A1003" w:rsidP="006A1003">
            <w:r>
              <w:rPr>
                <w:rFonts w:hint="eastAsia"/>
              </w:rPr>
              <w:t>低</w:t>
            </w:r>
          </w:p>
        </w:tc>
      </w:tr>
      <w:tr w:rsidR="006A1003" w14:paraId="05953174" w14:textId="77777777" w:rsidTr="006A1003">
        <w:tc>
          <w:tcPr>
            <w:tcW w:w="1129" w:type="dxa"/>
          </w:tcPr>
          <w:p w14:paraId="2FEEBEF2" w14:textId="77777777" w:rsidR="006A1003" w:rsidRDefault="006A1003" w:rsidP="006A1003">
            <w:r>
              <w:t>正常流程</w:t>
            </w:r>
          </w:p>
        </w:tc>
        <w:tc>
          <w:tcPr>
            <w:tcW w:w="7167" w:type="dxa"/>
            <w:gridSpan w:val="3"/>
          </w:tcPr>
          <w:p w14:paraId="75201045" w14:textId="77777777" w:rsidR="006A1003" w:rsidRDefault="006A1003" w:rsidP="006A1003">
            <w:r>
              <w:rPr>
                <w:rFonts w:hint="eastAsia"/>
              </w:rPr>
              <w:t>1.1</w:t>
            </w:r>
            <w:r>
              <w:rPr>
                <w:rFonts w:hint="eastAsia"/>
              </w:rPr>
              <w:t>库存查看</w:t>
            </w:r>
          </w:p>
          <w:p w14:paraId="6A1D1668" w14:textId="77777777" w:rsidR="006A1003" w:rsidRDefault="006A1003" w:rsidP="006A1003">
            <w:r>
              <w:rPr>
                <w:rFonts w:hint="eastAsia"/>
              </w:rPr>
              <w:t>1.</w:t>
            </w:r>
            <w:r>
              <w:rPr>
                <w:rFonts w:hint="eastAsia"/>
              </w:rPr>
              <w:t>管理人员输入一个时间段的起始时间和结束时间</w:t>
            </w:r>
          </w:p>
          <w:p w14:paraId="78F190FC" w14:textId="77777777" w:rsidR="006A1003" w:rsidRPr="00D80D8D" w:rsidRDefault="006A1003" w:rsidP="006A1003">
            <w:r>
              <w:rPr>
                <w:rFonts w:hint="eastAsia"/>
              </w:rPr>
              <w:t>2.</w:t>
            </w:r>
            <w:r>
              <w:rPr>
                <w:rFonts w:hint="eastAsia"/>
              </w:rPr>
              <w:t>系统显示该时间段内的出</w:t>
            </w:r>
            <w:r>
              <w:rPr>
                <w:rFonts w:hint="eastAsia"/>
              </w:rPr>
              <w:t>/</w:t>
            </w:r>
            <w:r>
              <w:rPr>
                <w:rFonts w:hint="eastAsia"/>
              </w:rPr>
              <w:t>入库快递的数量和金额、储存位置、库存数量的总和。</w:t>
            </w:r>
          </w:p>
          <w:p w14:paraId="66540164" w14:textId="77777777" w:rsidR="006A1003" w:rsidRDefault="006A1003" w:rsidP="006A1003">
            <w:r>
              <w:rPr>
                <w:rFonts w:hint="eastAsia"/>
              </w:rPr>
              <w:t>1.2</w:t>
            </w:r>
            <w:r>
              <w:rPr>
                <w:rFonts w:hint="eastAsia"/>
              </w:rPr>
              <w:t>库存信息初始化</w:t>
            </w:r>
          </w:p>
          <w:p w14:paraId="3FC63E42" w14:textId="77777777" w:rsidR="006A1003" w:rsidRDefault="006A1003" w:rsidP="006A1003">
            <w:r>
              <w:rPr>
                <w:rFonts w:hint="eastAsia"/>
              </w:rPr>
              <w:lastRenderedPageBreak/>
              <w:t>1.</w:t>
            </w:r>
            <w:r>
              <w:rPr>
                <w:rFonts w:hint="eastAsia"/>
              </w:rPr>
              <w:t>管理人员输入初始信息，包括分区范围，</w:t>
            </w:r>
            <w:r>
              <w:t>排</w:t>
            </w:r>
            <w:r>
              <w:rPr>
                <w:rFonts w:hint="eastAsia"/>
              </w:rPr>
              <w:t>、</w:t>
            </w:r>
            <w:r>
              <w:t>架、</w:t>
            </w:r>
            <w:r w:rsidRPr="003B4F1E">
              <w:t>位</w:t>
            </w:r>
            <w:r>
              <w:rPr>
                <w:rFonts w:hint="eastAsia"/>
              </w:rPr>
              <w:t>的数量</w:t>
            </w:r>
          </w:p>
          <w:p w14:paraId="334F3727" w14:textId="77777777" w:rsidR="006A1003" w:rsidRDefault="006A1003" w:rsidP="006A1003">
            <w:r>
              <w:rPr>
                <w:rFonts w:hint="eastAsia"/>
              </w:rPr>
              <w:t>2.</w:t>
            </w:r>
            <w:r>
              <w:rPr>
                <w:rFonts w:hint="eastAsia"/>
              </w:rPr>
              <w:t>系统记录信息。</w:t>
            </w:r>
          </w:p>
          <w:p w14:paraId="0103B075" w14:textId="77777777" w:rsidR="006A1003" w:rsidRPr="00D80D8D" w:rsidRDefault="006A1003" w:rsidP="006A1003">
            <w:r>
              <w:rPr>
                <w:rFonts w:hint="eastAsia"/>
              </w:rPr>
              <w:t>3.</w:t>
            </w:r>
            <w:r>
              <w:rPr>
                <w:rFonts w:hint="eastAsia"/>
              </w:rPr>
              <w:t>系统显示库存信息已初始化。</w:t>
            </w:r>
          </w:p>
        </w:tc>
      </w:tr>
      <w:tr w:rsidR="006A1003" w14:paraId="0BE95810" w14:textId="77777777" w:rsidTr="006A1003">
        <w:tc>
          <w:tcPr>
            <w:tcW w:w="1129" w:type="dxa"/>
          </w:tcPr>
          <w:p w14:paraId="4796E46A" w14:textId="77777777" w:rsidR="006A1003" w:rsidRDefault="006A1003" w:rsidP="006A1003">
            <w:r>
              <w:lastRenderedPageBreak/>
              <w:t>扩展流程</w:t>
            </w:r>
          </w:p>
        </w:tc>
        <w:tc>
          <w:tcPr>
            <w:tcW w:w="7167" w:type="dxa"/>
            <w:gridSpan w:val="3"/>
          </w:tcPr>
          <w:p w14:paraId="02C5A178" w14:textId="77777777" w:rsidR="006A1003" w:rsidRDefault="006A1003" w:rsidP="006A1003">
            <w:r>
              <w:rPr>
                <w:rFonts w:hint="eastAsia"/>
              </w:rPr>
              <w:t xml:space="preserve">1.1a </w:t>
            </w:r>
            <w:r>
              <w:rPr>
                <w:rFonts w:hint="eastAsia"/>
              </w:rPr>
              <w:t>输入起始时间在结束时间之后</w:t>
            </w:r>
          </w:p>
          <w:p w14:paraId="72D01C7B" w14:textId="77777777" w:rsidR="006A1003" w:rsidRDefault="006A1003" w:rsidP="006A1003">
            <w:r>
              <w:rPr>
                <w:rFonts w:hint="eastAsia"/>
              </w:rPr>
              <w:t xml:space="preserve"> 1.</w:t>
            </w:r>
            <w:r>
              <w:rPr>
                <w:rFonts w:hint="eastAsia"/>
              </w:rPr>
              <w:t>系统提示错误并拒绝输入</w:t>
            </w:r>
          </w:p>
          <w:p w14:paraId="34E19B1D" w14:textId="77777777" w:rsidR="006A1003" w:rsidRDefault="006A1003" w:rsidP="006A1003">
            <w:r>
              <w:rPr>
                <w:rFonts w:hint="eastAsia"/>
              </w:rPr>
              <w:t xml:space="preserve">1.1b </w:t>
            </w:r>
            <w:r>
              <w:rPr>
                <w:rFonts w:hint="eastAsia"/>
              </w:rPr>
              <w:t>输入起始时间或结束时间在当前时间之后</w:t>
            </w:r>
          </w:p>
          <w:p w14:paraId="4E087ED3" w14:textId="77777777" w:rsidR="006A1003" w:rsidRDefault="006A1003" w:rsidP="006A1003">
            <w:pPr>
              <w:ind w:firstLineChars="50" w:firstLine="100"/>
            </w:pPr>
            <w:r>
              <w:rPr>
                <w:rFonts w:hint="eastAsia"/>
              </w:rPr>
              <w:t>1.</w:t>
            </w:r>
            <w:r>
              <w:rPr>
                <w:rFonts w:hint="eastAsia"/>
              </w:rPr>
              <w:t>系统提示错误并拒绝输入</w:t>
            </w:r>
          </w:p>
          <w:p w14:paraId="36F655F2" w14:textId="77777777" w:rsidR="006A1003" w:rsidRDefault="006A1003" w:rsidP="006A1003">
            <w:r>
              <w:rPr>
                <w:rFonts w:hint="eastAsia"/>
              </w:rPr>
              <w:t xml:space="preserve">1.1c </w:t>
            </w:r>
            <w:r>
              <w:rPr>
                <w:rFonts w:hint="eastAsia"/>
              </w:rPr>
              <w:t>输入非法时间数据</w:t>
            </w:r>
          </w:p>
          <w:p w14:paraId="234BF0F8" w14:textId="77777777" w:rsidR="006A1003" w:rsidRDefault="006A1003" w:rsidP="006A1003">
            <w:pPr>
              <w:ind w:firstLineChars="50" w:firstLine="100"/>
            </w:pPr>
            <w:r>
              <w:rPr>
                <w:rFonts w:hint="eastAsia"/>
              </w:rPr>
              <w:t>1.</w:t>
            </w:r>
            <w:r>
              <w:rPr>
                <w:rFonts w:hint="eastAsia"/>
              </w:rPr>
              <w:t>系统提示错误并拒绝输入</w:t>
            </w:r>
          </w:p>
          <w:p w14:paraId="33681B95" w14:textId="77777777" w:rsidR="006A1003" w:rsidRDefault="006A1003" w:rsidP="006A1003">
            <w:r>
              <w:rPr>
                <w:rFonts w:hint="eastAsia"/>
              </w:rPr>
              <w:t>1.2a</w:t>
            </w:r>
            <w:r>
              <w:rPr>
                <w:rFonts w:hint="eastAsia"/>
              </w:rPr>
              <w:t>输入非法信息</w:t>
            </w:r>
          </w:p>
          <w:p w14:paraId="3BF6F387" w14:textId="77777777" w:rsidR="006A1003" w:rsidRPr="00D80D8D" w:rsidRDefault="006A1003" w:rsidP="006A1003">
            <w:r>
              <w:rPr>
                <w:rFonts w:hint="eastAsia"/>
              </w:rPr>
              <w:t xml:space="preserve"> 1.</w:t>
            </w:r>
            <w:r>
              <w:rPr>
                <w:rFonts w:hint="eastAsia"/>
              </w:rPr>
              <w:t>系统提示信息并拒绝输入</w:t>
            </w:r>
          </w:p>
        </w:tc>
      </w:tr>
      <w:tr w:rsidR="006A1003" w14:paraId="0C969CAD" w14:textId="77777777" w:rsidTr="006A1003">
        <w:tc>
          <w:tcPr>
            <w:tcW w:w="1129" w:type="dxa"/>
          </w:tcPr>
          <w:p w14:paraId="11E4255F" w14:textId="77777777" w:rsidR="006A1003" w:rsidRDefault="006A1003" w:rsidP="006A1003">
            <w:r>
              <w:t>特殊需求</w:t>
            </w:r>
          </w:p>
        </w:tc>
        <w:tc>
          <w:tcPr>
            <w:tcW w:w="7167" w:type="dxa"/>
            <w:gridSpan w:val="3"/>
          </w:tcPr>
          <w:p w14:paraId="787A72E4" w14:textId="77777777" w:rsidR="006A1003" w:rsidRDefault="006A1003" w:rsidP="006A1003">
            <w:r>
              <w:rPr>
                <w:rFonts w:hint="eastAsia"/>
              </w:rPr>
              <w:t>系统显示清晰。</w:t>
            </w:r>
          </w:p>
        </w:tc>
      </w:tr>
    </w:tbl>
    <w:p w14:paraId="09055877" w14:textId="77777777" w:rsidR="006A1003" w:rsidRDefault="006A1003" w:rsidP="006A1003"/>
    <w:p w14:paraId="2D1F88E0" w14:textId="77777777" w:rsidR="006A1003" w:rsidRDefault="006A1003"/>
    <w:p w14:paraId="2DD2C355" w14:textId="77777777" w:rsidR="006A1003" w:rsidRDefault="006A1003"/>
    <w:p w14:paraId="099C5213" w14:textId="77777777" w:rsidR="006A1003" w:rsidRDefault="006A1003"/>
    <w:p w14:paraId="6E3F1FC9" w14:textId="77777777" w:rsidR="006E466B" w:rsidRDefault="006E466B"/>
    <w:p w14:paraId="06B35065" w14:textId="77777777" w:rsidR="006E466B" w:rsidRDefault="006E466B"/>
    <w:p w14:paraId="4D054D3D" w14:textId="77777777" w:rsidR="006A1003" w:rsidRDefault="006A1003"/>
    <w:p w14:paraId="5F70E8B0" w14:textId="77777777" w:rsidR="006A1003" w:rsidRDefault="006A1003">
      <w:r>
        <w:rPr>
          <w:rFonts w:hint="eastAsia"/>
        </w:rPr>
        <w:t>用例</w:t>
      </w:r>
      <w:r>
        <w:rPr>
          <w:rFonts w:hint="eastAsia"/>
        </w:rPr>
        <w:t xml:space="preserve">12 </w:t>
      </w:r>
      <w:r>
        <w:rPr>
          <w:rFonts w:hint="eastAsia"/>
        </w:rPr>
        <w:t>库存分区调整</w:t>
      </w:r>
    </w:p>
    <w:tbl>
      <w:tblPr>
        <w:tblStyle w:val="a5"/>
        <w:tblW w:w="0" w:type="auto"/>
        <w:tblLook w:val="04A0" w:firstRow="1" w:lastRow="0" w:firstColumn="1" w:lastColumn="0" w:noHBand="0" w:noVBand="1"/>
      </w:tblPr>
      <w:tblGrid>
        <w:gridCol w:w="1129"/>
        <w:gridCol w:w="3544"/>
        <w:gridCol w:w="1725"/>
        <w:gridCol w:w="1898"/>
      </w:tblGrid>
      <w:tr w:rsidR="006A1003" w14:paraId="0C08B4E1" w14:textId="77777777" w:rsidTr="006A1003">
        <w:tc>
          <w:tcPr>
            <w:tcW w:w="1129" w:type="dxa"/>
          </w:tcPr>
          <w:p w14:paraId="099B8560" w14:textId="77777777" w:rsidR="006A1003" w:rsidRDefault="006A1003" w:rsidP="006A1003">
            <w:r>
              <w:rPr>
                <w:rFonts w:hint="eastAsia"/>
              </w:rPr>
              <w:t>ID</w:t>
            </w:r>
          </w:p>
        </w:tc>
        <w:tc>
          <w:tcPr>
            <w:tcW w:w="3544" w:type="dxa"/>
          </w:tcPr>
          <w:p w14:paraId="2E587AC2" w14:textId="77777777" w:rsidR="006A1003" w:rsidRDefault="006A1003" w:rsidP="006A1003">
            <w:r>
              <w:rPr>
                <w:rFonts w:hint="eastAsia"/>
              </w:rPr>
              <w:t>12</w:t>
            </w:r>
          </w:p>
        </w:tc>
        <w:tc>
          <w:tcPr>
            <w:tcW w:w="1725" w:type="dxa"/>
          </w:tcPr>
          <w:p w14:paraId="136A37E0" w14:textId="77777777" w:rsidR="006A1003" w:rsidRDefault="006A1003" w:rsidP="006A1003">
            <w:r>
              <w:rPr>
                <w:rFonts w:hint="eastAsia"/>
              </w:rPr>
              <w:t>名称</w:t>
            </w:r>
          </w:p>
        </w:tc>
        <w:tc>
          <w:tcPr>
            <w:tcW w:w="1898" w:type="dxa"/>
          </w:tcPr>
          <w:p w14:paraId="6CEE4638" w14:textId="77777777" w:rsidR="006A1003" w:rsidRDefault="006A1003" w:rsidP="006A1003">
            <w:r>
              <w:rPr>
                <w:rFonts w:hint="eastAsia"/>
              </w:rPr>
              <w:t>库存分区调整</w:t>
            </w:r>
          </w:p>
        </w:tc>
      </w:tr>
      <w:tr w:rsidR="006A1003" w14:paraId="2BBF0909" w14:textId="77777777" w:rsidTr="006A1003">
        <w:tc>
          <w:tcPr>
            <w:tcW w:w="1129" w:type="dxa"/>
          </w:tcPr>
          <w:p w14:paraId="450FC9D2" w14:textId="77777777" w:rsidR="006A1003" w:rsidRDefault="006A1003" w:rsidP="006A1003">
            <w:r>
              <w:t>创建者</w:t>
            </w:r>
          </w:p>
        </w:tc>
        <w:tc>
          <w:tcPr>
            <w:tcW w:w="3544" w:type="dxa"/>
          </w:tcPr>
          <w:p w14:paraId="09BE4BF8" w14:textId="77777777" w:rsidR="006A1003" w:rsidRDefault="006A1003" w:rsidP="006A1003">
            <w:r>
              <w:rPr>
                <w:rFonts w:hint="eastAsia"/>
              </w:rPr>
              <w:t>许玥琪</w:t>
            </w:r>
          </w:p>
        </w:tc>
        <w:tc>
          <w:tcPr>
            <w:tcW w:w="1725" w:type="dxa"/>
          </w:tcPr>
          <w:p w14:paraId="647511EE" w14:textId="77777777" w:rsidR="006A1003" w:rsidRDefault="006A1003" w:rsidP="006A1003">
            <w:r>
              <w:t>最后一次更新者</w:t>
            </w:r>
          </w:p>
        </w:tc>
        <w:tc>
          <w:tcPr>
            <w:tcW w:w="1898" w:type="dxa"/>
          </w:tcPr>
          <w:p w14:paraId="7A3DB112" w14:textId="77777777" w:rsidR="006A1003" w:rsidRDefault="006A1003" w:rsidP="006A1003">
            <w:r>
              <w:rPr>
                <w:rFonts w:hint="eastAsia"/>
              </w:rPr>
              <w:t>许玥琪</w:t>
            </w:r>
          </w:p>
        </w:tc>
      </w:tr>
      <w:tr w:rsidR="006A1003" w14:paraId="4A4B7FAC" w14:textId="77777777" w:rsidTr="006A1003">
        <w:tc>
          <w:tcPr>
            <w:tcW w:w="1129" w:type="dxa"/>
          </w:tcPr>
          <w:p w14:paraId="5ACA5DBC" w14:textId="77777777" w:rsidR="006A1003" w:rsidRDefault="006A1003" w:rsidP="006A1003">
            <w:r>
              <w:t>创建日期</w:t>
            </w:r>
          </w:p>
        </w:tc>
        <w:tc>
          <w:tcPr>
            <w:tcW w:w="3544" w:type="dxa"/>
          </w:tcPr>
          <w:p w14:paraId="207AC95E" w14:textId="77777777" w:rsidR="006A1003" w:rsidRDefault="006A1003" w:rsidP="006A1003">
            <w:r>
              <w:t>2015/10/</w:t>
            </w:r>
            <w:r>
              <w:rPr>
                <w:rFonts w:hint="eastAsia"/>
              </w:rPr>
              <w:t>1</w:t>
            </w:r>
          </w:p>
        </w:tc>
        <w:tc>
          <w:tcPr>
            <w:tcW w:w="1725" w:type="dxa"/>
          </w:tcPr>
          <w:p w14:paraId="218BED59" w14:textId="77777777" w:rsidR="006A1003" w:rsidRDefault="006A1003" w:rsidP="006A1003">
            <w:r>
              <w:t>最后更新日期</w:t>
            </w:r>
          </w:p>
        </w:tc>
        <w:tc>
          <w:tcPr>
            <w:tcW w:w="1898" w:type="dxa"/>
          </w:tcPr>
          <w:p w14:paraId="101D2CC7" w14:textId="77777777" w:rsidR="006A1003" w:rsidRDefault="006A1003" w:rsidP="006A1003">
            <w:r>
              <w:t>2015/10/</w:t>
            </w:r>
            <w:r>
              <w:rPr>
                <w:rFonts w:hint="eastAsia"/>
              </w:rPr>
              <w:t>2</w:t>
            </w:r>
          </w:p>
        </w:tc>
      </w:tr>
      <w:tr w:rsidR="006A1003" w14:paraId="1C0EE6C6" w14:textId="77777777" w:rsidTr="006A1003">
        <w:tc>
          <w:tcPr>
            <w:tcW w:w="1129" w:type="dxa"/>
          </w:tcPr>
          <w:p w14:paraId="4D6DB7DC" w14:textId="77777777" w:rsidR="006A1003" w:rsidRDefault="006A1003" w:rsidP="006A1003">
            <w:r>
              <w:t>参与者</w:t>
            </w:r>
          </w:p>
        </w:tc>
        <w:tc>
          <w:tcPr>
            <w:tcW w:w="7167" w:type="dxa"/>
            <w:gridSpan w:val="3"/>
          </w:tcPr>
          <w:p w14:paraId="05334C9D" w14:textId="77777777" w:rsidR="006A1003" w:rsidRPr="00215718" w:rsidRDefault="006A1003" w:rsidP="006A1003">
            <w:r>
              <w:rPr>
                <w:rFonts w:hint="eastAsia"/>
              </w:rPr>
              <w:t>中转中心库存管理人员，目标调整库区范围。</w:t>
            </w:r>
          </w:p>
        </w:tc>
      </w:tr>
      <w:tr w:rsidR="006A1003" w14:paraId="37B6C02A" w14:textId="77777777" w:rsidTr="006A1003">
        <w:tc>
          <w:tcPr>
            <w:tcW w:w="1129" w:type="dxa"/>
          </w:tcPr>
          <w:p w14:paraId="02B7F534" w14:textId="77777777" w:rsidR="006A1003" w:rsidRDefault="006A1003" w:rsidP="006A1003">
            <w:r>
              <w:t>触发条件</w:t>
            </w:r>
          </w:p>
        </w:tc>
        <w:tc>
          <w:tcPr>
            <w:tcW w:w="7167" w:type="dxa"/>
            <w:gridSpan w:val="3"/>
          </w:tcPr>
          <w:p w14:paraId="66467300" w14:textId="77777777" w:rsidR="006A1003" w:rsidRDefault="006A1003" w:rsidP="006A1003">
            <w:r>
              <w:rPr>
                <w:rFonts w:hint="eastAsia"/>
              </w:rPr>
              <w:t>中转中心库存管理人员开始库区调整</w:t>
            </w:r>
          </w:p>
        </w:tc>
      </w:tr>
      <w:tr w:rsidR="006A1003" w14:paraId="60A74923" w14:textId="77777777" w:rsidTr="006A1003">
        <w:tc>
          <w:tcPr>
            <w:tcW w:w="1129" w:type="dxa"/>
          </w:tcPr>
          <w:p w14:paraId="78F6CAB8" w14:textId="77777777" w:rsidR="006A1003" w:rsidRDefault="006A1003" w:rsidP="006A1003">
            <w:r>
              <w:t>前置条件</w:t>
            </w:r>
          </w:p>
        </w:tc>
        <w:tc>
          <w:tcPr>
            <w:tcW w:w="7167" w:type="dxa"/>
            <w:gridSpan w:val="3"/>
          </w:tcPr>
          <w:p w14:paraId="2ECBEF47" w14:textId="77777777" w:rsidR="006A1003" w:rsidRDefault="006A1003" w:rsidP="006A1003">
            <w:r>
              <w:rPr>
                <w:rFonts w:hint="eastAsia"/>
              </w:rPr>
              <w:t>管理人员必须已经被识别和授权，某区库存数量高于</w:t>
            </w:r>
            <w:r>
              <w:rPr>
                <w:rFonts w:hint="eastAsia"/>
              </w:rPr>
              <w:t>90%</w:t>
            </w:r>
            <w:r>
              <w:rPr>
                <w:rFonts w:hint="eastAsia"/>
              </w:rPr>
              <w:t>时</w:t>
            </w:r>
          </w:p>
        </w:tc>
      </w:tr>
      <w:tr w:rsidR="006A1003" w14:paraId="34270A7D" w14:textId="77777777" w:rsidTr="006A1003">
        <w:tc>
          <w:tcPr>
            <w:tcW w:w="1129" w:type="dxa"/>
          </w:tcPr>
          <w:p w14:paraId="0CADB576" w14:textId="77777777" w:rsidR="006A1003" w:rsidRDefault="006A1003" w:rsidP="006A1003">
            <w:r>
              <w:t>后置条件</w:t>
            </w:r>
          </w:p>
        </w:tc>
        <w:tc>
          <w:tcPr>
            <w:tcW w:w="7167" w:type="dxa"/>
            <w:gridSpan w:val="3"/>
          </w:tcPr>
          <w:p w14:paraId="7F171900" w14:textId="77777777" w:rsidR="006A1003" w:rsidRDefault="006A1003" w:rsidP="006A1003">
            <w:r>
              <w:rPr>
                <w:rFonts w:hint="eastAsia"/>
              </w:rPr>
              <w:t>储存库存分区信息</w:t>
            </w:r>
          </w:p>
        </w:tc>
      </w:tr>
      <w:tr w:rsidR="006A1003" w14:paraId="75BC789E" w14:textId="77777777" w:rsidTr="006A1003">
        <w:tc>
          <w:tcPr>
            <w:tcW w:w="1129" w:type="dxa"/>
          </w:tcPr>
          <w:p w14:paraId="58CA300E" w14:textId="77777777" w:rsidR="006A1003" w:rsidRDefault="006A1003" w:rsidP="006A1003">
            <w:r>
              <w:t>优先级</w:t>
            </w:r>
          </w:p>
        </w:tc>
        <w:tc>
          <w:tcPr>
            <w:tcW w:w="7167" w:type="dxa"/>
            <w:gridSpan w:val="3"/>
          </w:tcPr>
          <w:p w14:paraId="5FA27056" w14:textId="77777777" w:rsidR="006A1003" w:rsidRDefault="006A1003" w:rsidP="006A1003">
            <w:r>
              <w:rPr>
                <w:rFonts w:hint="eastAsia"/>
              </w:rPr>
              <w:t>高</w:t>
            </w:r>
          </w:p>
        </w:tc>
      </w:tr>
      <w:tr w:rsidR="006A1003" w14:paraId="363F5715" w14:textId="77777777" w:rsidTr="006A1003">
        <w:tc>
          <w:tcPr>
            <w:tcW w:w="1129" w:type="dxa"/>
          </w:tcPr>
          <w:p w14:paraId="5A6C3C62" w14:textId="77777777" w:rsidR="006A1003" w:rsidRDefault="006A1003" w:rsidP="006A1003">
            <w:r>
              <w:t>正常流程</w:t>
            </w:r>
          </w:p>
        </w:tc>
        <w:tc>
          <w:tcPr>
            <w:tcW w:w="7167" w:type="dxa"/>
            <w:gridSpan w:val="3"/>
          </w:tcPr>
          <w:p w14:paraId="05556687" w14:textId="77777777" w:rsidR="006A1003" w:rsidRDefault="006A1003" w:rsidP="006A1003">
            <w:r>
              <w:rPr>
                <w:rFonts w:hint="eastAsia"/>
              </w:rPr>
              <w:t>1.</w:t>
            </w:r>
            <w:r>
              <w:rPr>
                <w:rFonts w:hint="eastAsia"/>
              </w:rPr>
              <w:t>中转中心库存管理人员选择其他库区</w:t>
            </w:r>
          </w:p>
          <w:p w14:paraId="384B043D" w14:textId="77777777" w:rsidR="006A1003" w:rsidRPr="00F31F49" w:rsidRDefault="006A1003" w:rsidP="006A1003">
            <w:r>
              <w:rPr>
                <w:rFonts w:hint="eastAsia"/>
              </w:rPr>
              <w:t>2.</w:t>
            </w:r>
            <w:r>
              <w:rPr>
                <w:rFonts w:hint="eastAsia"/>
              </w:rPr>
              <w:t>系统显示该库区位置范围</w:t>
            </w:r>
          </w:p>
          <w:p w14:paraId="30EE5EAB" w14:textId="77777777" w:rsidR="006A1003" w:rsidRPr="00F31F49" w:rsidRDefault="006A1003" w:rsidP="006A1003">
            <w:r>
              <w:rPr>
                <w:rFonts w:hint="eastAsia"/>
              </w:rPr>
              <w:t xml:space="preserve">3. </w:t>
            </w:r>
            <w:r>
              <w:rPr>
                <w:rFonts w:hint="eastAsia"/>
              </w:rPr>
              <w:t>中转中心库存管理人员选择调整的库区范围</w:t>
            </w:r>
          </w:p>
          <w:p w14:paraId="43B29D0A" w14:textId="77777777" w:rsidR="006A1003" w:rsidRDefault="006A1003" w:rsidP="006A1003">
            <w:r>
              <w:rPr>
                <w:rFonts w:hint="eastAsia"/>
              </w:rPr>
              <w:t>4.</w:t>
            </w:r>
            <w:r>
              <w:rPr>
                <w:rFonts w:hint="eastAsia"/>
              </w:rPr>
              <w:t>系统记录更改后的库区范围</w:t>
            </w:r>
          </w:p>
        </w:tc>
      </w:tr>
      <w:tr w:rsidR="006A1003" w14:paraId="7890DE95" w14:textId="77777777" w:rsidTr="006A1003">
        <w:tc>
          <w:tcPr>
            <w:tcW w:w="1129" w:type="dxa"/>
          </w:tcPr>
          <w:p w14:paraId="36FCA14A" w14:textId="77777777" w:rsidR="006A1003" w:rsidRDefault="006A1003" w:rsidP="006A1003">
            <w:r>
              <w:lastRenderedPageBreak/>
              <w:t>扩展流程</w:t>
            </w:r>
          </w:p>
        </w:tc>
        <w:tc>
          <w:tcPr>
            <w:tcW w:w="7167" w:type="dxa"/>
            <w:gridSpan w:val="3"/>
          </w:tcPr>
          <w:p w14:paraId="14C45380" w14:textId="77777777" w:rsidR="006A1003" w:rsidRDefault="006A1003" w:rsidP="006A1003">
            <w:r>
              <w:rPr>
                <w:rFonts w:hint="eastAsia"/>
              </w:rPr>
              <w:t>3a.</w:t>
            </w:r>
            <w:r>
              <w:rPr>
                <w:rFonts w:hint="eastAsia"/>
              </w:rPr>
              <w:t>调整</w:t>
            </w:r>
            <w:proofErr w:type="gramStart"/>
            <w:r>
              <w:rPr>
                <w:rFonts w:hint="eastAsia"/>
              </w:rPr>
              <w:t>后其他</w:t>
            </w:r>
            <w:proofErr w:type="gramEnd"/>
            <w:r>
              <w:rPr>
                <w:rFonts w:hint="eastAsia"/>
              </w:rPr>
              <w:t>库区库存数量高于</w:t>
            </w:r>
            <w:r>
              <w:rPr>
                <w:rFonts w:hint="eastAsia"/>
              </w:rPr>
              <w:t>90%</w:t>
            </w:r>
            <w:r>
              <w:rPr>
                <w:rFonts w:hint="eastAsia"/>
              </w:rPr>
              <w:t>：</w:t>
            </w:r>
          </w:p>
          <w:p w14:paraId="4AC41125" w14:textId="77777777" w:rsidR="006A1003" w:rsidRDefault="006A1003" w:rsidP="006A1003">
            <w:pPr>
              <w:ind w:firstLineChars="50" w:firstLine="100"/>
            </w:pPr>
            <w:r>
              <w:rPr>
                <w:rFonts w:hint="eastAsia"/>
              </w:rPr>
              <w:t>1.</w:t>
            </w:r>
            <w:r>
              <w:rPr>
                <w:rFonts w:hint="eastAsia"/>
              </w:rPr>
              <w:t>系统提示警报并拒绝调整。</w:t>
            </w:r>
          </w:p>
          <w:p w14:paraId="5ED28265" w14:textId="77777777" w:rsidR="006A1003" w:rsidRDefault="006A1003" w:rsidP="006A1003">
            <w:r>
              <w:rPr>
                <w:rFonts w:hint="eastAsia"/>
              </w:rPr>
              <w:t>3b.</w:t>
            </w:r>
            <w:r>
              <w:rPr>
                <w:rFonts w:hint="eastAsia"/>
              </w:rPr>
              <w:t>调整的库区范围内有非空余位置：</w:t>
            </w:r>
          </w:p>
          <w:p w14:paraId="4CE1413F" w14:textId="77777777" w:rsidR="006A1003" w:rsidRDefault="006A1003" w:rsidP="006A1003">
            <w:pPr>
              <w:ind w:firstLineChars="50" w:firstLine="100"/>
            </w:pPr>
            <w:r>
              <w:rPr>
                <w:rFonts w:hint="eastAsia"/>
              </w:rPr>
              <w:t>1.</w:t>
            </w:r>
            <w:r>
              <w:rPr>
                <w:rFonts w:hint="eastAsia"/>
              </w:rPr>
              <w:t>系统提示错误并拒绝调整</w:t>
            </w:r>
          </w:p>
        </w:tc>
      </w:tr>
      <w:tr w:rsidR="006A1003" w14:paraId="09FAD980" w14:textId="77777777" w:rsidTr="006A1003">
        <w:tc>
          <w:tcPr>
            <w:tcW w:w="1129" w:type="dxa"/>
          </w:tcPr>
          <w:p w14:paraId="68B7EC05" w14:textId="77777777" w:rsidR="006A1003" w:rsidRDefault="006A1003" w:rsidP="006A1003">
            <w:r>
              <w:t>特殊需求</w:t>
            </w:r>
          </w:p>
        </w:tc>
        <w:tc>
          <w:tcPr>
            <w:tcW w:w="7167" w:type="dxa"/>
            <w:gridSpan w:val="3"/>
          </w:tcPr>
          <w:p w14:paraId="72E65940" w14:textId="77777777" w:rsidR="006A1003" w:rsidRDefault="006A1003" w:rsidP="006A1003">
            <w:r>
              <w:rPr>
                <w:rFonts w:hint="eastAsia"/>
              </w:rPr>
              <w:t>系统信息显示清晰</w:t>
            </w:r>
          </w:p>
        </w:tc>
      </w:tr>
    </w:tbl>
    <w:p w14:paraId="22661715" w14:textId="77777777" w:rsidR="001B0ECD" w:rsidRDefault="001B0ECD"/>
    <w:p w14:paraId="5AA9EE29" w14:textId="77777777" w:rsidR="000D2123" w:rsidRDefault="000D2123"/>
    <w:p w14:paraId="442288BD" w14:textId="77777777" w:rsidR="000D2123" w:rsidRDefault="000D2123"/>
    <w:p w14:paraId="7BE49F6F" w14:textId="77777777" w:rsidR="000D2123" w:rsidRDefault="000D2123"/>
    <w:p w14:paraId="0CC5714B" w14:textId="77777777" w:rsidR="000D2123" w:rsidRDefault="000D2123"/>
    <w:p w14:paraId="0D98096A" w14:textId="77777777" w:rsidR="000D2123" w:rsidRDefault="000D2123"/>
    <w:p w14:paraId="1CADDFB5" w14:textId="77777777" w:rsidR="000D2123" w:rsidRDefault="000D2123"/>
    <w:p w14:paraId="556BDF12" w14:textId="77777777" w:rsidR="000D2123" w:rsidRDefault="000D2123"/>
    <w:p w14:paraId="265997D9" w14:textId="77777777" w:rsidR="000D2123" w:rsidRDefault="000D2123"/>
    <w:p w14:paraId="56231F4C" w14:textId="77777777" w:rsidR="000D2123" w:rsidRDefault="000D2123"/>
    <w:p w14:paraId="1C747AAE" w14:textId="77777777" w:rsidR="000D2123" w:rsidRDefault="000D2123"/>
    <w:p w14:paraId="3B933768" w14:textId="77777777" w:rsidR="000D2123" w:rsidRDefault="000D2123"/>
    <w:p w14:paraId="19C17497" w14:textId="77777777" w:rsidR="000D2123" w:rsidRDefault="000D2123"/>
    <w:p w14:paraId="2DA2763C" w14:textId="77777777" w:rsidR="000D2123" w:rsidRDefault="000D2123"/>
    <w:p w14:paraId="41905885" w14:textId="77777777" w:rsidR="006A1003" w:rsidRDefault="006A1003">
      <w:r>
        <w:rPr>
          <w:rFonts w:hint="eastAsia"/>
        </w:rPr>
        <w:t>用例</w:t>
      </w:r>
      <w:r>
        <w:rPr>
          <w:rFonts w:hint="eastAsia"/>
        </w:rPr>
        <w:t>1</w:t>
      </w:r>
      <w:r w:rsidR="001B0ECD">
        <w:rPr>
          <w:rFonts w:hint="eastAsia"/>
        </w:rPr>
        <w:t xml:space="preserve">3 </w:t>
      </w:r>
      <w:r w:rsidR="001B0ECD">
        <w:rPr>
          <w:rFonts w:hint="eastAsia"/>
        </w:rPr>
        <w:t>库存盘点</w:t>
      </w:r>
    </w:p>
    <w:tbl>
      <w:tblPr>
        <w:tblStyle w:val="a5"/>
        <w:tblW w:w="0" w:type="auto"/>
        <w:tblLook w:val="04A0" w:firstRow="1" w:lastRow="0" w:firstColumn="1" w:lastColumn="0" w:noHBand="0" w:noVBand="1"/>
      </w:tblPr>
      <w:tblGrid>
        <w:gridCol w:w="1129"/>
        <w:gridCol w:w="3544"/>
        <w:gridCol w:w="1725"/>
        <w:gridCol w:w="1898"/>
      </w:tblGrid>
      <w:tr w:rsidR="001B0ECD" w14:paraId="2D9D0A88" w14:textId="77777777" w:rsidTr="001B0ECD">
        <w:tc>
          <w:tcPr>
            <w:tcW w:w="1129" w:type="dxa"/>
          </w:tcPr>
          <w:p w14:paraId="59A0C2A0" w14:textId="77777777" w:rsidR="001B0ECD" w:rsidRDefault="001B0ECD" w:rsidP="001B0ECD">
            <w:r>
              <w:rPr>
                <w:rFonts w:hint="eastAsia"/>
              </w:rPr>
              <w:t>ID</w:t>
            </w:r>
          </w:p>
        </w:tc>
        <w:tc>
          <w:tcPr>
            <w:tcW w:w="3544" w:type="dxa"/>
          </w:tcPr>
          <w:p w14:paraId="07576BF0" w14:textId="77777777" w:rsidR="001B0ECD" w:rsidRDefault="001B0ECD" w:rsidP="001B0ECD">
            <w:r>
              <w:rPr>
                <w:rFonts w:hint="eastAsia"/>
              </w:rPr>
              <w:t>13</w:t>
            </w:r>
          </w:p>
        </w:tc>
        <w:tc>
          <w:tcPr>
            <w:tcW w:w="1725" w:type="dxa"/>
          </w:tcPr>
          <w:p w14:paraId="3FD49AAC" w14:textId="77777777" w:rsidR="001B0ECD" w:rsidRDefault="001B0ECD" w:rsidP="001B0ECD">
            <w:r>
              <w:rPr>
                <w:rFonts w:hint="eastAsia"/>
              </w:rPr>
              <w:t>名称</w:t>
            </w:r>
          </w:p>
        </w:tc>
        <w:tc>
          <w:tcPr>
            <w:tcW w:w="1898" w:type="dxa"/>
          </w:tcPr>
          <w:p w14:paraId="5A3E9312" w14:textId="77777777" w:rsidR="001B0ECD" w:rsidRDefault="001B0ECD" w:rsidP="001B0ECD">
            <w:r>
              <w:rPr>
                <w:rFonts w:hint="eastAsia"/>
              </w:rPr>
              <w:t>库存盘点</w:t>
            </w:r>
          </w:p>
        </w:tc>
      </w:tr>
      <w:tr w:rsidR="001B0ECD" w14:paraId="274E17D4" w14:textId="77777777" w:rsidTr="001B0ECD">
        <w:tc>
          <w:tcPr>
            <w:tcW w:w="1129" w:type="dxa"/>
          </w:tcPr>
          <w:p w14:paraId="7CA9D9F2" w14:textId="77777777" w:rsidR="001B0ECD" w:rsidRDefault="001B0ECD" w:rsidP="001B0ECD">
            <w:r>
              <w:t>创建者</w:t>
            </w:r>
          </w:p>
        </w:tc>
        <w:tc>
          <w:tcPr>
            <w:tcW w:w="3544" w:type="dxa"/>
          </w:tcPr>
          <w:p w14:paraId="1B1B1140" w14:textId="77777777" w:rsidR="001B0ECD" w:rsidRDefault="001B0ECD" w:rsidP="001B0ECD">
            <w:r>
              <w:rPr>
                <w:rFonts w:hint="eastAsia"/>
              </w:rPr>
              <w:t>许玥琪</w:t>
            </w:r>
          </w:p>
        </w:tc>
        <w:tc>
          <w:tcPr>
            <w:tcW w:w="1725" w:type="dxa"/>
          </w:tcPr>
          <w:p w14:paraId="7871934C" w14:textId="77777777" w:rsidR="001B0ECD" w:rsidRDefault="001B0ECD" w:rsidP="001B0ECD">
            <w:r>
              <w:t>最后一次更新者</w:t>
            </w:r>
          </w:p>
        </w:tc>
        <w:tc>
          <w:tcPr>
            <w:tcW w:w="1898" w:type="dxa"/>
          </w:tcPr>
          <w:p w14:paraId="382CBCA7" w14:textId="77777777" w:rsidR="001B0ECD" w:rsidRDefault="001B0ECD" w:rsidP="001B0ECD">
            <w:r>
              <w:rPr>
                <w:rFonts w:hint="eastAsia"/>
              </w:rPr>
              <w:t>许玥琪</w:t>
            </w:r>
          </w:p>
        </w:tc>
      </w:tr>
      <w:tr w:rsidR="001B0ECD" w14:paraId="4BCCE912" w14:textId="77777777" w:rsidTr="001B0ECD">
        <w:tc>
          <w:tcPr>
            <w:tcW w:w="1129" w:type="dxa"/>
          </w:tcPr>
          <w:p w14:paraId="79F4EC97" w14:textId="77777777" w:rsidR="001B0ECD" w:rsidRDefault="001B0ECD" w:rsidP="001B0ECD">
            <w:r>
              <w:t>创建日期</w:t>
            </w:r>
          </w:p>
        </w:tc>
        <w:tc>
          <w:tcPr>
            <w:tcW w:w="3544" w:type="dxa"/>
          </w:tcPr>
          <w:p w14:paraId="44254F1F" w14:textId="77777777" w:rsidR="001B0ECD" w:rsidRDefault="001B0ECD" w:rsidP="001B0ECD">
            <w:r>
              <w:t>2015/10/</w:t>
            </w:r>
            <w:r>
              <w:rPr>
                <w:rFonts w:hint="eastAsia"/>
              </w:rPr>
              <w:t>1</w:t>
            </w:r>
          </w:p>
        </w:tc>
        <w:tc>
          <w:tcPr>
            <w:tcW w:w="1725" w:type="dxa"/>
          </w:tcPr>
          <w:p w14:paraId="66593240" w14:textId="77777777" w:rsidR="001B0ECD" w:rsidRDefault="001B0ECD" w:rsidP="001B0ECD">
            <w:r>
              <w:t>最后更新日期</w:t>
            </w:r>
          </w:p>
        </w:tc>
        <w:tc>
          <w:tcPr>
            <w:tcW w:w="1898" w:type="dxa"/>
          </w:tcPr>
          <w:p w14:paraId="06E9A0DD" w14:textId="77777777" w:rsidR="001B0ECD" w:rsidRDefault="001B0ECD" w:rsidP="001B0ECD">
            <w:r>
              <w:t>2015/10/</w:t>
            </w:r>
            <w:r>
              <w:rPr>
                <w:rFonts w:hint="eastAsia"/>
              </w:rPr>
              <w:t>2</w:t>
            </w:r>
          </w:p>
        </w:tc>
      </w:tr>
      <w:tr w:rsidR="001B0ECD" w14:paraId="5732F4E3" w14:textId="77777777" w:rsidTr="001B0ECD">
        <w:tc>
          <w:tcPr>
            <w:tcW w:w="1129" w:type="dxa"/>
          </w:tcPr>
          <w:p w14:paraId="0F162684" w14:textId="77777777" w:rsidR="001B0ECD" w:rsidRDefault="001B0ECD" w:rsidP="001B0ECD">
            <w:r>
              <w:t>参与者</w:t>
            </w:r>
          </w:p>
        </w:tc>
        <w:tc>
          <w:tcPr>
            <w:tcW w:w="7167" w:type="dxa"/>
            <w:gridSpan w:val="3"/>
          </w:tcPr>
          <w:p w14:paraId="5FD05AA9" w14:textId="77777777" w:rsidR="001B0ECD" w:rsidRDefault="001B0ECD" w:rsidP="001B0ECD">
            <w:r>
              <w:rPr>
                <w:rFonts w:hint="eastAsia"/>
              </w:rPr>
              <w:t>中转中心库存管理人员，目标是盘点库存状况。</w:t>
            </w:r>
          </w:p>
        </w:tc>
      </w:tr>
      <w:tr w:rsidR="001B0ECD" w14:paraId="502D025F" w14:textId="77777777" w:rsidTr="001B0ECD">
        <w:tc>
          <w:tcPr>
            <w:tcW w:w="1129" w:type="dxa"/>
          </w:tcPr>
          <w:p w14:paraId="58E98D18" w14:textId="77777777" w:rsidR="001B0ECD" w:rsidRDefault="001B0ECD" w:rsidP="001B0ECD">
            <w:r>
              <w:t>触发条件</w:t>
            </w:r>
          </w:p>
        </w:tc>
        <w:tc>
          <w:tcPr>
            <w:tcW w:w="7167" w:type="dxa"/>
            <w:gridSpan w:val="3"/>
          </w:tcPr>
          <w:p w14:paraId="12D6A963" w14:textId="77777777" w:rsidR="001B0ECD" w:rsidRPr="00215718" w:rsidRDefault="001B0ECD" w:rsidP="001B0ECD">
            <w:r>
              <w:rPr>
                <w:rFonts w:hint="eastAsia"/>
              </w:rPr>
              <w:t>中转中心库存管理人员开始盘点工作</w:t>
            </w:r>
          </w:p>
        </w:tc>
      </w:tr>
      <w:tr w:rsidR="001B0ECD" w14:paraId="41C481BE" w14:textId="77777777" w:rsidTr="001B0ECD">
        <w:tc>
          <w:tcPr>
            <w:tcW w:w="1129" w:type="dxa"/>
          </w:tcPr>
          <w:p w14:paraId="69C0D452" w14:textId="77777777" w:rsidR="001B0ECD" w:rsidRDefault="001B0ECD" w:rsidP="001B0ECD">
            <w:r>
              <w:t>前置条件</w:t>
            </w:r>
          </w:p>
        </w:tc>
        <w:tc>
          <w:tcPr>
            <w:tcW w:w="7167" w:type="dxa"/>
            <w:gridSpan w:val="3"/>
          </w:tcPr>
          <w:p w14:paraId="259E3784" w14:textId="77777777" w:rsidR="001B0ECD" w:rsidRDefault="001B0ECD" w:rsidP="001B0ECD">
            <w:pPr>
              <w:tabs>
                <w:tab w:val="left" w:pos="3930"/>
              </w:tabs>
            </w:pPr>
            <w:r>
              <w:rPr>
                <w:rFonts w:hint="eastAsia"/>
              </w:rPr>
              <w:t>管理人员必须已经被识别和授权</w:t>
            </w:r>
            <w:r>
              <w:tab/>
            </w:r>
          </w:p>
        </w:tc>
      </w:tr>
      <w:tr w:rsidR="001B0ECD" w14:paraId="5236CA5E" w14:textId="77777777" w:rsidTr="001B0ECD">
        <w:tc>
          <w:tcPr>
            <w:tcW w:w="1129" w:type="dxa"/>
          </w:tcPr>
          <w:p w14:paraId="2AB2381B" w14:textId="77777777" w:rsidR="001B0ECD" w:rsidRDefault="001B0ECD" w:rsidP="001B0ECD">
            <w:r>
              <w:t>后置条件</w:t>
            </w:r>
          </w:p>
        </w:tc>
        <w:tc>
          <w:tcPr>
            <w:tcW w:w="7167" w:type="dxa"/>
            <w:gridSpan w:val="3"/>
          </w:tcPr>
          <w:p w14:paraId="121F34BC" w14:textId="77777777" w:rsidR="001B0ECD" w:rsidRDefault="001B0ECD" w:rsidP="001B0ECD">
            <w:r>
              <w:rPr>
                <w:rFonts w:hint="eastAsia"/>
              </w:rPr>
              <w:t>导出</w:t>
            </w:r>
            <w:r>
              <w:rPr>
                <w:rFonts w:hint="eastAsia"/>
              </w:rPr>
              <w:t>Excel</w:t>
            </w:r>
            <w:r>
              <w:rPr>
                <w:rFonts w:hint="eastAsia"/>
              </w:rPr>
              <w:t>文件</w:t>
            </w:r>
          </w:p>
        </w:tc>
      </w:tr>
      <w:tr w:rsidR="001B0ECD" w14:paraId="009F5051" w14:textId="77777777" w:rsidTr="001B0ECD">
        <w:tc>
          <w:tcPr>
            <w:tcW w:w="1129" w:type="dxa"/>
          </w:tcPr>
          <w:p w14:paraId="1AFE4939" w14:textId="77777777" w:rsidR="001B0ECD" w:rsidRDefault="001B0ECD" w:rsidP="001B0ECD">
            <w:r>
              <w:t>优先级</w:t>
            </w:r>
          </w:p>
        </w:tc>
        <w:tc>
          <w:tcPr>
            <w:tcW w:w="7167" w:type="dxa"/>
            <w:gridSpan w:val="3"/>
          </w:tcPr>
          <w:p w14:paraId="284BD7B7" w14:textId="77777777" w:rsidR="001B0ECD" w:rsidRDefault="001B0ECD" w:rsidP="001B0ECD">
            <w:r>
              <w:rPr>
                <w:rFonts w:hint="eastAsia"/>
              </w:rPr>
              <w:t>低</w:t>
            </w:r>
          </w:p>
        </w:tc>
      </w:tr>
      <w:tr w:rsidR="001B0ECD" w14:paraId="17CE8544" w14:textId="77777777" w:rsidTr="001B0ECD">
        <w:tc>
          <w:tcPr>
            <w:tcW w:w="1129" w:type="dxa"/>
          </w:tcPr>
          <w:p w14:paraId="7AD8D5D1" w14:textId="77777777" w:rsidR="001B0ECD" w:rsidRDefault="001B0ECD" w:rsidP="001B0ECD">
            <w:r>
              <w:t>正常流程</w:t>
            </w:r>
          </w:p>
        </w:tc>
        <w:tc>
          <w:tcPr>
            <w:tcW w:w="7167" w:type="dxa"/>
            <w:gridSpan w:val="3"/>
          </w:tcPr>
          <w:p w14:paraId="6B8F9B13" w14:textId="77777777" w:rsidR="001B0ECD" w:rsidRDefault="001B0ECD" w:rsidP="001B0ECD">
            <w:r>
              <w:rPr>
                <w:rFonts w:hint="eastAsia"/>
              </w:rPr>
              <w:t xml:space="preserve">1. </w:t>
            </w:r>
            <w:r>
              <w:rPr>
                <w:rFonts w:hint="eastAsia"/>
              </w:rPr>
              <w:t>中转中心库存管理人员开始盘点工作</w:t>
            </w:r>
          </w:p>
          <w:p w14:paraId="7F3D1FB6" w14:textId="77777777" w:rsidR="001B0ECD" w:rsidRDefault="001B0ECD" w:rsidP="001B0ECD">
            <w:r>
              <w:rPr>
                <w:rFonts w:hint="eastAsia"/>
              </w:rPr>
              <w:t>2.</w:t>
            </w:r>
            <w:r>
              <w:rPr>
                <w:rFonts w:hint="eastAsia"/>
              </w:rPr>
              <w:t>系统</w:t>
            </w:r>
            <w:r w:rsidRPr="003B4F1E">
              <w:t>自动根据当前盘点时间</w:t>
            </w:r>
            <w:r w:rsidRPr="003B4F1E">
              <w:rPr>
                <w:rFonts w:hint="eastAsia"/>
              </w:rPr>
              <w:t>生成</w:t>
            </w:r>
            <w:r w:rsidRPr="003B4F1E">
              <w:t>一个截止点</w:t>
            </w:r>
            <w:r w:rsidRPr="003B4F1E">
              <w:rPr>
                <w:rFonts w:hint="eastAsia"/>
              </w:rPr>
              <w:t>，</w:t>
            </w:r>
            <w:r>
              <w:rPr>
                <w:rFonts w:hint="eastAsia"/>
              </w:rPr>
              <w:t>统计该截止点之前在库快递的快递信息，快递信息包括</w:t>
            </w:r>
            <w:r w:rsidRPr="003B4F1E">
              <w:rPr>
                <w:rFonts w:hint="eastAsia"/>
              </w:rPr>
              <w:t>快递编号、入库日期、目的地、区号、排号、架号、位号</w:t>
            </w:r>
            <w:r>
              <w:rPr>
                <w:rFonts w:hint="eastAsia"/>
              </w:rPr>
              <w:t>。</w:t>
            </w:r>
          </w:p>
          <w:p w14:paraId="66F6740A" w14:textId="77777777" w:rsidR="001B0ECD" w:rsidRDefault="001B0ECD" w:rsidP="001B0ECD">
            <w:r>
              <w:rPr>
                <w:rFonts w:hint="eastAsia"/>
              </w:rPr>
              <w:t>3.</w:t>
            </w:r>
            <w:r>
              <w:rPr>
                <w:rFonts w:hint="eastAsia"/>
              </w:rPr>
              <w:t>系统导出</w:t>
            </w:r>
            <w:r>
              <w:rPr>
                <w:rFonts w:hint="eastAsia"/>
              </w:rPr>
              <w:t>Excel</w:t>
            </w:r>
            <w:r>
              <w:rPr>
                <w:rFonts w:hint="eastAsia"/>
              </w:rPr>
              <w:t>文件。</w:t>
            </w:r>
          </w:p>
        </w:tc>
      </w:tr>
      <w:tr w:rsidR="001B0ECD" w14:paraId="195BEBDC" w14:textId="77777777" w:rsidTr="001B0ECD">
        <w:tc>
          <w:tcPr>
            <w:tcW w:w="1129" w:type="dxa"/>
          </w:tcPr>
          <w:p w14:paraId="68DB4F2D" w14:textId="77777777" w:rsidR="001B0ECD" w:rsidRDefault="001B0ECD" w:rsidP="001B0ECD">
            <w:r>
              <w:lastRenderedPageBreak/>
              <w:t>扩展流程</w:t>
            </w:r>
          </w:p>
        </w:tc>
        <w:tc>
          <w:tcPr>
            <w:tcW w:w="7167" w:type="dxa"/>
            <w:gridSpan w:val="3"/>
          </w:tcPr>
          <w:p w14:paraId="40796A82" w14:textId="77777777" w:rsidR="001B0ECD" w:rsidRDefault="001B0ECD" w:rsidP="001B0ECD">
            <w:r>
              <w:rPr>
                <w:rFonts w:hint="eastAsia"/>
              </w:rPr>
              <w:t>3a</w:t>
            </w:r>
            <w:r>
              <w:rPr>
                <w:rFonts w:hint="eastAsia"/>
              </w:rPr>
              <w:t>导出文件失败</w:t>
            </w:r>
          </w:p>
          <w:p w14:paraId="0CF7CC0E" w14:textId="77777777" w:rsidR="001B0ECD" w:rsidRDefault="001B0ECD" w:rsidP="001B0ECD">
            <w:pPr>
              <w:ind w:firstLineChars="50" w:firstLine="100"/>
            </w:pPr>
            <w:r>
              <w:rPr>
                <w:rFonts w:hint="eastAsia"/>
              </w:rPr>
              <w:t>1</w:t>
            </w:r>
            <w:r>
              <w:rPr>
                <w:rFonts w:hint="eastAsia"/>
              </w:rPr>
              <w:t>提示错误并结束盘点工作</w:t>
            </w:r>
          </w:p>
        </w:tc>
      </w:tr>
      <w:tr w:rsidR="001B0ECD" w14:paraId="22770F69" w14:textId="77777777" w:rsidTr="001B0ECD">
        <w:tc>
          <w:tcPr>
            <w:tcW w:w="1129" w:type="dxa"/>
          </w:tcPr>
          <w:p w14:paraId="7674284A" w14:textId="77777777" w:rsidR="001B0ECD" w:rsidRDefault="001B0ECD" w:rsidP="001B0ECD">
            <w:r>
              <w:t>特殊需求</w:t>
            </w:r>
          </w:p>
        </w:tc>
        <w:tc>
          <w:tcPr>
            <w:tcW w:w="7167" w:type="dxa"/>
            <w:gridSpan w:val="3"/>
          </w:tcPr>
          <w:p w14:paraId="613AA920" w14:textId="77777777" w:rsidR="001B0ECD" w:rsidRDefault="001B0ECD" w:rsidP="001B0ECD">
            <w:r>
              <w:rPr>
                <w:rFonts w:hint="eastAsia"/>
              </w:rPr>
              <w:t>系统信息显示清晰。</w:t>
            </w:r>
          </w:p>
        </w:tc>
      </w:tr>
    </w:tbl>
    <w:p w14:paraId="4C97005E" w14:textId="77777777" w:rsidR="001B0ECD" w:rsidRDefault="001B0ECD" w:rsidP="001B0ECD"/>
    <w:p w14:paraId="57F5EC17" w14:textId="77777777" w:rsidR="001B0ECD" w:rsidRDefault="001B0ECD"/>
    <w:p w14:paraId="106F154F" w14:textId="77777777" w:rsidR="001B0ECD" w:rsidRDefault="001B0ECD"/>
    <w:p w14:paraId="10914135" w14:textId="77777777" w:rsidR="001B0ECD" w:rsidRDefault="001B0ECD"/>
    <w:p w14:paraId="2F7F4900" w14:textId="77777777" w:rsidR="001B0ECD" w:rsidRDefault="001B0ECD"/>
    <w:p w14:paraId="41204810" w14:textId="77777777" w:rsidR="001B0ECD" w:rsidRDefault="001B0ECD"/>
    <w:p w14:paraId="0E795719" w14:textId="77777777" w:rsidR="001B0ECD" w:rsidRDefault="001B0ECD"/>
    <w:p w14:paraId="600EFFEB" w14:textId="77777777" w:rsidR="001B0ECD" w:rsidRDefault="001B0ECD"/>
    <w:p w14:paraId="3A7CD029" w14:textId="77777777" w:rsidR="001B0ECD" w:rsidRDefault="001B0ECD"/>
    <w:p w14:paraId="614A7D0C" w14:textId="77777777" w:rsidR="001B0ECD" w:rsidRDefault="001B0ECD"/>
    <w:p w14:paraId="01AC327E" w14:textId="77777777" w:rsidR="001B0ECD" w:rsidRDefault="001B0ECD"/>
    <w:p w14:paraId="4619CC49" w14:textId="77777777" w:rsidR="001B0ECD" w:rsidRDefault="001B0ECD"/>
    <w:p w14:paraId="66BEF56B" w14:textId="77777777" w:rsidR="001B0ECD" w:rsidRDefault="001B0ECD"/>
    <w:p w14:paraId="46DA061A" w14:textId="77777777" w:rsidR="001B0ECD" w:rsidRDefault="001B0ECD"/>
    <w:p w14:paraId="7F0F9095" w14:textId="77777777" w:rsidR="001B0ECD" w:rsidRDefault="001B0ECD"/>
    <w:p w14:paraId="4C9EAA2C" w14:textId="77777777" w:rsidR="000D2123" w:rsidRDefault="000D2123"/>
    <w:p w14:paraId="132AAB3A" w14:textId="77777777" w:rsidR="001B0ECD" w:rsidRDefault="001B0ECD">
      <w:r>
        <w:rPr>
          <w:rFonts w:hint="eastAsia"/>
        </w:rPr>
        <w:t>用例</w:t>
      </w:r>
      <w:r>
        <w:rPr>
          <w:rFonts w:hint="eastAsia"/>
        </w:rPr>
        <w:t xml:space="preserve">14 </w:t>
      </w:r>
      <w:r>
        <w:rPr>
          <w:rFonts w:hint="eastAsia"/>
        </w:rPr>
        <w:t>入库管理</w:t>
      </w:r>
    </w:p>
    <w:tbl>
      <w:tblPr>
        <w:tblStyle w:val="a5"/>
        <w:tblW w:w="0" w:type="auto"/>
        <w:tblLook w:val="04A0" w:firstRow="1" w:lastRow="0" w:firstColumn="1" w:lastColumn="0" w:noHBand="0" w:noVBand="1"/>
      </w:tblPr>
      <w:tblGrid>
        <w:gridCol w:w="1129"/>
        <w:gridCol w:w="3544"/>
        <w:gridCol w:w="1725"/>
        <w:gridCol w:w="1898"/>
      </w:tblGrid>
      <w:tr w:rsidR="001B0ECD" w14:paraId="3EAB6675" w14:textId="77777777" w:rsidTr="001B0ECD">
        <w:tc>
          <w:tcPr>
            <w:tcW w:w="1129" w:type="dxa"/>
          </w:tcPr>
          <w:p w14:paraId="66F796BA" w14:textId="77777777" w:rsidR="001B0ECD" w:rsidRDefault="001B0ECD" w:rsidP="001B0ECD">
            <w:r>
              <w:rPr>
                <w:rFonts w:hint="eastAsia"/>
              </w:rPr>
              <w:t>ID</w:t>
            </w:r>
          </w:p>
        </w:tc>
        <w:tc>
          <w:tcPr>
            <w:tcW w:w="3544" w:type="dxa"/>
          </w:tcPr>
          <w:p w14:paraId="435E426D" w14:textId="77777777" w:rsidR="001B0ECD" w:rsidRDefault="001B0ECD" w:rsidP="001B0ECD">
            <w:r>
              <w:rPr>
                <w:rFonts w:hint="eastAsia"/>
              </w:rPr>
              <w:t>14</w:t>
            </w:r>
          </w:p>
        </w:tc>
        <w:tc>
          <w:tcPr>
            <w:tcW w:w="1725" w:type="dxa"/>
          </w:tcPr>
          <w:p w14:paraId="122715CF" w14:textId="77777777" w:rsidR="001B0ECD" w:rsidRDefault="001B0ECD" w:rsidP="001B0ECD">
            <w:r>
              <w:rPr>
                <w:rFonts w:hint="eastAsia"/>
              </w:rPr>
              <w:t>名称</w:t>
            </w:r>
          </w:p>
        </w:tc>
        <w:tc>
          <w:tcPr>
            <w:tcW w:w="1898" w:type="dxa"/>
          </w:tcPr>
          <w:p w14:paraId="007C613F" w14:textId="77777777" w:rsidR="001B0ECD" w:rsidRDefault="001B0ECD" w:rsidP="001B0ECD">
            <w:r>
              <w:rPr>
                <w:rFonts w:hint="eastAsia"/>
              </w:rPr>
              <w:t>入库管理</w:t>
            </w:r>
          </w:p>
        </w:tc>
      </w:tr>
      <w:tr w:rsidR="001B0ECD" w14:paraId="3B8118C4" w14:textId="77777777" w:rsidTr="001B0ECD">
        <w:tc>
          <w:tcPr>
            <w:tcW w:w="1129" w:type="dxa"/>
          </w:tcPr>
          <w:p w14:paraId="508675AA" w14:textId="77777777" w:rsidR="001B0ECD" w:rsidRDefault="001B0ECD" w:rsidP="001B0ECD">
            <w:r>
              <w:t>创建者</w:t>
            </w:r>
          </w:p>
        </w:tc>
        <w:tc>
          <w:tcPr>
            <w:tcW w:w="3544" w:type="dxa"/>
          </w:tcPr>
          <w:p w14:paraId="515CD3EC" w14:textId="77777777" w:rsidR="001B0ECD" w:rsidRDefault="001B0ECD" w:rsidP="001B0ECD">
            <w:r>
              <w:rPr>
                <w:rFonts w:hint="eastAsia"/>
              </w:rPr>
              <w:t>许玥琪</w:t>
            </w:r>
          </w:p>
        </w:tc>
        <w:tc>
          <w:tcPr>
            <w:tcW w:w="1725" w:type="dxa"/>
          </w:tcPr>
          <w:p w14:paraId="713AE46A" w14:textId="77777777" w:rsidR="001B0ECD" w:rsidRDefault="001B0ECD" w:rsidP="001B0ECD">
            <w:r>
              <w:t>最后一次更新者</w:t>
            </w:r>
          </w:p>
        </w:tc>
        <w:tc>
          <w:tcPr>
            <w:tcW w:w="1898" w:type="dxa"/>
          </w:tcPr>
          <w:p w14:paraId="7B59B4FC" w14:textId="77777777" w:rsidR="001B0ECD" w:rsidRDefault="001B0ECD" w:rsidP="001B0ECD">
            <w:r>
              <w:rPr>
                <w:rFonts w:hint="eastAsia"/>
              </w:rPr>
              <w:t>许玥琪</w:t>
            </w:r>
          </w:p>
        </w:tc>
      </w:tr>
      <w:tr w:rsidR="001B0ECD" w14:paraId="085B53D7" w14:textId="77777777" w:rsidTr="001B0ECD">
        <w:tc>
          <w:tcPr>
            <w:tcW w:w="1129" w:type="dxa"/>
          </w:tcPr>
          <w:p w14:paraId="629FDC5C" w14:textId="77777777" w:rsidR="001B0ECD" w:rsidRDefault="001B0ECD" w:rsidP="001B0ECD">
            <w:r>
              <w:t>创建日期</w:t>
            </w:r>
          </w:p>
        </w:tc>
        <w:tc>
          <w:tcPr>
            <w:tcW w:w="3544" w:type="dxa"/>
          </w:tcPr>
          <w:p w14:paraId="29D5A85D" w14:textId="77777777" w:rsidR="001B0ECD" w:rsidRDefault="001B0ECD" w:rsidP="001B0ECD">
            <w:r>
              <w:t>2015/10/</w:t>
            </w:r>
            <w:r>
              <w:rPr>
                <w:rFonts w:hint="eastAsia"/>
              </w:rPr>
              <w:t>1</w:t>
            </w:r>
          </w:p>
        </w:tc>
        <w:tc>
          <w:tcPr>
            <w:tcW w:w="1725" w:type="dxa"/>
          </w:tcPr>
          <w:p w14:paraId="04A8C3B1" w14:textId="77777777" w:rsidR="001B0ECD" w:rsidRDefault="001B0ECD" w:rsidP="001B0ECD">
            <w:r>
              <w:t>最后更新日期</w:t>
            </w:r>
          </w:p>
        </w:tc>
        <w:tc>
          <w:tcPr>
            <w:tcW w:w="1898" w:type="dxa"/>
          </w:tcPr>
          <w:p w14:paraId="596810DA" w14:textId="77777777" w:rsidR="001B0ECD" w:rsidRDefault="001B0ECD" w:rsidP="001B0ECD">
            <w:r>
              <w:t>2015/10/</w:t>
            </w:r>
            <w:r>
              <w:rPr>
                <w:rFonts w:hint="eastAsia"/>
              </w:rPr>
              <w:t>2</w:t>
            </w:r>
          </w:p>
        </w:tc>
      </w:tr>
      <w:tr w:rsidR="001B0ECD" w14:paraId="280AE989" w14:textId="77777777" w:rsidTr="001B0ECD">
        <w:tc>
          <w:tcPr>
            <w:tcW w:w="1129" w:type="dxa"/>
          </w:tcPr>
          <w:p w14:paraId="32AC0E03" w14:textId="77777777" w:rsidR="001B0ECD" w:rsidRDefault="001B0ECD" w:rsidP="001B0ECD">
            <w:r>
              <w:t>参与者</w:t>
            </w:r>
          </w:p>
        </w:tc>
        <w:tc>
          <w:tcPr>
            <w:tcW w:w="7167" w:type="dxa"/>
            <w:gridSpan w:val="3"/>
          </w:tcPr>
          <w:p w14:paraId="0DA257B1" w14:textId="77777777" w:rsidR="001B0ECD" w:rsidRPr="00215718" w:rsidRDefault="001B0ECD" w:rsidP="001B0ECD">
            <w:r>
              <w:rPr>
                <w:rFonts w:hint="eastAsia"/>
              </w:rPr>
              <w:t>中转中心库存管理人员，目标是处理登记快递入库。</w:t>
            </w:r>
          </w:p>
        </w:tc>
      </w:tr>
      <w:tr w:rsidR="001B0ECD" w14:paraId="5A36A3A7" w14:textId="77777777" w:rsidTr="001B0ECD">
        <w:tc>
          <w:tcPr>
            <w:tcW w:w="1129" w:type="dxa"/>
          </w:tcPr>
          <w:p w14:paraId="45ADE424" w14:textId="77777777" w:rsidR="001B0ECD" w:rsidRDefault="001B0ECD" w:rsidP="001B0ECD">
            <w:r>
              <w:t>触发条件</w:t>
            </w:r>
          </w:p>
        </w:tc>
        <w:tc>
          <w:tcPr>
            <w:tcW w:w="7167" w:type="dxa"/>
            <w:gridSpan w:val="3"/>
          </w:tcPr>
          <w:p w14:paraId="3B161BD6" w14:textId="77777777" w:rsidR="001B0ECD" w:rsidRPr="00215718" w:rsidRDefault="001B0ECD" w:rsidP="001B0ECD">
            <w:r>
              <w:rPr>
                <w:rFonts w:hint="eastAsia"/>
              </w:rPr>
              <w:t>快递的中转中心到达单通过审批</w:t>
            </w:r>
          </w:p>
        </w:tc>
      </w:tr>
      <w:tr w:rsidR="001B0ECD" w14:paraId="2E9A6A8A" w14:textId="77777777" w:rsidTr="001B0ECD">
        <w:tc>
          <w:tcPr>
            <w:tcW w:w="1129" w:type="dxa"/>
          </w:tcPr>
          <w:p w14:paraId="7D311F5F" w14:textId="77777777" w:rsidR="001B0ECD" w:rsidRDefault="001B0ECD" w:rsidP="001B0ECD">
            <w:r>
              <w:t>前置条件</w:t>
            </w:r>
          </w:p>
        </w:tc>
        <w:tc>
          <w:tcPr>
            <w:tcW w:w="7167" w:type="dxa"/>
            <w:gridSpan w:val="3"/>
          </w:tcPr>
          <w:p w14:paraId="608D7A51" w14:textId="77777777" w:rsidR="001B0ECD" w:rsidRPr="00215718" w:rsidRDefault="001B0ECD" w:rsidP="001B0ECD">
            <w:r>
              <w:rPr>
                <w:rFonts w:hint="eastAsia"/>
              </w:rPr>
              <w:t>管理人员必须已经被识别和授权</w:t>
            </w:r>
          </w:p>
        </w:tc>
      </w:tr>
      <w:tr w:rsidR="001B0ECD" w14:paraId="02ABF1D0" w14:textId="77777777" w:rsidTr="001B0ECD">
        <w:tc>
          <w:tcPr>
            <w:tcW w:w="1129" w:type="dxa"/>
          </w:tcPr>
          <w:p w14:paraId="74F6064C" w14:textId="77777777" w:rsidR="001B0ECD" w:rsidRDefault="001B0ECD" w:rsidP="001B0ECD">
            <w:r>
              <w:t>后置条件</w:t>
            </w:r>
          </w:p>
        </w:tc>
        <w:tc>
          <w:tcPr>
            <w:tcW w:w="7167" w:type="dxa"/>
            <w:gridSpan w:val="3"/>
          </w:tcPr>
          <w:p w14:paraId="1D5C8D78" w14:textId="77777777" w:rsidR="001B0ECD" w:rsidRPr="00215718" w:rsidRDefault="001B0ECD" w:rsidP="001B0ECD">
            <w:r>
              <w:rPr>
                <w:rFonts w:hint="eastAsia"/>
              </w:rPr>
              <w:t>储存库存快递信息，打印库存入库单</w:t>
            </w:r>
          </w:p>
        </w:tc>
      </w:tr>
      <w:tr w:rsidR="001B0ECD" w14:paraId="7C6DA550" w14:textId="77777777" w:rsidTr="001B0ECD">
        <w:tc>
          <w:tcPr>
            <w:tcW w:w="1129" w:type="dxa"/>
          </w:tcPr>
          <w:p w14:paraId="19687B67" w14:textId="77777777" w:rsidR="001B0ECD" w:rsidRDefault="001B0ECD" w:rsidP="001B0ECD">
            <w:r>
              <w:t>优先级</w:t>
            </w:r>
          </w:p>
        </w:tc>
        <w:tc>
          <w:tcPr>
            <w:tcW w:w="7167" w:type="dxa"/>
            <w:gridSpan w:val="3"/>
          </w:tcPr>
          <w:p w14:paraId="5852D2CB" w14:textId="77777777" w:rsidR="001B0ECD" w:rsidRDefault="001B0ECD" w:rsidP="001B0ECD">
            <w:r>
              <w:rPr>
                <w:rFonts w:hint="eastAsia"/>
              </w:rPr>
              <w:t>高</w:t>
            </w:r>
          </w:p>
        </w:tc>
      </w:tr>
      <w:tr w:rsidR="001B0ECD" w14:paraId="51C74355" w14:textId="77777777" w:rsidTr="001B0ECD">
        <w:tc>
          <w:tcPr>
            <w:tcW w:w="1129" w:type="dxa"/>
          </w:tcPr>
          <w:p w14:paraId="156BD9AA" w14:textId="77777777" w:rsidR="001B0ECD" w:rsidRDefault="001B0ECD" w:rsidP="001B0ECD">
            <w:r>
              <w:t>正常流程</w:t>
            </w:r>
          </w:p>
        </w:tc>
        <w:tc>
          <w:tcPr>
            <w:tcW w:w="7167" w:type="dxa"/>
            <w:gridSpan w:val="3"/>
          </w:tcPr>
          <w:p w14:paraId="6589FBF0" w14:textId="77777777" w:rsidR="001B0ECD" w:rsidRDefault="001B0ECD" w:rsidP="001B0ECD">
            <w:r>
              <w:rPr>
                <w:rFonts w:hint="eastAsia"/>
              </w:rPr>
              <w:t>1.</w:t>
            </w:r>
            <w:r>
              <w:rPr>
                <w:rFonts w:hint="eastAsia"/>
              </w:rPr>
              <w:t>系统显示入库快递信息和相应的分区范围</w:t>
            </w:r>
          </w:p>
          <w:p w14:paraId="79931454" w14:textId="77777777" w:rsidR="001B0ECD" w:rsidRDefault="001B0ECD" w:rsidP="001B0ECD">
            <w:r>
              <w:rPr>
                <w:rFonts w:hint="eastAsia"/>
              </w:rPr>
              <w:t>2</w:t>
            </w:r>
            <w:r>
              <w:rPr>
                <w:rFonts w:hint="eastAsia"/>
              </w:rPr>
              <w:t>中转中心库存管理人员将相应快递入库至分区，输入</w:t>
            </w:r>
            <w:r>
              <w:rPr>
                <w:rFonts w:hint="eastAsia"/>
              </w:rPr>
              <w:t>10</w:t>
            </w:r>
            <w:r>
              <w:rPr>
                <w:rFonts w:hint="eastAsia"/>
              </w:rPr>
              <w:t>位条形码号。</w:t>
            </w:r>
          </w:p>
          <w:p w14:paraId="1A7FDB2C" w14:textId="77777777" w:rsidR="001B0ECD" w:rsidRDefault="001B0ECD" w:rsidP="001B0ECD">
            <w:r>
              <w:rPr>
                <w:rFonts w:hint="eastAsia"/>
              </w:rPr>
              <w:t>3.</w:t>
            </w:r>
            <w:r>
              <w:rPr>
                <w:rFonts w:hint="eastAsia"/>
              </w:rPr>
              <w:t>系统记录并显示快递信息，快递信息包括</w:t>
            </w:r>
            <w:r w:rsidRPr="003B4F1E">
              <w:rPr>
                <w:rFonts w:hint="eastAsia"/>
              </w:rPr>
              <w:t>快递编号、入库日期、目的地</w:t>
            </w:r>
            <w:r>
              <w:rPr>
                <w:rFonts w:hint="eastAsia"/>
              </w:rPr>
              <w:t>。</w:t>
            </w:r>
          </w:p>
          <w:p w14:paraId="3607D5D1" w14:textId="77777777" w:rsidR="001B0ECD" w:rsidRDefault="001B0ECD" w:rsidP="001B0ECD">
            <w:r>
              <w:rPr>
                <w:rFonts w:hint="eastAsia"/>
              </w:rPr>
              <w:t>4.</w:t>
            </w:r>
            <w:r>
              <w:rPr>
                <w:rFonts w:hint="eastAsia"/>
              </w:rPr>
              <w:t>中转中心库存管理人员输入快递位置，包括</w:t>
            </w:r>
            <w:r w:rsidRPr="003B4F1E">
              <w:rPr>
                <w:rFonts w:hint="eastAsia"/>
              </w:rPr>
              <w:t>区号、排号、架号、位号</w:t>
            </w:r>
            <w:r>
              <w:rPr>
                <w:rFonts w:hint="eastAsia"/>
              </w:rPr>
              <w:t>。</w:t>
            </w:r>
          </w:p>
          <w:p w14:paraId="65A27A8E" w14:textId="77777777" w:rsidR="001B0ECD" w:rsidRPr="00F31F49" w:rsidRDefault="001B0ECD" w:rsidP="001B0ECD">
            <w:r>
              <w:rPr>
                <w:rFonts w:hint="eastAsia"/>
              </w:rPr>
              <w:lastRenderedPageBreak/>
              <w:t>5.</w:t>
            </w:r>
            <w:r>
              <w:rPr>
                <w:rFonts w:hint="eastAsia"/>
              </w:rPr>
              <w:t>系统记录快递</w:t>
            </w:r>
            <w:r w:rsidRPr="003B4F1E">
              <w:rPr>
                <w:rFonts w:hint="eastAsia"/>
              </w:rPr>
              <w:t>编号、入库日期、目的地、区号、排号、架号、位号</w:t>
            </w:r>
            <w:r>
              <w:rPr>
                <w:rFonts w:hint="eastAsia"/>
              </w:rPr>
              <w:t>，并更新库存。</w:t>
            </w:r>
          </w:p>
          <w:p w14:paraId="25448C4E" w14:textId="77777777" w:rsidR="001B0ECD" w:rsidRPr="00215718" w:rsidRDefault="001B0ECD" w:rsidP="001B0ECD">
            <w:r>
              <w:rPr>
                <w:rFonts w:hint="eastAsia"/>
              </w:rPr>
              <w:t>6.</w:t>
            </w:r>
            <w:r>
              <w:rPr>
                <w:rFonts w:hint="eastAsia"/>
              </w:rPr>
              <w:t>系统打印入库单</w:t>
            </w:r>
          </w:p>
        </w:tc>
      </w:tr>
      <w:tr w:rsidR="001B0ECD" w14:paraId="72542A52" w14:textId="77777777" w:rsidTr="001B0ECD">
        <w:tc>
          <w:tcPr>
            <w:tcW w:w="1129" w:type="dxa"/>
          </w:tcPr>
          <w:p w14:paraId="646EFA27" w14:textId="77777777" w:rsidR="001B0ECD" w:rsidRDefault="001B0ECD" w:rsidP="001B0ECD">
            <w:r>
              <w:lastRenderedPageBreak/>
              <w:t>扩展流程</w:t>
            </w:r>
          </w:p>
        </w:tc>
        <w:tc>
          <w:tcPr>
            <w:tcW w:w="7167" w:type="dxa"/>
            <w:gridSpan w:val="3"/>
          </w:tcPr>
          <w:p w14:paraId="107FA80D" w14:textId="77777777" w:rsidR="001B0ECD" w:rsidRDefault="001B0ECD" w:rsidP="001B0ECD">
            <w:r>
              <w:rPr>
                <w:rFonts w:hint="eastAsia"/>
              </w:rPr>
              <w:t>1a.</w:t>
            </w:r>
            <w:r>
              <w:rPr>
                <w:rFonts w:hint="eastAsia"/>
              </w:rPr>
              <w:t>非法条形码号：</w:t>
            </w:r>
          </w:p>
          <w:p w14:paraId="0C5EB432" w14:textId="77777777" w:rsidR="001B0ECD" w:rsidRDefault="001B0ECD" w:rsidP="001B0ECD">
            <w:pPr>
              <w:ind w:firstLineChars="50" w:firstLine="100"/>
            </w:pPr>
            <w:r>
              <w:rPr>
                <w:rFonts w:hint="eastAsia"/>
              </w:rPr>
              <w:t>1.</w:t>
            </w:r>
            <w:r>
              <w:rPr>
                <w:rFonts w:hint="eastAsia"/>
              </w:rPr>
              <w:t>系统显示编号错误并拒绝输入</w:t>
            </w:r>
          </w:p>
          <w:p w14:paraId="2833A1DB" w14:textId="77777777" w:rsidR="001B0ECD" w:rsidRDefault="001B0ECD" w:rsidP="001B0ECD">
            <w:r>
              <w:rPr>
                <w:rFonts w:hint="eastAsia"/>
              </w:rPr>
              <w:t>4a.</w:t>
            </w:r>
            <w:r>
              <w:rPr>
                <w:rFonts w:hint="eastAsia"/>
              </w:rPr>
              <w:t>非法快递位置：</w:t>
            </w:r>
          </w:p>
          <w:p w14:paraId="5FD5112B" w14:textId="77777777" w:rsidR="001B0ECD" w:rsidRDefault="001B0ECD" w:rsidP="001B0ECD">
            <w:r>
              <w:rPr>
                <w:rFonts w:hint="eastAsia"/>
              </w:rPr>
              <w:t xml:space="preserve"> 1.</w:t>
            </w:r>
            <w:r>
              <w:rPr>
                <w:rFonts w:hint="eastAsia"/>
              </w:rPr>
              <w:t>系统显示错误并拒绝输入</w:t>
            </w:r>
          </w:p>
          <w:p w14:paraId="0C008AD2" w14:textId="77777777" w:rsidR="001B0ECD" w:rsidRDefault="001B0ECD" w:rsidP="001B0ECD">
            <w:r>
              <w:rPr>
                <w:rFonts w:hint="eastAsia"/>
              </w:rPr>
              <w:t>4b.</w:t>
            </w:r>
            <w:r>
              <w:rPr>
                <w:rFonts w:hint="eastAsia"/>
              </w:rPr>
              <w:t>快递位置已有货物：</w:t>
            </w:r>
          </w:p>
          <w:p w14:paraId="0BDA58DC" w14:textId="77777777" w:rsidR="001B0ECD" w:rsidRDefault="001B0ECD" w:rsidP="001B0ECD">
            <w:pPr>
              <w:ind w:firstLineChars="50" w:firstLine="100"/>
            </w:pPr>
            <w:r>
              <w:rPr>
                <w:rFonts w:hint="eastAsia"/>
              </w:rPr>
              <w:t xml:space="preserve">1. </w:t>
            </w:r>
            <w:r>
              <w:rPr>
                <w:rFonts w:hint="eastAsia"/>
              </w:rPr>
              <w:t>系统显示错误并拒绝输入</w:t>
            </w:r>
          </w:p>
          <w:p w14:paraId="528F96BC" w14:textId="77777777" w:rsidR="001B0ECD" w:rsidRDefault="001B0ECD" w:rsidP="001B0ECD">
            <w:r>
              <w:rPr>
                <w:rFonts w:hint="eastAsia"/>
              </w:rPr>
              <w:t>5a.</w:t>
            </w:r>
            <w:r>
              <w:rPr>
                <w:rFonts w:hint="eastAsia"/>
              </w:rPr>
              <w:t>系统计算某区库存量超过</w:t>
            </w:r>
            <w:r>
              <w:rPr>
                <w:rFonts w:hint="eastAsia"/>
              </w:rPr>
              <w:t>90%</w:t>
            </w:r>
          </w:p>
          <w:p w14:paraId="69968795" w14:textId="77777777" w:rsidR="001B0ECD" w:rsidRDefault="001B0ECD" w:rsidP="001B0ECD">
            <w:r>
              <w:rPr>
                <w:rFonts w:hint="eastAsia"/>
              </w:rPr>
              <w:t xml:space="preserve"> 1.</w:t>
            </w:r>
            <w:r>
              <w:rPr>
                <w:rFonts w:hint="eastAsia"/>
              </w:rPr>
              <w:t>系统打印入库单</w:t>
            </w:r>
          </w:p>
          <w:p w14:paraId="4EDC3E70" w14:textId="77777777" w:rsidR="001B0ECD" w:rsidRPr="00BD424C" w:rsidRDefault="001B0ECD" w:rsidP="001B0ECD">
            <w:r>
              <w:rPr>
                <w:rFonts w:hint="eastAsia"/>
              </w:rPr>
              <w:t xml:space="preserve"> 2.</w:t>
            </w:r>
            <w:r>
              <w:rPr>
                <w:rFonts w:hint="eastAsia"/>
              </w:rPr>
              <w:t>系统发出库区库存警报</w:t>
            </w:r>
          </w:p>
        </w:tc>
      </w:tr>
      <w:tr w:rsidR="001B0ECD" w14:paraId="5BEDC2D8" w14:textId="77777777" w:rsidTr="001B0ECD">
        <w:tc>
          <w:tcPr>
            <w:tcW w:w="1129" w:type="dxa"/>
          </w:tcPr>
          <w:p w14:paraId="21E8919D" w14:textId="77777777" w:rsidR="001B0ECD" w:rsidRDefault="001B0ECD" w:rsidP="001B0ECD">
            <w:r>
              <w:t>特殊需求</w:t>
            </w:r>
          </w:p>
        </w:tc>
        <w:tc>
          <w:tcPr>
            <w:tcW w:w="7167" w:type="dxa"/>
            <w:gridSpan w:val="3"/>
          </w:tcPr>
          <w:p w14:paraId="7226F765" w14:textId="77777777" w:rsidR="001B0ECD" w:rsidRDefault="001B0ECD" w:rsidP="001B0ECD">
            <w:r>
              <w:rPr>
                <w:rFonts w:hint="eastAsia"/>
              </w:rPr>
              <w:t>系统信息显示清晰。</w:t>
            </w:r>
          </w:p>
        </w:tc>
      </w:tr>
    </w:tbl>
    <w:p w14:paraId="4B58BAB3" w14:textId="77777777" w:rsidR="001B0ECD" w:rsidRDefault="001B0ECD" w:rsidP="001B0ECD"/>
    <w:p w14:paraId="25FF43E3" w14:textId="77777777" w:rsidR="001B0ECD" w:rsidRDefault="001B0ECD"/>
    <w:p w14:paraId="4CDC33A8" w14:textId="77777777" w:rsidR="001B0ECD" w:rsidRDefault="001B0ECD"/>
    <w:p w14:paraId="36B685DB" w14:textId="77777777" w:rsidR="001B0ECD" w:rsidRDefault="001B0ECD"/>
    <w:p w14:paraId="1339E386" w14:textId="77777777" w:rsidR="001B0ECD" w:rsidRDefault="001B0ECD"/>
    <w:p w14:paraId="2EDA51AA" w14:textId="77777777" w:rsidR="001B0ECD" w:rsidRDefault="001B0ECD"/>
    <w:p w14:paraId="087BB343" w14:textId="77777777" w:rsidR="001B0ECD" w:rsidRDefault="001B0ECD">
      <w:r>
        <w:rPr>
          <w:rFonts w:hint="eastAsia"/>
        </w:rPr>
        <w:t>用例</w:t>
      </w:r>
      <w:r>
        <w:rPr>
          <w:rFonts w:hint="eastAsia"/>
        </w:rPr>
        <w:t xml:space="preserve">15 </w:t>
      </w:r>
      <w:r>
        <w:rPr>
          <w:rFonts w:hint="eastAsia"/>
        </w:rPr>
        <w:t>出库管理</w:t>
      </w:r>
    </w:p>
    <w:tbl>
      <w:tblPr>
        <w:tblStyle w:val="a5"/>
        <w:tblW w:w="0" w:type="auto"/>
        <w:tblLook w:val="04A0" w:firstRow="1" w:lastRow="0" w:firstColumn="1" w:lastColumn="0" w:noHBand="0" w:noVBand="1"/>
      </w:tblPr>
      <w:tblGrid>
        <w:gridCol w:w="1129"/>
        <w:gridCol w:w="3544"/>
        <w:gridCol w:w="1725"/>
        <w:gridCol w:w="1898"/>
      </w:tblGrid>
      <w:tr w:rsidR="001B0ECD" w14:paraId="0341194F" w14:textId="77777777" w:rsidTr="001B0ECD">
        <w:tc>
          <w:tcPr>
            <w:tcW w:w="1129" w:type="dxa"/>
          </w:tcPr>
          <w:p w14:paraId="0C98D647" w14:textId="77777777" w:rsidR="001B0ECD" w:rsidRDefault="001B0ECD" w:rsidP="001B0ECD">
            <w:r>
              <w:rPr>
                <w:rFonts w:hint="eastAsia"/>
              </w:rPr>
              <w:t>ID</w:t>
            </w:r>
          </w:p>
        </w:tc>
        <w:tc>
          <w:tcPr>
            <w:tcW w:w="3544" w:type="dxa"/>
          </w:tcPr>
          <w:p w14:paraId="5E611977" w14:textId="77777777" w:rsidR="001B0ECD" w:rsidRDefault="001B0ECD" w:rsidP="001B0ECD">
            <w:r>
              <w:rPr>
                <w:rFonts w:hint="eastAsia"/>
              </w:rPr>
              <w:t>15</w:t>
            </w:r>
          </w:p>
        </w:tc>
        <w:tc>
          <w:tcPr>
            <w:tcW w:w="1725" w:type="dxa"/>
          </w:tcPr>
          <w:p w14:paraId="4E1AC27F" w14:textId="77777777" w:rsidR="001B0ECD" w:rsidRDefault="001B0ECD" w:rsidP="001B0ECD">
            <w:r>
              <w:rPr>
                <w:rFonts w:hint="eastAsia"/>
              </w:rPr>
              <w:t>名称</w:t>
            </w:r>
          </w:p>
        </w:tc>
        <w:tc>
          <w:tcPr>
            <w:tcW w:w="1898" w:type="dxa"/>
          </w:tcPr>
          <w:p w14:paraId="73A45AED" w14:textId="77777777" w:rsidR="001B0ECD" w:rsidRDefault="001B0ECD" w:rsidP="001B0ECD">
            <w:r>
              <w:rPr>
                <w:rFonts w:hint="eastAsia"/>
              </w:rPr>
              <w:t>出库管理</w:t>
            </w:r>
          </w:p>
        </w:tc>
      </w:tr>
      <w:tr w:rsidR="001B0ECD" w14:paraId="741207D2" w14:textId="77777777" w:rsidTr="001B0ECD">
        <w:tc>
          <w:tcPr>
            <w:tcW w:w="1129" w:type="dxa"/>
          </w:tcPr>
          <w:p w14:paraId="73748BB1" w14:textId="77777777" w:rsidR="001B0ECD" w:rsidRDefault="001B0ECD" w:rsidP="001B0ECD">
            <w:r>
              <w:t>创建者</w:t>
            </w:r>
          </w:p>
        </w:tc>
        <w:tc>
          <w:tcPr>
            <w:tcW w:w="3544" w:type="dxa"/>
          </w:tcPr>
          <w:p w14:paraId="591FF4A5" w14:textId="77777777" w:rsidR="001B0ECD" w:rsidRDefault="001B0ECD" w:rsidP="001B0ECD">
            <w:r>
              <w:rPr>
                <w:rFonts w:hint="eastAsia"/>
              </w:rPr>
              <w:t>许玥琪</w:t>
            </w:r>
          </w:p>
        </w:tc>
        <w:tc>
          <w:tcPr>
            <w:tcW w:w="1725" w:type="dxa"/>
          </w:tcPr>
          <w:p w14:paraId="39F94BB6" w14:textId="77777777" w:rsidR="001B0ECD" w:rsidRDefault="001B0ECD" w:rsidP="001B0ECD">
            <w:r>
              <w:t>最后一次更新者</w:t>
            </w:r>
          </w:p>
        </w:tc>
        <w:tc>
          <w:tcPr>
            <w:tcW w:w="1898" w:type="dxa"/>
          </w:tcPr>
          <w:p w14:paraId="2BDA62EE" w14:textId="77777777" w:rsidR="001B0ECD" w:rsidRDefault="001B0ECD" w:rsidP="001B0ECD">
            <w:r>
              <w:rPr>
                <w:rFonts w:hint="eastAsia"/>
              </w:rPr>
              <w:t>许玥琪</w:t>
            </w:r>
          </w:p>
        </w:tc>
      </w:tr>
      <w:tr w:rsidR="001B0ECD" w14:paraId="62C130CD" w14:textId="77777777" w:rsidTr="001B0ECD">
        <w:tc>
          <w:tcPr>
            <w:tcW w:w="1129" w:type="dxa"/>
          </w:tcPr>
          <w:p w14:paraId="72C2E871" w14:textId="77777777" w:rsidR="001B0ECD" w:rsidRDefault="001B0ECD" w:rsidP="001B0ECD">
            <w:r>
              <w:t>创建日期</w:t>
            </w:r>
          </w:p>
        </w:tc>
        <w:tc>
          <w:tcPr>
            <w:tcW w:w="3544" w:type="dxa"/>
          </w:tcPr>
          <w:p w14:paraId="3A5C1948" w14:textId="77777777" w:rsidR="001B0ECD" w:rsidRDefault="001B0ECD" w:rsidP="001B0ECD">
            <w:r>
              <w:t>2015/10/</w:t>
            </w:r>
            <w:r>
              <w:rPr>
                <w:rFonts w:hint="eastAsia"/>
              </w:rPr>
              <w:t>1</w:t>
            </w:r>
          </w:p>
        </w:tc>
        <w:tc>
          <w:tcPr>
            <w:tcW w:w="1725" w:type="dxa"/>
          </w:tcPr>
          <w:p w14:paraId="7A42BE16" w14:textId="77777777" w:rsidR="001B0ECD" w:rsidRDefault="001B0ECD" w:rsidP="001B0ECD">
            <w:r>
              <w:t>最后更新日期</w:t>
            </w:r>
          </w:p>
        </w:tc>
        <w:tc>
          <w:tcPr>
            <w:tcW w:w="1898" w:type="dxa"/>
          </w:tcPr>
          <w:p w14:paraId="6D835783" w14:textId="77777777" w:rsidR="001B0ECD" w:rsidRDefault="001B0ECD" w:rsidP="001B0ECD">
            <w:r>
              <w:t>2015/10/</w:t>
            </w:r>
            <w:r>
              <w:rPr>
                <w:rFonts w:hint="eastAsia"/>
              </w:rPr>
              <w:t>1</w:t>
            </w:r>
          </w:p>
        </w:tc>
      </w:tr>
      <w:tr w:rsidR="001B0ECD" w14:paraId="39574D04" w14:textId="77777777" w:rsidTr="001B0ECD">
        <w:tc>
          <w:tcPr>
            <w:tcW w:w="1129" w:type="dxa"/>
          </w:tcPr>
          <w:p w14:paraId="287A1E30" w14:textId="77777777" w:rsidR="001B0ECD" w:rsidRDefault="001B0ECD" w:rsidP="001B0ECD">
            <w:r>
              <w:t>参与者</w:t>
            </w:r>
          </w:p>
        </w:tc>
        <w:tc>
          <w:tcPr>
            <w:tcW w:w="7167" w:type="dxa"/>
            <w:gridSpan w:val="3"/>
          </w:tcPr>
          <w:p w14:paraId="6FE4D89F" w14:textId="77777777" w:rsidR="001B0ECD" w:rsidRPr="00215718" w:rsidRDefault="001B0ECD" w:rsidP="001B0ECD">
            <w:r>
              <w:rPr>
                <w:rFonts w:hint="eastAsia"/>
              </w:rPr>
              <w:t>中转中心库存管理人员，目标是处理登记快递出库。</w:t>
            </w:r>
          </w:p>
        </w:tc>
      </w:tr>
      <w:tr w:rsidR="001B0ECD" w14:paraId="75427C27" w14:textId="77777777" w:rsidTr="001B0ECD">
        <w:tc>
          <w:tcPr>
            <w:tcW w:w="1129" w:type="dxa"/>
          </w:tcPr>
          <w:p w14:paraId="653252AA" w14:textId="77777777" w:rsidR="001B0ECD" w:rsidRDefault="001B0ECD" w:rsidP="001B0ECD">
            <w:r>
              <w:t>触发条件</w:t>
            </w:r>
          </w:p>
        </w:tc>
        <w:tc>
          <w:tcPr>
            <w:tcW w:w="7167" w:type="dxa"/>
            <w:gridSpan w:val="3"/>
          </w:tcPr>
          <w:p w14:paraId="569A3725" w14:textId="77777777" w:rsidR="001B0ECD" w:rsidRPr="00215718" w:rsidRDefault="001B0ECD" w:rsidP="001B0ECD">
            <w:r>
              <w:rPr>
                <w:rFonts w:hint="eastAsia"/>
              </w:rPr>
              <w:t>快递的中转中心中转单通过审批</w:t>
            </w:r>
          </w:p>
        </w:tc>
      </w:tr>
      <w:tr w:rsidR="001B0ECD" w14:paraId="01F3A82E" w14:textId="77777777" w:rsidTr="001B0ECD">
        <w:tc>
          <w:tcPr>
            <w:tcW w:w="1129" w:type="dxa"/>
          </w:tcPr>
          <w:p w14:paraId="12A1CBB9" w14:textId="77777777" w:rsidR="001B0ECD" w:rsidRDefault="001B0ECD" w:rsidP="001B0ECD">
            <w:r>
              <w:t>前置条件</w:t>
            </w:r>
          </w:p>
        </w:tc>
        <w:tc>
          <w:tcPr>
            <w:tcW w:w="7167" w:type="dxa"/>
            <w:gridSpan w:val="3"/>
          </w:tcPr>
          <w:p w14:paraId="64112CE1" w14:textId="77777777" w:rsidR="001B0ECD" w:rsidRPr="00215718" w:rsidRDefault="001B0ECD" w:rsidP="001B0ECD">
            <w:r>
              <w:rPr>
                <w:rFonts w:hint="eastAsia"/>
              </w:rPr>
              <w:t>管理人员必须已经被识别和授权</w:t>
            </w:r>
          </w:p>
        </w:tc>
      </w:tr>
      <w:tr w:rsidR="001B0ECD" w14:paraId="5A59EE8D" w14:textId="77777777" w:rsidTr="001B0ECD">
        <w:tc>
          <w:tcPr>
            <w:tcW w:w="1129" w:type="dxa"/>
          </w:tcPr>
          <w:p w14:paraId="7B87AA86" w14:textId="77777777" w:rsidR="001B0ECD" w:rsidRDefault="001B0ECD" w:rsidP="001B0ECD">
            <w:r>
              <w:t>后置条件</w:t>
            </w:r>
          </w:p>
        </w:tc>
        <w:tc>
          <w:tcPr>
            <w:tcW w:w="7167" w:type="dxa"/>
            <w:gridSpan w:val="3"/>
          </w:tcPr>
          <w:p w14:paraId="1EA5D144" w14:textId="77777777" w:rsidR="001B0ECD" w:rsidRPr="00215718" w:rsidRDefault="001B0ECD" w:rsidP="001B0ECD">
            <w:r>
              <w:rPr>
                <w:rFonts w:hint="eastAsia"/>
              </w:rPr>
              <w:t>储存库存快递信息，打印库存出库单</w:t>
            </w:r>
          </w:p>
        </w:tc>
      </w:tr>
      <w:tr w:rsidR="001B0ECD" w14:paraId="631F10FB" w14:textId="77777777" w:rsidTr="001B0ECD">
        <w:tc>
          <w:tcPr>
            <w:tcW w:w="1129" w:type="dxa"/>
          </w:tcPr>
          <w:p w14:paraId="472170B0" w14:textId="77777777" w:rsidR="001B0ECD" w:rsidRDefault="001B0ECD" w:rsidP="001B0ECD">
            <w:r>
              <w:t>优先级</w:t>
            </w:r>
          </w:p>
        </w:tc>
        <w:tc>
          <w:tcPr>
            <w:tcW w:w="7167" w:type="dxa"/>
            <w:gridSpan w:val="3"/>
          </w:tcPr>
          <w:p w14:paraId="68ECE521" w14:textId="77777777" w:rsidR="001B0ECD" w:rsidRDefault="001B0ECD" w:rsidP="001B0ECD">
            <w:pPr>
              <w:tabs>
                <w:tab w:val="left" w:pos="1050"/>
              </w:tabs>
            </w:pPr>
            <w:r>
              <w:rPr>
                <w:rFonts w:hint="eastAsia"/>
              </w:rPr>
              <w:t>高</w:t>
            </w:r>
          </w:p>
        </w:tc>
      </w:tr>
      <w:tr w:rsidR="001B0ECD" w14:paraId="2637E280" w14:textId="77777777" w:rsidTr="001B0ECD">
        <w:tc>
          <w:tcPr>
            <w:tcW w:w="1129" w:type="dxa"/>
          </w:tcPr>
          <w:p w14:paraId="39DB5FE6" w14:textId="77777777" w:rsidR="001B0ECD" w:rsidRDefault="001B0ECD" w:rsidP="001B0ECD">
            <w:r>
              <w:t>正常流程</w:t>
            </w:r>
          </w:p>
        </w:tc>
        <w:tc>
          <w:tcPr>
            <w:tcW w:w="7167" w:type="dxa"/>
            <w:gridSpan w:val="3"/>
          </w:tcPr>
          <w:p w14:paraId="2FFAD7EB" w14:textId="77777777" w:rsidR="001B0ECD" w:rsidRDefault="001B0ECD" w:rsidP="001B0ECD">
            <w:r>
              <w:rPr>
                <w:rFonts w:hint="eastAsia"/>
              </w:rPr>
              <w:t>1.</w:t>
            </w:r>
            <w:r>
              <w:rPr>
                <w:rFonts w:hint="eastAsia"/>
              </w:rPr>
              <w:t>系统显示出库快递信息和快递位置。</w:t>
            </w:r>
          </w:p>
          <w:p w14:paraId="453A1249" w14:textId="77777777" w:rsidR="001B0ECD" w:rsidRDefault="001B0ECD" w:rsidP="001B0ECD">
            <w:r>
              <w:rPr>
                <w:rFonts w:hint="eastAsia"/>
              </w:rPr>
              <w:t>2</w:t>
            </w:r>
            <w:r>
              <w:rPr>
                <w:rFonts w:hint="eastAsia"/>
              </w:rPr>
              <w:t>中转中心库存管理人员将相应快递出库，输入</w:t>
            </w:r>
            <w:r>
              <w:rPr>
                <w:rFonts w:hint="eastAsia"/>
              </w:rPr>
              <w:t>10</w:t>
            </w:r>
            <w:r>
              <w:rPr>
                <w:rFonts w:hint="eastAsia"/>
              </w:rPr>
              <w:t>位条形码号。</w:t>
            </w:r>
          </w:p>
          <w:p w14:paraId="5FDC5209" w14:textId="7D26A7CE" w:rsidR="001B0ECD" w:rsidRDefault="001B0ECD" w:rsidP="001B0ECD">
            <w:r>
              <w:rPr>
                <w:rFonts w:hint="eastAsia"/>
              </w:rPr>
              <w:t>3.</w:t>
            </w:r>
            <w:r>
              <w:rPr>
                <w:rFonts w:hint="eastAsia"/>
              </w:rPr>
              <w:t>系统记录并显示快递信息，快递信息包括</w:t>
            </w:r>
            <w:r w:rsidRPr="003B4F1E">
              <w:rPr>
                <w:rFonts w:hint="eastAsia"/>
              </w:rPr>
              <w:t>快递编号、出</w:t>
            </w:r>
            <w:r w:rsidR="000D2123">
              <w:rPr>
                <w:rFonts w:hint="eastAsia"/>
              </w:rPr>
              <w:t>库日期、目的地、装运形式（火车、飞机、汽车）、中转单编号</w:t>
            </w:r>
            <w:r>
              <w:rPr>
                <w:rFonts w:hint="eastAsia"/>
              </w:rPr>
              <w:t>，并更新库存。</w:t>
            </w:r>
          </w:p>
          <w:p w14:paraId="2244031B" w14:textId="77777777" w:rsidR="001B0ECD" w:rsidRPr="00215718" w:rsidRDefault="001B0ECD" w:rsidP="001B0ECD">
            <w:r>
              <w:rPr>
                <w:rFonts w:hint="eastAsia"/>
              </w:rPr>
              <w:lastRenderedPageBreak/>
              <w:t>4.</w:t>
            </w:r>
            <w:r>
              <w:rPr>
                <w:rFonts w:hint="eastAsia"/>
              </w:rPr>
              <w:t>系统打印出库单</w:t>
            </w:r>
          </w:p>
        </w:tc>
      </w:tr>
      <w:tr w:rsidR="001B0ECD" w14:paraId="23859E8E" w14:textId="77777777" w:rsidTr="001B0ECD">
        <w:tc>
          <w:tcPr>
            <w:tcW w:w="1129" w:type="dxa"/>
          </w:tcPr>
          <w:p w14:paraId="48F90B1C" w14:textId="77777777" w:rsidR="001B0ECD" w:rsidRDefault="001B0ECD" w:rsidP="001B0ECD">
            <w:r>
              <w:lastRenderedPageBreak/>
              <w:t>扩展流程</w:t>
            </w:r>
          </w:p>
        </w:tc>
        <w:tc>
          <w:tcPr>
            <w:tcW w:w="7167" w:type="dxa"/>
            <w:gridSpan w:val="3"/>
          </w:tcPr>
          <w:p w14:paraId="152C1D5F" w14:textId="77777777" w:rsidR="001B0ECD" w:rsidRDefault="001B0ECD" w:rsidP="001B0ECD">
            <w:r>
              <w:rPr>
                <w:rFonts w:hint="eastAsia"/>
              </w:rPr>
              <w:t>2a.</w:t>
            </w:r>
            <w:r>
              <w:rPr>
                <w:rFonts w:hint="eastAsia"/>
              </w:rPr>
              <w:t>非法条形码号：</w:t>
            </w:r>
          </w:p>
          <w:p w14:paraId="586F8413" w14:textId="77777777" w:rsidR="001B0ECD" w:rsidRDefault="001B0ECD" w:rsidP="001B0ECD">
            <w:pPr>
              <w:ind w:firstLineChars="50" w:firstLine="100"/>
            </w:pPr>
            <w:r>
              <w:rPr>
                <w:rFonts w:hint="eastAsia"/>
              </w:rPr>
              <w:t>1.</w:t>
            </w:r>
            <w:r>
              <w:rPr>
                <w:rFonts w:hint="eastAsia"/>
              </w:rPr>
              <w:t>系统显示错误并拒绝输入</w:t>
            </w:r>
          </w:p>
          <w:p w14:paraId="492AC071" w14:textId="77777777" w:rsidR="001B0ECD" w:rsidRDefault="001B0ECD" w:rsidP="001B0ECD">
            <w:r>
              <w:rPr>
                <w:rFonts w:hint="eastAsia"/>
              </w:rPr>
              <w:t>2b.</w:t>
            </w:r>
            <w:r>
              <w:rPr>
                <w:rFonts w:hint="eastAsia"/>
              </w:rPr>
              <w:t>找不到快递</w:t>
            </w:r>
          </w:p>
          <w:p w14:paraId="08258C57" w14:textId="77777777" w:rsidR="001B0ECD" w:rsidRPr="00215718" w:rsidRDefault="001B0ECD" w:rsidP="001B0ECD">
            <w:r>
              <w:rPr>
                <w:rFonts w:hint="eastAsia"/>
              </w:rPr>
              <w:t xml:space="preserve"> 1. </w:t>
            </w:r>
            <w:r>
              <w:rPr>
                <w:rFonts w:hint="eastAsia"/>
              </w:rPr>
              <w:t>中转中心库存管理人员向系统报错，系统记录信息。</w:t>
            </w:r>
          </w:p>
        </w:tc>
      </w:tr>
      <w:tr w:rsidR="001B0ECD" w14:paraId="00737FD1" w14:textId="77777777" w:rsidTr="001B0ECD">
        <w:tc>
          <w:tcPr>
            <w:tcW w:w="1129" w:type="dxa"/>
          </w:tcPr>
          <w:p w14:paraId="582062DC" w14:textId="77777777" w:rsidR="001B0ECD" w:rsidRDefault="001B0ECD" w:rsidP="001B0ECD">
            <w:r>
              <w:t>特殊需求</w:t>
            </w:r>
          </w:p>
        </w:tc>
        <w:tc>
          <w:tcPr>
            <w:tcW w:w="7167" w:type="dxa"/>
            <w:gridSpan w:val="3"/>
          </w:tcPr>
          <w:p w14:paraId="6D7D7161" w14:textId="77777777" w:rsidR="001B0ECD" w:rsidRDefault="001B0ECD" w:rsidP="001B0ECD">
            <w:r>
              <w:rPr>
                <w:rFonts w:hint="eastAsia"/>
              </w:rPr>
              <w:t>系统信息显示清晰。</w:t>
            </w:r>
          </w:p>
        </w:tc>
      </w:tr>
    </w:tbl>
    <w:p w14:paraId="69FB25DA" w14:textId="77777777" w:rsidR="001B0ECD" w:rsidRDefault="001B0ECD" w:rsidP="001B0ECD"/>
    <w:p w14:paraId="62E80D7C" w14:textId="77777777" w:rsidR="001B0ECD" w:rsidRDefault="001B0ECD"/>
    <w:p w14:paraId="7B5A4BEC" w14:textId="77777777" w:rsidR="001B0ECD" w:rsidRDefault="001B0ECD"/>
    <w:p w14:paraId="521FA2EE" w14:textId="77777777" w:rsidR="001B0ECD" w:rsidRDefault="001B0ECD"/>
    <w:p w14:paraId="22BA6A97" w14:textId="77777777" w:rsidR="001B0ECD" w:rsidRDefault="001B0ECD"/>
    <w:p w14:paraId="6497EC6F" w14:textId="77777777" w:rsidR="001B0ECD" w:rsidRDefault="001B0ECD"/>
    <w:p w14:paraId="33564667" w14:textId="77777777" w:rsidR="001B0ECD" w:rsidRDefault="001B0ECD"/>
    <w:p w14:paraId="0FD79C5C" w14:textId="77777777" w:rsidR="001B0ECD" w:rsidRDefault="001B0ECD"/>
    <w:p w14:paraId="5D963F13" w14:textId="77777777" w:rsidR="001B0ECD" w:rsidRDefault="001B0ECD"/>
    <w:p w14:paraId="67FEAAF2" w14:textId="77777777" w:rsidR="001B0ECD" w:rsidRDefault="001B0ECD"/>
    <w:p w14:paraId="2FF0E719" w14:textId="77777777" w:rsidR="001B0ECD" w:rsidRDefault="001B0ECD"/>
    <w:p w14:paraId="47DE741C" w14:textId="77777777" w:rsidR="001B0ECD" w:rsidRDefault="001B0ECD"/>
    <w:p w14:paraId="3C1941B2" w14:textId="77777777" w:rsidR="001B0ECD" w:rsidRDefault="001B0ECD"/>
    <w:p w14:paraId="2FFA163E" w14:textId="77777777" w:rsidR="001B0ECD" w:rsidRDefault="001B0ECD">
      <w:r>
        <w:rPr>
          <w:rFonts w:hint="eastAsia"/>
        </w:rPr>
        <w:t>用例</w:t>
      </w:r>
      <w:r>
        <w:rPr>
          <w:rFonts w:hint="eastAsia"/>
        </w:rPr>
        <w:t xml:space="preserve">16 </w:t>
      </w:r>
      <w:r>
        <w:rPr>
          <w:rFonts w:hint="eastAsia"/>
        </w:rPr>
        <w:t>结算管理</w:t>
      </w:r>
    </w:p>
    <w:tbl>
      <w:tblPr>
        <w:tblStyle w:val="a5"/>
        <w:tblW w:w="8296" w:type="dxa"/>
        <w:tblLayout w:type="fixed"/>
        <w:tblLook w:val="04A0" w:firstRow="1" w:lastRow="0" w:firstColumn="1" w:lastColumn="0" w:noHBand="0" w:noVBand="1"/>
      </w:tblPr>
      <w:tblGrid>
        <w:gridCol w:w="1129"/>
        <w:gridCol w:w="3544"/>
        <w:gridCol w:w="1725"/>
        <w:gridCol w:w="1898"/>
      </w:tblGrid>
      <w:tr w:rsidR="001B0ECD" w14:paraId="4DFE2CDC" w14:textId="77777777" w:rsidTr="001B0ECD">
        <w:tc>
          <w:tcPr>
            <w:tcW w:w="1129" w:type="dxa"/>
          </w:tcPr>
          <w:p w14:paraId="2834146D" w14:textId="77777777" w:rsidR="001B0ECD" w:rsidRDefault="001B0ECD" w:rsidP="001B0ECD">
            <w:r>
              <w:rPr>
                <w:rFonts w:hint="eastAsia"/>
              </w:rPr>
              <w:t>ID</w:t>
            </w:r>
          </w:p>
        </w:tc>
        <w:tc>
          <w:tcPr>
            <w:tcW w:w="3544" w:type="dxa"/>
          </w:tcPr>
          <w:p w14:paraId="71007382" w14:textId="77777777" w:rsidR="001B0ECD" w:rsidRDefault="001B0ECD" w:rsidP="001B0ECD">
            <w:r>
              <w:t>16</w:t>
            </w:r>
          </w:p>
        </w:tc>
        <w:tc>
          <w:tcPr>
            <w:tcW w:w="1725" w:type="dxa"/>
          </w:tcPr>
          <w:p w14:paraId="395C413B" w14:textId="77777777" w:rsidR="001B0ECD" w:rsidRDefault="001B0ECD" w:rsidP="001B0ECD">
            <w:r>
              <w:rPr>
                <w:rFonts w:hint="eastAsia"/>
              </w:rPr>
              <w:t>名称</w:t>
            </w:r>
          </w:p>
        </w:tc>
        <w:tc>
          <w:tcPr>
            <w:tcW w:w="1898" w:type="dxa"/>
          </w:tcPr>
          <w:p w14:paraId="233F49C7" w14:textId="77777777" w:rsidR="001B0ECD" w:rsidRDefault="001B0ECD" w:rsidP="001B0ECD">
            <w:r>
              <w:rPr>
                <w:rFonts w:hint="eastAsia"/>
              </w:rPr>
              <w:t>结算管理</w:t>
            </w:r>
          </w:p>
        </w:tc>
      </w:tr>
      <w:tr w:rsidR="001B0ECD" w14:paraId="261B8F48" w14:textId="77777777" w:rsidTr="001B0ECD">
        <w:tc>
          <w:tcPr>
            <w:tcW w:w="1129" w:type="dxa"/>
          </w:tcPr>
          <w:p w14:paraId="2B0BDE66" w14:textId="77777777" w:rsidR="001B0ECD" w:rsidRDefault="001B0ECD" w:rsidP="001B0ECD">
            <w:r>
              <w:t>创建者</w:t>
            </w:r>
          </w:p>
        </w:tc>
        <w:tc>
          <w:tcPr>
            <w:tcW w:w="3544" w:type="dxa"/>
          </w:tcPr>
          <w:p w14:paraId="015FA6CE" w14:textId="77777777" w:rsidR="001B0ECD" w:rsidRDefault="001B0ECD" w:rsidP="001B0ECD">
            <w:r>
              <w:rPr>
                <w:rFonts w:hint="eastAsia"/>
              </w:rPr>
              <w:t>邓逸鹏</w:t>
            </w:r>
          </w:p>
        </w:tc>
        <w:tc>
          <w:tcPr>
            <w:tcW w:w="1725" w:type="dxa"/>
          </w:tcPr>
          <w:p w14:paraId="4D8EE5B5" w14:textId="77777777" w:rsidR="001B0ECD" w:rsidRDefault="001B0ECD" w:rsidP="001B0ECD">
            <w:r>
              <w:t>最后一次更新者</w:t>
            </w:r>
          </w:p>
        </w:tc>
        <w:tc>
          <w:tcPr>
            <w:tcW w:w="1898" w:type="dxa"/>
          </w:tcPr>
          <w:p w14:paraId="7E0F256C" w14:textId="77777777" w:rsidR="001B0ECD" w:rsidRDefault="001B0ECD" w:rsidP="001B0ECD">
            <w:r>
              <w:rPr>
                <w:rFonts w:hint="eastAsia"/>
              </w:rPr>
              <w:t>邓逸鹏</w:t>
            </w:r>
          </w:p>
        </w:tc>
      </w:tr>
      <w:tr w:rsidR="001B0ECD" w14:paraId="34A991DB" w14:textId="77777777" w:rsidTr="001B0ECD">
        <w:tc>
          <w:tcPr>
            <w:tcW w:w="1129" w:type="dxa"/>
          </w:tcPr>
          <w:p w14:paraId="0A547821" w14:textId="77777777" w:rsidR="001B0ECD" w:rsidRDefault="001B0ECD" w:rsidP="001B0ECD">
            <w:r>
              <w:t>创建日期</w:t>
            </w:r>
          </w:p>
        </w:tc>
        <w:tc>
          <w:tcPr>
            <w:tcW w:w="3544" w:type="dxa"/>
          </w:tcPr>
          <w:p w14:paraId="65913B97" w14:textId="77777777" w:rsidR="001B0ECD" w:rsidRDefault="001B0ECD" w:rsidP="001B0ECD">
            <w:r>
              <w:t>2015/9/30</w:t>
            </w:r>
          </w:p>
        </w:tc>
        <w:tc>
          <w:tcPr>
            <w:tcW w:w="1725" w:type="dxa"/>
          </w:tcPr>
          <w:p w14:paraId="0FA7F324" w14:textId="77777777" w:rsidR="001B0ECD" w:rsidRDefault="001B0ECD" w:rsidP="001B0ECD">
            <w:r>
              <w:t>最后更新日期</w:t>
            </w:r>
          </w:p>
        </w:tc>
        <w:tc>
          <w:tcPr>
            <w:tcW w:w="1898" w:type="dxa"/>
          </w:tcPr>
          <w:p w14:paraId="3927530B" w14:textId="77777777" w:rsidR="001B0ECD" w:rsidRDefault="001B0ECD" w:rsidP="001B0ECD">
            <w:r>
              <w:t>2015/9/30</w:t>
            </w:r>
          </w:p>
        </w:tc>
      </w:tr>
      <w:tr w:rsidR="001B0ECD" w14:paraId="56BEF501" w14:textId="77777777" w:rsidTr="001B0ECD">
        <w:tc>
          <w:tcPr>
            <w:tcW w:w="1129" w:type="dxa"/>
          </w:tcPr>
          <w:p w14:paraId="684D55A0" w14:textId="77777777" w:rsidR="001B0ECD" w:rsidRDefault="001B0ECD" w:rsidP="001B0ECD">
            <w:r>
              <w:t>参与者</w:t>
            </w:r>
          </w:p>
        </w:tc>
        <w:tc>
          <w:tcPr>
            <w:tcW w:w="7167" w:type="dxa"/>
            <w:gridSpan w:val="3"/>
          </w:tcPr>
          <w:p w14:paraId="79DAB782" w14:textId="77777777" w:rsidR="001B0ECD" w:rsidRDefault="001B0ECD" w:rsidP="001B0ECD">
            <w:r>
              <w:rPr>
                <w:rFonts w:hint="eastAsia"/>
              </w:rPr>
              <w:t>财务人员，主要是查看收款</w:t>
            </w:r>
            <w:proofErr w:type="gramStart"/>
            <w:r>
              <w:rPr>
                <w:rFonts w:hint="eastAsia"/>
              </w:rPr>
              <w:t>单记录</w:t>
            </w:r>
            <w:proofErr w:type="gramEnd"/>
            <w:r>
              <w:rPr>
                <w:rFonts w:hint="eastAsia"/>
              </w:rPr>
              <w:t>并包括合计功能</w:t>
            </w:r>
          </w:p>
        </w:tc>
      </w:tr>
      <w:tr w:rsidR="001B0ECD" w14:paraId="3E6E080C" w14:textId="77777777" w:rsidTr="001B0ECD">
        <w:tc>
          <w:tcPr>
            <w:tcW w:w="1129" w:type="dxa"/>
          </w:tcPr>
          <w:p w14:paraId="76CA0E16" w14:textId="77777777" w:rsidR="001B0ECD" w:rsidRDefault="001B0ECD" w:rsidP="001B0ECD">
            <w:r>
              <w:t>触发条件</w:t>
            </w:r>
          </w:p>
        </w:tc>
        <w:tc>
          <w:tcPr>
            <w:tcW w:w="7167" w:type="dxa"/>
            <w:gridSpan w:val="3"/>
          </w:tcPr>
          <w:p w14:paraId="408B6352" w14:textId="77777777" w:rsidR="001B0ECD" w:rsidRDefault="001B0ECD" w:rsidP="001B0ECD">
            <w:r>
              <w:rPr>
                <w:rFonts w:hint="eastAsia"/>
              </w:rPr>
              <w:t>财务人员选择查看收款</w:t>
            </w:r>
            <w:proofErr w:type="gramStart"/>
            <w:r>
              <w:rPr>
                <w:rFonts w:hint="eastAsia"/>
              </w:rPr>
              <w:t>单记录</w:t>
            </w:r>
            <w:proofErr w:type="gramEnd"/>
          </w:p>
        </w:tc>
      </w:tr>
      <w:tr w:rsidR="001B0ECD" w14:paraId="5FE6D675" w14:textId="77777777" w:rsidTr="001B0ECD">
        <w:tc>
          <w:tcPr>
            <w:tcW w:w="1129" w:type="dxa"/>
          </w:tcPr>
          <w:p w14:paraId="1E37843C" w14:textId="77777777" w:rsidR="001B0ECD" w:rsidRDefault="001B0ECD" w:rsidP="001B0ECD">
            <w:r>
              <w:t>前置条件</w:t>
            </w:r>
          </w:p>
        </w:tc>
        <w:tc>
          <w:tcPr>
            <w:tcW w:w="7167" w:type="dxa"/>
            <w:gridSpan w:val="3"/>
          </w:tcPr>
          <w:p w14:paraId="52D8BD66" w14:textId="77777777" w:rsidR="001B0ECD" w:rsidRDefault="001B0ECD" w:rsidP="001B0ECD">
            <w:r>
              <w:rPr>
                <w:rFonts w:hint="eastAsia"/>
              </w:rPr>
              <w:t>营业厅业务员将从查看时刻</w:t>
            </w:r>
            <w:proofErr w:type="gramStart"/>
            <w:r>
              <w:rPr>
                <w:rFonts w:hint="eastAsia"/>
              </w:rPr>
              <w:t>起之前</w:t>
            </w:r>
            <w:proofErr w:type="gramEnd"/>
            <w:r>
              <w:rPr>
                <w:rFonts w:hint="eastAsia"/>
              </w:rPr>
              <w:t>的所有快递员收款信息总结为收款单被记录至系统</w:t>
            </w:r>
          </w:p>
        </w:tc>
      </w:tr>
      <w:tr w:rsidR="001B0ECD" w14:paraId="1FC14BAA" w14:textId="77777777" w:rsidTr="001B0ECD">
        <w:tc>
          <w:tcPr>
            <w:tcW w:w="1129" w:type="dxa"/>
          </w:tcPr>
          <w:p w14:paraId="35BE2FA1" w14:textId="77777777" w:rsidR="001B0ECD" w:rsidRDefault="001B0ECD" w:rsidP="001B0ECD">
            <w:r>
              <w:t>后置条件</w:t>
            </w:r>
          </w:p>
        </w:tc>
        <w:tc>
          <w:tcPr>
            <w:tcW w:w="7167" w:type="dxa"/>
            <w:gridSpan w:val="3"/>
          </w:tcPr>
          <w:p w14:paraId="5C360742" w14:textId="77777777" w:rsidR="001B0ECD" w:rsidRDefault="001B0ECD" w:rsidP="001B0ECD">
            <w:r>
              <w:rPr>
                <w:rFonts w:hint="eastAsia"/>
              </w:rPr>
              <w:t>系统显示财务人员所选择条件（指定日期、营业厅）下的收款信息</w:t>
            </w:r>
          </w:p>
        </w:tc>
      </w:tr>
      <w:tr w:rsidR="001B0ECD" w14:paraId="436DD763" w14:textId="77777777" w:rsidTr="001B0ECD">
        <w:tc>
          <w:tcPr>
            <w:tcW w:w="1129" w:type="dxa"/>
          </w:tcPr>
          <w:p w14:paraId="558086AF" w14:textId="77777777" w:rsidR="001B0ECD" w:rsidRDefault="001B0ECD" w:rsidP="001B0ECD">
            <w:r>
              <w:t>优先级</w:t>
            </w:r>
          </w:p>
        </w:tc>
        <w:tc>
          <w:tcPr>
            <w:tcW w:w="7167" w:type="dxa"/>
            <w:gridSpan w:val="3"/>
          </w:tcPr>
          <w:p w14:paraId="3EBBBDD1" w14:textId="77777777" w:rsidR="001B0ECD" w:rsidRDefault="001B0ECD" w:rsidP="001B0ECD">
            <w:r>
              <w:rPr>
                <w:rFonts w:hint="eastAsia"/>
              </w:rPr>
              <w:t>高</w:t>
            </w:r>
          </w:p>
        </w:tc>
      </w:tr>
      <w:tr w:rsidR="001B0ECD" w14:paraId="397D1B43" w14:textId="77777777" w:rsidTr="001B0ECD">
        <w:tc>
          <w:tcPr>
            <w:tcW w:w="1129" w:type="dxa"/>
          </w:tcPr>
          <w:p w14:paraId="67ECD059" w14:textId="77777777" w:rsidR="001B0ECD" w:rsidRDefault="001B0ECD" w:rsidP="001B0ECD">
            <w:r>
              <w:t>正常流程</w:t>
            </w:r>
          </w:p>
        </w:tc>
        <w:tc>
          <w:tcPr>
            <w:tcW w:w="7167" w:type="dxa"/>
            <w:gridSpan w:val="3"/>
          </w:tcPr>
          <w:p w14:paraId="0301C8F1" w14:textId="77777777" w:rsidR="001B0ECD" w:rsidRDefault="001B0ECD" w:rsidP="001B0ECD">
            <w:pPr>
              <w:numPr>
                <w:ilvl w:val="0"/>
                <w:numId w:val="8"/>
              </w:numPr>
            </w:pPr>
            <w:r>
              <w:rPr>
                <w:rFonts w:hint="eastAsia"/>
              </w:rPr>
              <w:t>财务人员输入选择条件（指定日期、营业厅）</w:t>
            </w:r>
          </w:p>
          <w:p w14:paraId="76867A86" w14:textId="77777777" w:rsidR="001B0ECD" w:rsidRDefault="001B0ECD" w:rsidP="001B0ECD">
            <w:pPr>
              <w:numPr>
                <w:ilvl w:val="0"/>
                <w:numId w:val="8"/>
              </w:numPr>
            </w:pPr>
            <w:r>
              <w:rPr>
                <w:rFonts w:hint="eastAsia"/>
              </w:rPr>
              <w:t>系统显示该条件下的收款信息（包括收款单列表、各收款单收款数、合计数）</w:t>
            </w:r>
          </w:p>
          <w:p w14:paraId="201750A2" w14:textId="77777777" w:rsidR="001B0ECD" w:rsidRDefault="001B0ECD" w:rsidP="001B0ECD">
            <w:pPr>
              <w:numPr>
                <w:ilvl w:val="0"/>
                <w:numId w:val="8"/>
              </w:numPr>
            </w:pPr>
            <w:r>
              <w:rPr>
                <w:rFonts w:hint="eastAsia"/>
              </w:rPr>
              <w:t>财务人员确认信息，点击“确认”，系统退出查看页面</w:t>
            </w:r>
          </w:p>
        </w:tc>
      </w:tr>
      <w:tr w:rsidR="001B0ECD" w14:paraId="0D0FAAD2" w14:textId="77777777" w:rsidTr="001B0ECD">
        <w:tc>
          <w:tcPr>
            <w:tcW w:w="1129" w:type="dxa"/>
          </w:tcPr>
          <w:p w14:paraId="0F8BACF7" w14:textId="77777777" w:rsidR="001B0ECD" w:rsidRDefault="001B0ECD" w:rsidP="001B0ECD">
            <w:r>
              <w:lastRenderedPageBreak/>
              <w:t>扩展流程</w:t>
            </w:r>
          </w:p>
        </w:tc>
        <w:tc>
          <w:tcPr>
            <w:tcW w:w="7167" w:type="dxa"/>
            <w:gridSpan w:val="3"/>
          </w:tcPr>
          <w:p w14:paraId="7C77281D" w14:textId="77777777" w:rsidR="001B0ECD" w:rsidRDefault="001B0ECD" w:rsidP="001B0ECD">
            <w:r>
              <w:rPr>
                <w:rFonts w:hint="eastAsia"/>
              </w:rPr>
              <w:t>1</w:t>
            </w:r>
            <w:r>
              <w:t>a.</w:t>
            </w:r>
            <w:r>
              <w:rPr>
                <w:rFonts w:hint="eastAsia"/>
              </w:rPr>
              <w:t>输入日期不现实（如时间段内包括未来一段时间）</w:t>
            </w:r>
          </w:p>
          <w:p w14:paraId="024ADD12" w14:textId="77777777" w:rsidR="001B0ECD" w:rsidRDefault="001B0ECD" w:rsidP="001B0ECD">
            <w:r>
              <w:rPr>
                <w:rFonts w:hint="eastAsia"/>
              </w:rPr>
              <w:t xml:space="preserve">  1.</w:t>
            </w:r>
            <w:r>
              <w:rPr>
                <w:rFonts w:hint="eastAsia"/>
              </w:rPr>
              <w:t>系统提示“输入的日期无效，请重新输入”</w:t>
            </w:r>
          </w:p>
        </w:tc>
      </w:tr>
      <w:tr w:rsidR="001B0ECD" w14:paraId="19863B7C" w14:textId="77777777" w:rsidTr="001B0ECD">
        <w:tc>
          <w:tcPr>
            <w:tcW w:w="1129" w:type="dxa"/>
          </w:tcPr>
          <w:p w14:paraId="2D19055F" w14:textId="77777777" w:rsidR="001B0ECD" w:rsidRDefault="001B0ECD" w:rsidP="001B0ECD">
            <w:r>
              <w:t>特殊需求</w:t>
            </w:r>
          </w:p>
        </w:tc>
        <w:tc>
          <w:tcPr>
            <w:tcW w:w="7167" w:type="dxa"/>
            <w:gridSpan w:val="3"/>
          </w:tcPr>
          <w:p w14:paraId="33EFD822" w14:textId="77777777" w:rsidR="001B0ECD" w:rsidRDefault="001B0ECD" w:rsidP="001B0ECD">
            <w:pPr>
              <w:numPr>
                <w:ilvl w:val="0"/>
                <w:numId w:val="9"/>
              </w:numPr>
            </w:pPr>
            <w:r>
              <w:rPr>
                <w:rFonts w:hint="eastAsia"/>
              </w:rPr>
              <w:t>选择条件的搭配能灵活处理，日期、营业厅的条件可以分别设置</w:t>
            </w:r>
          </w:p>
          <w:p w14:paraId="134357A6" w14:textId="77777777" w:rsidR="001B0ECD" w:rsidRDefault="001B0ECD" w:rsidP="001B0ECD">
            <w:pPr>
              <w:numPr>
                <w:ilvl w:val="0"/>
                <w:numId w:val="9"/>
              </w:numPr>
            </w:pPr>
            <w:r>
              <w:rPr>
                <w:rFonts w:hint="eastAsia"/>
              </w:rPr>
              <w:t>显示的收款单信息要清晰明了，便于财务人员管理</w:t>
            </w:r>
          </w:p>
        </w:tc>
      </w:tr>
    </w:tbl>
    <w:p w14:paraId="4DA4BA68" w14:textId="77777777" w:rsidR="001B0ECD" w:rsidRDefault="001B0ECD" w:rsidP="001B0ECD"/>
    <w:p w14:paraId="43900C5F" w14:textId="77777777" w:rsidR="001B0ECD" w:rsidRDefault="001B0ECD"/>
    <w:p w14:paraId="08377FEB" w14:textId="77777777" w:rsidR="001B0ECD" w:rsidRDefault="001B0ECD"/>
    <w:p w14:paraId="543300F5" w14:textId="77777777" w:rsidR="001B0ECD" w:rsidRDefault="001B0ECD"/>
    <w:p w14:paraId="43B8A5BF" w14:textId="77777777" w:rsidR="001B0ECD" w:rsidRDefault="001B0ECD"/>
    <w:p w14:paraId="1DBB7C10" w14:textId="77777777" w:rsidR="001B0ECD" w:rsidRDefault="001B0ECD"/>
    <w:p w14:paraId="3C9325F7" w14:textId="77777777" w:rsidR="001B0ECD" w:rsidRDefault="001B0ECD"/>
    <w:p w14:paraId="74243863" w14:textId="77777777" w:rsidR="001B0ECD" w:rsidRDefault="001B0ECD"/>
    <w:p w14:paraId="2C942EFE" w14:textId="77777777" w:rsidR="001B0ECD" w:rsidRDefault="001B0ECD"/>
    <w:p w14:paraId="4BDB9805" w14:textId="77777777" w:rsidR="001B0ECD" w:rsidRDefault="001B0ECD"/>
    <w:p w14:paraId="4263D82D" w14:textId="77777777" w:rsidR="001B0ECD" w:rsidRDefault="001B0ECD"/>
    <w:p w14:paraId="0B690075" w14:textId="77777777" w:rsidR="001B0ECD" w:rsidRDefault="001B0ECD"/>
    <w:p w14:paraId="56432E44" w14:textId="77777777" w:rsidR="001B0ECD" w:rsidRDefault="001B0ECD"/>
    <w:p w14:paraId="6A52D585" w14:textId="77777777" w:rsidR="001B0ECD" w:rsidRDefault="001B0ECD"/>
    <w:p w14:paraId="06D641F6" w14:textId="77777777" w:rsidR="001B0ECD" w:rsidRDefault="001B0ECD"/>
    <w:p w14:paraId="64AD2A65" w14:textId="77777777" w:rsidR="001B0ECD" w:rsidRDefault="001B0ECD">
      <w:r>
        <w:rPr>
          <w:rFonts w:hint="eastAsia"/>
        </w:rPr>
        <w:t>用例</w:t>
      </w:r>
      <w:r>
        <w:rPr>
          <w:rFonts w:hint="eastAsia"/>
        </w:rPr>
        <w:t xml:space="preserve">17 </w:t>
      </w:r>
      <w:r>
        <w:rPr>
          <w:rFonts w:hint="eastAsia"/>
        </w:rPr>
        <w:t>成本管理</w:t>
      </w:r>
    </w:p>
    <w:tbl>
      <w:tblPr>
        <w:tblStyle w:val="a5"/>
        <w:tblW w:w="8296" w:type="dxa"/>
        <w:tblLayout w:type="fixed"/>
        <w:tblLook w:val="04A0" w:firstRow="1" w:lastRow="0" w:firstColumn="1" w:lastColumn="0" w:noHBand="0" w:noVBand="1"/>
      </w:tblPr>
      <w:tblGrid>
        <w:gridCol w:w="1129"/>
        <w:gridCol w:w="3544"/>
        <w:gridCol w:w="1725"/>
        <w:gridCol w:w="1898"/>
      </w:tblGrid>
      <w:tr w:rsidR="001B0ECD" w14:paraId="3DCA0047" w14:textId="77777777" w:rsidTr="001B0ECD">
        <w:tc>
          <w:tcPr>
            <w:tcW w:w="1129" w:type="dxa"/>
          </w:tcPr>
          <w:p w14:paraId="62404F16" w14:textId="77777777" w:rsidR="001B0ECD" w:rsidRDefault="001B0ECD" w:rsidP="001B0ECD">
            <w:r>
              <w:rPr>
                <w:rFonts w:hint="eastAsia"/>
              </w:rPr>
              <w:t>ID</w:t>
            </w:r>
          </w:p>
        </w:tc>
        <w:tc>
          <w:tcPr>
            <w:tcW w:w="3544" w:type="dxa"/>
          </w:tcPr>
          <w:p w14:paraId="5826FC7F" w14:textId="77777777" w:rsidR="001B0ECD" w:rsidRDefault="001B0ECD" w:rsidP="001B0ECD">
            <w:r>
              <w:rPr>
                <w:rFonts w:hint="eastAsia"/>
              </w:rPr>
              <w:t>17</w:t>
            </w:r>
          </w:p>
        </w:tc>
        <w:tc>
          <w:tcPr>
            <w:tcW w:w="1725" w:type="dxa"/>
          </w:tcPr>
          <w:p w14:paraId="6AB1777D" w14:textId="77777777" w:rsidR="001B0ECD" w:rsidRDefault="001B0ECD" w:rsidP="001B0ECD">
            <w:r>
              <w:rPr>
                <w:rFonts w:hint="eastAsia"/>
              </w:rPr>
              <w:t>名称</w:t>
            </w:r>
          </w:p>
        </w:tc>
        <w:tc>
          <w:tcPr>
            <w:tcW w:w="1898" w:type="dxa"/>
          </w:tcPr>
          <w:p w14:paraId="3541F112" w14:textId="77777777" w:rsidR="001B0ECD" w:rsidRDefault="001B0ECD" w:rsidP="001B0ECD">
            <w:r>
              <w:rPr>
                <w:rFonts w:hint="eastAsia"/>
              </w:rPr>
              <w:t>成本管理</w:t>
            </w:r>
          </w:p>
        </w:tc>
      </w:tr>
      <w:tr w:rsidR="001B0ECD" w14:paraId="1F352226" w14:textId="77777777" w:rsidTr="001B0ECD">
        <w:tc>
          <w:tcPr>
            <w:tcW w:w="1129" w:type="dxa"/>
          </w:tcPr>
          <w:p w14:paraId="09797B3D" w14:textId="77777777" w:rsidR="001B0ECD" w:rsidRDefault="001B0ECD" w:rsidP="001B0ECD">
            <w:r>
              <w:t>创建者</w:t>
            </w:r>
          </w:p>
        </w:tc>
        <w:tc>
          <w:tcPr>
            <w:tcW w:w="3544" w:type="dxa"/>
          </w:tcPr>
          <w:p w14:paraId="147985AA" w14:textId="77777777" w:rsidR="001B0ECD" w:rsidRDefault="001B0ECD" w:rsidP="001B0ECD">
            <w:r>
              <w:rPr>
                <w:rFonts w:hint="eastAsia"/>
              </w:rPr>
              <w:t>邓逸鹏</w:t>
            </w:r>
          </w:p>
        </w:tc>
        <w:tc>
          <w:tcPr>
            <w:tcW w:w="1725" w:type="dxa"/>
          </w:tcPr>
          <w:p w14:paraId="15098E92" w14:textId="77777777" w:rsidR="001B0ECD" w:rsidRDefault="001B0ECD" w:rsidP="001B0ECD">
            <w:r>
              <w:t>最后一次更新者</w:t>
            </w:r>
          </w:p>
        </w:tc>
        <w:tc>
          <w:tcPr>
            <w:tcW w:w="1898" w:type="dxa"/>
          </w:tcPr>
          <w:p w14:paraId="2AAF3947" w14:textId="77777777" w:rsidR="001B0ECD" w:rsidRDefault="001B0ECD" w:rsidP="001B0ECD">
            <w:r>
              <w:rPr>
                <w:rFonts w:hint="eastAsia"/>
              </w:rPr>
              <w:t>邓逸鹏</w:t>
            </w:r>
          </w:p>
        </w:tc>
      </w:tr>
      <w:tr w:rsidR="001B0ECD" w14:paraId="27054DA4" w14:textId="77777777" w:rsidTr="001B0ECD">
        <w:tc>
          <w:tcPr>
            <w:tcW w:w="1129" w:type="dxa"/>
          </w:tcPr>
          <w:p w14:paraId="546BDEF9" w14:textId="77777777" w:rsidR="001B0ECD" w:rsidRDefault="001B0ECD" w:rsidP="001B0ECD">
            <w:r>
              <w:t>创建日期</w:t>
            </w:r>
          </w:p>
        </w:tc>
        <w:tc>
          <w:tcPr>
            <w:tcW w:w="3544" w:type="dxa"/>
          </w:tcPr>
          <w:p w14:paraId="4955E81F" w14:textId="77777777" w:rsidR="001B0ECD" w:rsidRDefault="001B0ECD" w:rsidP="001B0ECD">
            <w:r>
              <w:t>2015/9/30</w:t>
            </w:r>
          </w:p>
        </w:tc>
        <w:tc>
          <w:tcPr>
            <w:tcW w:w="1725" w:type="dxa"/>
          </w:tcPr>
          <w:p w14:paraId="7FB6DC27" w14:textId="77777777" w:rsidR="001B0ECD" w:rsidRDefault="001B0ECD" w:rsidP="001B0ECD">
            <w:r>
              <w:t>最后更新日期</w:t>
            </w:r>
          </w:p>
        </w:tc>
        <w:tc>
          <w:tcPr>
            <w:tcW w:w="1898" w:type="dxa"/>
          </w:tcPr>
          <w:p w14:paraId="2528BDC7" w14:textId="77777777" w:rsidR="001B0ECD" w:rsidRDefault="001B0ECD" w:rsidP="001B0ECD">
            <w:r>
              <w:t>2015/9/30</w:t>
            </w:r>
          </w:p>
        </w:tc>
      </w:tr>
      <w:tr w:rsidR="001B0ECD" w14:paraId="3D0120FD" w14:textId="77777777" w:rsidTr="001B0ECD">
        <w:tc>
          <w:tcPr>
            <w:tcW w:w="1129" w:type="dxa"/>
          </w:tcPr>
          <w:p w14:paraId="118057F6" w14:textId="77777777" w:rsidR="001B0ECD" w:rsidRDefault="001B0ECD" w:rsidP="001B0ECD">
            <w:r>
              <w:t>参与者</w:t>
            </w:r>
          </w:p>
        </w:tc>
        <w:tc>
          <w:tcPr>
            <w:tcW w:w="7167" w:type="dxa"/>
            <w:gridSpan w:val="3"/>
          </w:tcPr>
          <w:p w14:paraId="03BB2182" w14:textId="77777777" w:rsidR="001B0ECD" w:rsidRDefault="001B0ECD" w:rsidP="001B0ECD">
            <w:r>
              <w:rPr>
                <w:rFonts w:hint="eastAsia"/>
              </w:rPr>
              <w:t>财务人员</w:t>
            </w:r>
          </w:p>
        </w:tc>
      </w:tr>
      <w:tr w:rsidR="001B0ECD" w14:paraId="0F12E946" w14:textId="77777777" w:rsidTr="001B0ECD">
        <w:tc>
          <w:tcPr>
            <w:tcW w:w="1129" w:type="dxa"/>
          </w:tcPr>
          <w:p w14:paraId="6F5B5C8E" w14:textId="77777777" w:rsidR="001B0ECD" w:rsidRDefault="001B0ECD" w:rsidP="001B0ECD">
            <w:r>
              <w:t>触发条件</w:t>
            </w:r>
          </w:p>
        </w:tc>
        <w:tc>
          <w:tcPr>
            <w:tcW w:w="7167" w:type="dxa"/>
            <w:gridSpan w:val="3"/>
          </w:tcPr>
          <w:p w14:paraId="1EFA9AD7" w14:textId="77777777" w:rsidR="001B0ECD" w:rsidRDefault="001B0ECD" w:rsidP="001B0ECD">
            <w:r>
              <w:rPr>
                <w:rFonts w:hint="eastAsia"/>
              </w:rPr>
              <w:t>到了年初、月初或是每次司机送货后，财务人员需要建立付款</w:t>
            </w:r>
            <w:proofErr w:type="gramStart"/>
            <w:r>
              <w:rPr>
                <w:rFonts w:hint="eastAsia"/>
              </w:rPr>
              <w:t>单支付</w:t>
            </w:r>
            <w:proofErr w:type="gramEnd"/>
            <w:r>
              <w:rPr>
                <w:rFonts w:hint="eastAsia"/>
              </w:rPr>
              <w:t>款项（租金、工资、奖金）</w:t>
            </w:r>
          </w:p>
        </w:tc>
      </w:tr>
      <w:tr w:rsidR="001B0ECD" w14:paraId="7EF7D723" w14:textId="77777777" w:rsidTr="001B0ECD">
        <w:tc>
          <w:tcPr>
            <w:tcW w:w="1129" w:type="dxa"/>
          </w:tcPr>
          <w:p w14:paraId="638BDAA0" w14:textId="77777777" w:rsidR="001B0ECD" w:rsidRDefault="001B0ECD" w:rsidP="001B0ECD">
            <w:r>
              <w:t>前置条件</w:t>
            </w:r>
          </w:p>
        </w:tc>
        <w:tc>
          <w:tcPr>
            <w:tcW w:w="7167" w:type="dxa"/>
            <w:gridSpan w:val="3"/>
          </w:tcPr>
          <w:p w14:paraId="074F0ECF" w14:textId="77777777" w:rsidR="001B0ECD" w:rsidRDefault="001B0ECD" w:rsidP="001B0ECD">
            <w:r>
              <w:rPr>
                <w:rFonts w:hint="eastAsia"/>
              </w:rPr>
              <w:t>财务人员已将账户初始化；员工的工资账户已建立；账户内资金足够支付</w:t>
            </w:r>
          </w:p>
        </w:tc>
      </w:tr>
      <w:tr w:rsidR="001B0ECD" w14:paraId="53C4B3C3" w14:textId="77777777" w:rsidTr="001B0ECD">
        <w:tc>
          <w:tcPr>
            <w:tcW w:w="1129" w:type="dxa"/>
          </w:tcPr>
          <w:p w14:paraId="050565E9" w14:textId="77777777" w:rsidR="001B0ECD" w:rsidRDefault="001B0ECD" w:rsidP="001B0ECD">
            <w:r>
              <w:t>后置条件</w:t>
            </w:r>
          </w:p>
        </w:tc>
        <w:tc>
          <w:tcPr>
            <w:tcW w:w="7167" w:type="dxa"/>
            <w:gridSpan w:val="3"/>
          </w:tcPr>
          <w:p w14:paraId="3B23496D" w14:textId="77777777" w:rsidR="001B0ECD" w:rsidRDefault="001B0ECD" w:rsidP="001B0ECD">
            <w:r>
              <w:rPr>
                <w:rFonts w:hint="eastAsia"/>
              </w:rPr>
              <w:t>系统将付款单记录，相应款项从账户内扣除；</w:t>
            </w:r>
          </w:p>
        </w:tc>
      </w:tr>
      <w:tr w:rsidR="001B0ECD" w14:paraId="009D6FF8" w14:textId="77777777" w:rsidTr="001B0ECD">
        <w:tc>
          <w:tcPr>
            <w:tcW w:w="1129" w:type="dxa"/>
          </w:tcPr>
          <w:p w14:paraId="3C311F86" w14:textId="77777777" w:rsidR="001B0ECD" w:rsidRDefault="001B0ECD" w:rsidP="001B0ECD">
            <w:r>
              <w:t>优先级</w:t>
            </w:r>
          </w:p>
        </w:tc>
        <w:tc>
          <w:tcPr>
            <w:tcW w:w="7167" w:type="dxa"/>
            <w:gridSpan w:val="3"/>
          </w:tcPr>
          <w:p w14:paraId="43932FCC" w14:textId="77777777" w:rsidR="001B0ECD" w:rsidRDefault="001B0ECD" w:rsidP="001B0ECD">
            <w:r>
              <w:rPr>
                <w:rFonts w:hint="eastAsia"/>
              </w:rPr>
              <w:t>高</w:t>
            </w:r>
          </w:p>
        </w:tc>
      </w:tr>
      <w:tr w:rsidR="001B0ECD" w14:paraId="2581A157" w14:textId="77777777" w:rsidTr="001B0ECD">
        <w:tc>
          <w:tcPr>
            <w:tcW w:w="1129" w:type="dxa"/>
          </w:tcPr>
          <w:p w14:paraId="32DD1BD1" w14:textId="77777777" w:rsidR="001B0ECD" w:rsidRDefault="001B0ECD" w:rsidP="001B0ECD">
            <w:r>
              <w:t>正常流程</w:t>
            </w:r>
          </w:p>
        </w:tc>
        <w:tc>
          <w:tcPr>
            <w:tcW w:w="7167" w:type="dxa"/>
            <w:gridSpan w:val="3"/>
          </w:tcPr>
          <w:p w14:paraId="6780E689" w14:textId="5F79B624" w:rsidR="001B0ECD" w:rsidRDefault="001B0ECD" w:rsidP="001B0ECD">
            <w:pPr>
              <w:numPr>
                <w:ilvl w:val="0"/>
                <w:numId w:val="10"/>
              </w:numPr>
            </w:pPr>
            <w:r>
              <w:rPr>
                <w:rFonts w:hint="eastAsia"/>
              </w:rPr>
              <w:t>财务人员建立付款单，</w:t>
            </w:r>
            <w:r w:rsidR="0042321F">
              <w:rPr>
                <w:rFonts w:hint="eastAsia"/>
              </w:rPr>
              <w:t>财务人员</w:t>
            </w:r>
            <w:r>
              <w:rPr>
                <w:rFonts w:hint="eastAsia"/>
              </w:rPr>
              <w:t>选择支付账户；选择款项类型（租金、工资、奖金）；财务人员选择收款人（营业厅、工种、姓名、工作编号），可批量选择（以工作编号为依据）</w:t>
            </w:r>
          </w:p>
          <w:p w14:paraId="5718F14B" w14:textId="77777777" w:rsidR="001B0ECD" w:rsidRDefault="001B0ECD" w:rsidP="001B0ECD">
            <w:pPr>
              <w:numPr>
                <w:ilvl w:val="0"/>
                <w:numId w:val="10"/>
              </w:numPr>
            </w:pPr>
            <w:r>
              <w:rPr>
                <w:rFonts w:hint="eastAsia"/>
              </w:rPr>
              <w:lastRenderedPageBreak/>
              <w:t>系统根据收款人，自动填写收款人信息（营业厅、工种、姓名、账号），并根据记录和工资策略（基本工资、提成策略）自动计算支付款项；若是款项类型为奖金，则财务人员需手动填写支付款项数目。</w:t>
            </w:r>
          </w:p>
          <w:p w14:paraId="72EDB265" w14:textId="77777777" w:rsidR="001B0ECD" w:rsidRDefault="001B0ECD" w:rsidP="001B0ECD">
            <w:pPr>
              <w:numPr>
                <w:ilvl w:val="0"/>
                <w:numId w:val="10"/>
              </w:numPr>
            </w:pPr>
            <w:r>
              <w:rPr>
                <w:rFonts w:hint="eastAsia"/>
              </w:rPr>
              <w:t>财务人员确认款项正确性，输入账户密码，点击支付</w:t>
            </w:r>
          </w:p>
          <w:p w14:paraId="23E1B8F7" w14:textId="77777777" w:rsidR="001B0ECD" w:rsidRDefault="001B0ECD" w:rsidP="001B0ECD">
            <w:pPr>
              <w:numPr>
                <w:ilvl w:val="0"/>
                <w:numId w:val="10"/>
              </w:numPr>
            </w:pPr>
            <w:r>
              <w:rPr>
                <w:rFonts w:hint="eastAsia"/>
              </w:rPr>
              <w:t>完成支付，系统记录付款单信息（收款人姓名、款项类型、数额）</w:t>
            </w:r>
          </w:p>
        </w:tc>
      </w:tr>
      <w:tr w:rsidR="001B0ECD" w14:paraId="1CE70323" w14:textId="77777777" w:rsidTr="001B0ECD">
        <w:tc>
          <w:tcPr>
            <w:tcW w:w="1129" w:type="dxa"/>
          </w:tcPr>
          <w:p w14:paraId="791756A0" w14:textId="77777777" w:rsidR="001B0ECD" w:rsidRDefault="001B0ECD" w:rsidP="001B0ECD">
            <w:r>
              <w:lastRenderedPageBreak/>
              <w:t>扩展流程</w:t>
            </w:r>
          </w:p>
        </w:tc>
        <w:tc>
          <w:tcPr>
            <w:tcW w:w="7167" w:type="dxa"/>
            <w:gridSpan w:val="3"/>
          </w:tcPr>
          <w:p w14:paraId="0F633808" w14:textId="77777777" w:rsidR="001B0ECD" w:rsidRDefault="001B0ECD" w:rsidP="001B0ECD">
            <w:r>
              <w:rPr>
                <w:rFonts w:hint="eastAsia"/>
              </w:rPr>
              <w:t>6</w:t>
            </w:r>
            <w:r>
              <w:t>a.</w:t>
            </w:r>
            <w:r>
              <w:rPr>
                <w:rFonts w:hint="eastAsia"/>
              </w:rPr>
              <w:t>所选择账户内资金不足，支付失败</w:t>
            </w:r>
          </w:p>
          <w:p w14:paraId="6C6940C7" w14:textId="77777777" w:rsidR="001B0ECD" w:rsidRDefault="001B0ECD" w:rsidP="001B0ECD">
            <w:r>
              <w:rPr>
                <w:rFonts w:hint="eastAsia"/>
              </w:rPr>
              <w:t xml:space="preserve">   1</w:t>
            </w:r>
            <w:r>
              <w:t>.</w:t>
            </w:r>
            <w:r>
              <w:rPr>
                <w:rFonts w:hint="eastAsia"/>
              </w:rPr>
              <w:t>系统提示“账户内资金不足，请重新选择支付账户”</w:t>
            </w:r>
          </w:p>
        </w:tc>
      </w:tr>
      <w:tr w:rsidR="001B0ECD" w14:paraId="6097AB24" w14:textId="77777777" w:rsidTr="001B0ECD">
        <w:tc>
          <w:tcPr>
            <w:tcW w:w="1129" w:type="dxa"/>
          </w:tcPr>
          <w:p w14:paraId="65701E78" w14:textId="77777777" w:rsidR="001B0ECD" w:rsidRDefault="001B0ECD" w:rsidP="001B0ECD">
            <w:r>
              <w:t>特殊需求</w:t>
            </w:r>
          </w:p>
        </w:tc>
        <w:tc>
          <w:tcPr>
            <w:tcW w:w="7167" w:type="dxa"/>
            <w:gridSpan w:val="3"/>
          </w:tcPr>
          <w:p w14:paraId="194DC9BF" w14:textId="77777777" w:rsidR="001B0ECD" w:rsidRDefault="001B0ECD" w:rsidP="001B0ECD">
            <w:pPr>
              <w:numPr>
                <w:ilvl w:val="0"/>
                <w:numId w:val="11"/>
              </w:numPr>
            </w:pPr>
            <w:r>
              <w:rPr>
                <w:rFonts w:hint="eastAsia"/>
              </w:rPr>
              <w:t>付款单的金额数目多为自动计算，方便财务人员操作</w:t>
            </w:r>
          </w:p>
          <w:p w14:paraId="58416A4B" w14:textId="77777777" w:rsidR="001B0ECD" w:rsidRDefault="001B0ECD" w:rsidP="001B0ECD">
            <w:pPr>
              <w:numPr>
                <w:ilvl w:val="0"/>
                <w:numId w:val="11"/>
              </w:numPr>
            </w:pPr>
            <w:r>
              <w:rPr>
                <w:rFonts w:hint="eastAsia"/>
              </w:rPr>
              <w:t>要保证操作的安全性</w:t>
            </w:r>
          </w:p>
        </w:tc>
      </w:tr>
    </w:tbl>
    <w:p w14:paraId="358D737F" w14:textId="77777777" w:rsidR="001B0ECD" w:rsidRDefault="001B0ECD" w:rsidP="001B0ECD"/>
    <w:p w14:paraId="0E94ACCD" w14:textId="77777777" w:rsidR="001B0ECD" w:rsidRDefault="001B0ECD" w:rsidP="001B0ECD"/>
    <w:p w14:paraId="78B5E9E5" w14:textId="77777777" w:rsidR="001B0ECD" w:rsidRDefault="001B0ECD" w:rsidP="001B0ECD"/>
    <w:p w14:paraId="75DAE395" w14:textId="77777777" w:rsidR="001B0ECD" w:rsidRDefault="001B0ECD" w:rsidP="001B0ECD"/>
    <w:p w14:paraId="6959D2D2" w14:textId="77777777" w:rsidR="001B0ECD" w:rsidRDefault="001B0ECD" w:rsidP="001B0ECD"/>
    <w:p w14:paraId="35F9C0B2" w14:textId="77777777" w:rsidR="001B0ECD" w:rsidRDefault="001B0ECD" w:rsidP="001B0ECD"/>
    <w:p w14:paraId="4962308D" w14:textId="77777777" w:rsidR="001B0ECD" w:rsidRDefault="001B0ECD" w:rsidP="001B0ECD"/>
    <w:p w14:paraId="56ED5A6D" w14:textId="77777777" w:rsidR="001B0ECD" w:rsidRDefault="001B0ECD" w:rsidP="001B0ECD"/>
    <w:p w14:paraId="6AB2F331" w14:textId="77777777" w:rsidR="001B0ECD" w:rsidRDefault="001B0ECD" w:rsidP="001B0ECD"/>
    <w:p w14:paraId="6E2898B5" w14:textId="77777777" w:rsidR="001B0ECD" w:rsidRDefault="001B0ECD"/>
    <w:p w14:paraId="267745E7" w14:textId="77777777" w:rsidR="001B0ECD" w:rsidRDefault="001B0ECD" w:rsidP="001B0ECD">
      <w:r>
        <w:rPr>
          <w:rFonts w:hint="eastAsia"/>
        </w:rPr>
        <w:t>用例</w:t>
      </w:r>
      <w:r>
        <w:rPr>
          <w:rFonts w:hint="eastAsia"/>
        </w:rPr>
        <w:t xml:space="preserve">18 </w:t>
      </w:r>
      <w:r>
        <w:rPr>
          <w:rFonts w:hint="eastAsia"/>
        </w:rPr>
        <w:t>统计报表</w:t>
      </w:r>
    </w:p>
    <w:tbl>
      <w:tblPr>
        <w:tblStyle w:val="a5"/>
        <w:tblW w:w="8296" w:type="dxa"/>
        <w:tblLayout w:type="fixed"/>
        <w:tblLook w:val="04A0" w:firstRow="1" w:lastRow="0" w:firstColumn="1" w:lastColumn="0" w:noHBand="0" w:noVBand="1"/>
      </w:tblPr>
      <w:tblGrid>
        <w:gridCol w:w="1129"/>
        <w:gridCol w:w="3544"/>
        <w:gridCol w:w="1725"/>
        <w:gridCol w:w="1898"/>
      </w:tblGrid>
      <w:tr w:rsidR="001B0ECD" w14:paraId="00F3011C" w14:textId="77777777" w:rsidTr="001B0ECD">
        <w:tc>
          <w:tcPr>
            <w:tcW w:w="1129" w:type="dxa"/>
          </w:tcPr>
          <w:p w14:paraId="48C162FE" w14:textId="77777777" w:rsidR="001B0ECD" w:rsidRDefault="001B0ECD" w:rsidP="001B0ECD">
            <w:r>
              <w:rPr>
                <w:rFonts w:hint="eastAsia"/>
              </w:rPr>
              <w:t>ID</w:t>
            </w:r>
          </w:p>
        </w:tc>
        <w:tc>
          <w:tcPr>
            <w:tcW w:w="3544" w:type="dxa"/>
          </w:tcPr>
          <w:p w14:paraId="3DFF8D54" w14:textId="77777777" w:rsidR="001B0ECD" w:rsidRDefault="001B0ECD" w:rsidP="001B0ECD">
            <w:r>
              <w:rPr>
                <w:rFonts w:hint="eastAsia"/>
              </w:rPr>
              <w:t>1</w:t>
            </w:r>
            <w:r>
              <w:t>7</w:t>
            </w:r>
          </w:p>
        </w:tc>
        <w:tc>
          <w:tcPr>
            <w:tcW w:w="1725" w:type="dxa"/>
          </w:tcPr>
          <w:p w14:paraId="0FDDAE4E" w14:textId="77777777" w:rsidR="001B0ECD" w:rsidRDefault="001B0ECD" w:rsidP="001B0ECD">
            <w:r>
              <w:rPr>
                <w:rFonts w:hint="eastAsia"/>
              </w:rPr>
              <w:t>名称</w:t>
            </w:r>
          </w:p>
        </w:tc>
        <w:tc>
          <w:tcPr>
            <w:tcW w:w="1898" w:type="dxa"/>
          </w:tcPr>
          <w:p w14:paraId="46749132" w14:textId="77777777" w:rsidR="001B0ECD" w:rsidRDefault="001B0ECD" w:rsidP="001B0ECD">
            <w:r>
              <w:rPr>
                <w:rFonts w:hint="eastAsia"/>
              </w:rPr>
              <w:t>统计</w:t>
            </w:r>
            <w:r>
              <w:t>报表</w:t>
            </w:r>
          </w:p>
        </w:tc>
      </w:tr>
      <w:tr w:rsidR="001B0ECD" w14:paraId="4141B95B" w14:textId="77777777" w:rsidTr="001B0ECD">
        <w:tc>
          <w:tcPr>
            <w:tcW w:w="1129" w:type="dxa"/>
          </w:tcPr>
          <w:p w14:paraId="057E4FC4" w14:textId="77777777" w:rsidR="001B0ECD" w:rsidRDefault="001B0ECD" w:rsidP="001B0ECD">
            <w:r>
              <w:t>创建者</w:t>
            </w:r>
          </w:p>
        </w:tc>
        <w:tc>
          <w:tcPr>
            <w:tcW w:w="3544" w:type="dxa"/>
          </w:tcPr>
          <w:p w14:paraId="59C6B558" w14:textId="77777777" w:rsidR="001B0ECD" w:rsidRDefault="001B0ECD" w:rsidP="001B0ECD">
            <w:r>
              <w:rPr>
                <w:rFonts w:hint="eastAsia"/>
              </w:rPr>
              <w:t>黄迪璇</w:t>
            </w:r>
          </w:p>
        </w:tc>
        <w:tc>
          <w:tcPr>
            <w:tcW w:w="1725" w:type="dxa"/>
          </w:tcPr>
          <w:p w14:paraId="3727DD93" w14:textId="77777777" w:rsidR="001B0ECD" w:rsidRDefault="001B0ECD" w:rsidP="001B0ECD">
            <w:r>
              <w:t>最后一次更新者</w:t>
            </w:r>
          </w:p>
        </w:tc>
        <w:tc>
          <w:tcPr>
            <w:tcW w:w="1898" w:type="dxa"/>
          </w:tcPr>
          <w:p w14:paraId="0F6C1A82" w14:textId="77777777" w:rsidR="001B0ECD" w:rsidRDefault="001B0ECD" w:rsidP="001B0ECD">
            <w:r>
              <w:rPr>
                <w:rFonts w:hint="eastAsia"/>
              </w:rPr>
              <w:t>黄迪璇</w:t>
            </w:r>
          </w:p>
        </w:tc>
      </w:tr>
      <w:tr w:rsidR="001B0ECD" w14:paraId="72E5E7DD" w14:textId="77777777" w:rsidTr="001B0ECD">
        <w:tc>
          <w:tcPr>
            <w:tcW w:w="1129" w:type="dxa"/>
          </w:tcPr>
          <w:p w14:paraId="1170A084" w14:textId="77777777" w:rsidR="001B0ECD" w:rsidRDefault="001B0ECD" w:rsidP="001B0ECD">
            <w:r>
              <w:t>创建日期</w:t>
            </w:r>
          </w:p>
        </w:tc>
        <w:tc>
          <w:tcPr>
            <w:tcW w:w="3544" w:type="dxa"/>
          </w:tcPr>
          <w:p w14:paraId="28CAB43B" w14:textId="77777777" w:rsidR="001B0ECD" w:rsidRDefault="001B0ECD" w:rsidP="001B0ECD">
            <w:r>
              <w:t>2015/9/30</w:t>
            </w:r>
          </w:p>
        </w:tc>
        <w:tc>
          <w:tcPr>
            <w:tcW w:w="1725" w:type="dxa"/>
          </w:tcPr>
          <w:p w14:paraId="037111D4" w14:textId="77777777" w:rsidR="001B0ECD" w:rsidRDefault="001B0ECD" w:rsidP="001B0ECD">
            <w:r>
              <w:t>最后更新日期</w:t>
            </w:r>
          </w:p>
        </w:tc>
        <w:tc>
          <w:tcPr>
            <w:tcW w:w="1898" w:type="dxa"/>
          </w:tcPr>
          <w:p w14:paraId="23C5B60D" w14:textId="77777777" w:rsidR="001B0ECD" w:rsidRDefault="001B0ECD" w:rsidP="001B0ECD">
            <w:r>
              <w:t>2015/9/30</w:t>
            </w:r>
          </w:p>
        </w:tc>
      </w:tr>
      <w:tr w:rsidR="001B0ECD" w14:paraId="51E5C8EE" w14:textId="77777777" w:rsidTr="001B0ECD">
        <w:tc>
          <w:tcPr>
            <w:tcW w:w="1129" w:type="dxa"/>
          </w:tcPr>
          <w:p w14:paraId="78FCECA3" w14:textId="77777777" w:rsidR="001B0ECD" w:rsidRDefault="001B0ECD" w:rsidP="001B0ECD">
            <w:r>
              <w:t>参与者</w:t>
            </w:r>
          </w:p>
        </w:tc>
        <w:tc>
          <w:tcPr>
            <w:tcW w:w="7167" w:type="dxa"/>
            <w:gridSpan w:val="3"/>
          </w:tcPr>
          <w:p w14:paraId="1A0F2406" w14:textId="77777777" w:rsidR="001B0ECD" w:rsidRDefault="001B0ECD" w:rsidP="001B0ECD">
            <w:r>
              <w:rPr>
                <w:rFonts w:hint="eastAsia"/>
              </w:rPr>
              <w:t>财务</w:t>
            </w:r>
            <w:r>
              <w:t>人员，总经理</w:t>
            </w:r>
            <w:r>
              <w:rPr>
                <w:rFonts w:hint="eastAsia"/>
              </w:rPr>
              <w:t>，</w:t>
            </w:r>
            <w:r>
              <w:t>希望</w:t>
            </w:r>
            <w:r>
              <w:rPr>
                <w:rFonts w:hint="eastAsia"/>
              </w:rPr>
              <w:t>能够</w:t>
            </w:r>
            <w:r>
              <w:t>简单清晰</w:t>
            </w:r>
            <w:r>
              <w:rPr>
                <w:rFonts w:hint="eastAsia"/>
              </w:rPr>
              <w:t>地</w:t>
            </w:r>
            <w:r>
              <w:t>了解</w:t>
            </w:r>
            <w:r>
              <w:rPr>
                <w:rFonts w:hint="eastAsia"/>
              </w:rPr>
              <w:t>指定</w:t>
            </w:r>
            <w:r>
              <w:t>时</w:t>
            </w:r>
            <w:r>
              <w:rPr>
                <w:rFonts w:hint="eastAsia"/>
              </w:rPr>
              <w:t>间</w:t>
            </w:r>
            <w:r>
              <w:t>内的</w:t>
            </w:r>
            <w:r>
              <w:rPr>
                <w:rFonts w:hint="eastAsia"/>
              </w:rPr>
              <w:t>成本</w:t>
            </w:r>
            <w:r>
              <w:t>收益表和</w:t>
            </w:r>
            <w:r>
              <w:rPr>
                <w:rFonts w:hint="eastAsia"/>
              </w:rPr>
              <w:t>经营</w:t>
            </w:r>
            <w:r>
              <w:t>情况</w:t>
            </w:r>
            <w:r>
              <w:rPr>
                <w:rFonts w:hint="eastAsia"/>
              </w:rPr>
              <w:t>表</w:t>
            </w:r>
          </w:p>
        </w:tc>
      </w:tr>
      <w:tr w:rsidR="001B0ECD" w14:paraId="114EE9C4" w14:textId="77777777" w:rsidTr="001B0ECD">
        <w:tc>
          <w:tcPr>
            <w:tcW w:w="1129" w:type="dxa"/>
          </w:tcPr>
          <w:p w14:paraId="775A28A0" w14:textId="77777777" w:rsidR="001B0ECD" w:rsidRDefault="001B0ECD" w:rsidP="001B0ECD">
            <w:r>
              <w:t>触发条件</w:t>
            </w:r>
          </w:p>
        </w:tc>
        <w:tc>
          <w:tcPr>
            <w:tcW w:w="7167" w:type="dxa"/>
            <w:gridSpan w:val="3"/>
          </w:tcPr>
          <w:p w14:paraId="58D57DFB" w14:textId="77777777" w:rsidR="001B0ECD" w:rsidRDefault="001B0ECD" w:rsidP="001B0ECD">
            <w:r>
              <w:rPr>
                <w:rFonts w:hint="eastAsia"/>
              </w:rPr>
              <w:t>财务</w:t>
            </w:r>
            <w:r>
              <w:t>人员或者总经理</w:t>
            </w:r>
            <w:r>
              <w:rPr>
                <w:rFonts w:hint="eastAsia"/>
              </w:rPr>
              <w:t>请求</w:t>
            </w:r>
            <w:r>
              <w:t>查询成本收益</w:t>
            </w:r>
            <w:r>
              <w:rPr>
                <w:rFonts w:hint="eastAsia"/>
              </w:rPr>
              <w:t>表</w:t>
            </w:r>
            <w:r>
              <w:t>或者经营情况表</w:t>
            </w:r>
          </w:p>
        </w:tc>
      </w:tr>
      <w:tr w:rsidR="001B0ECD" w14:paraId="656F0613" w14:textId="77777777" w:rsidTr="001B0ECD">
        <w:tc>
          <w:tcPr>
            <w:tcW w:w="1129" w:type="dxa"/>
          </w:tcPr>
          <w:p w14:paraId="1B6AC70B" w14:textId="77777777" w:rsidR="001B0ECD" w:rsidRDefault="001B0ECD" w:rsidP="001B0ECD">
            <w:r>
              <w:t>前置条件</w:t>
            </w:r>
          </w:p>
        </w:tc>
        <w:tc>
          <w:tcPr>
            <w:tcW w:w="7167" w:type="dxa"/>
            <w:gridSpan w:val="3"/>
          </w:tcPr>
          <w:p w14:paraId="6A62A55E" w14:textId="77777777" w:rsidR="001B0ECD" w:rsidRDefault="001B0ECD" w:rsidP="001B0ECD">
            <w:r>
              <w:rPr>
                <w:rFonts w:hint="eastAsia"/>
              </w:rPr>
              <w:t>财务人员</w:t>
            </w:r>
            <w:r>
              <w:t>或者总经理必须被授权，拥有登录权限</w:t>
            </w:r>
            <w:r>
              <w:commentReference w:id="38"/>
            </w:r>
            <w:r>
              <w:rPr>
                <w:rFonts w:hint="eastAsia"/>
              </w:rPr>
              <w:t>；自查询</w:t>
            </w:r>
            <w:proofErr w:type="gramStart"/>
            <w:r>
              <w:rPr>
                <w:rFonts w:hint="eastAsia"/>
              </w:rPr>
              <w:t>起之前</w:t>
            </w:r>
            <w:proofErr w:type="gramEnd"/>
            <w:r>
              <w:rPr>
                <w:rFonts w:hint="eastAsia"/>
              </w:rPr>
              <w:t>所有的财务信息已被记录</w:t>
            </w:r>
          </w:p>
        </w:tc>
      </w:tr>
      <w:tr w:rsidR="001B0ECD" w14:paraId="1E335CEA" w14:textId="77777777" w:rsidTr="001B0ECD">
        <w:tc>
          <w:tcPr>
            <w:tcW w:w="1129" w:type="dxa"/>
          </w:tcPr>
          <w:p w14:paraId="6F48FB90" w14:textId="77777777" w:rsidR="001B0ECD" w:rsidRDefault="001B0ECD" w:rsidP="001B0ECD">
            <w:r>
              <w:t>后置条件</w:t>
            </w:r>
          </w:p>
        </w:tc>
        <w:tc>
          <w:tcPr>
            <w:tcW w:w="7167" w:type="dxa"/>
            <w:gridSpan w:val="3"/>
          </w:tcPr>
          <w:p w14:paraId="5DE7BC65" w14:textId="77777777" w:rsidR="001B0ECD" w:rsidRDefault="001B0ECD" w:rsidP="001B0ECD">
            <w:r>
              <w:rPr>
                <w:rFonts w:hint="eastAsia"/>
              </w:rPr>
              <w:t>系统返回制定</w:t>
            </w:r>
            <w:r>
              <w:t>时间内的</w:t>
            </w:r>
            <w:r>
              <w:rPr>
                <w:rFonts w:hint="eastAsia"/>
              </w:rPr>
              <w:t>成本</w:t>
            </w:r>
            <w:r>
              <w:t>收益表</w:t>
            </w:r>
            <w:r>
              <w:rPr>
                <w:rFonts w:hint="eastAsia"/>
              </w:rPr>
              <w:t>（包括总收入、总支出、总利润）或者经营</w:t>
            </w:r>
            <w:r>
              <w:t>情况表（</w:t>
            </w:r>
            <w:r>
              <w:rPr>
                <w:rFonts w:hint="eastAsia"/>
              </w:rPr>
              <w:t>包括</w:t>
            </w:r>
            <w:r>
              <w:t>该期间内所有</w:t>
            </w:r>
            <w:r>
              <w:rPr>
                <w:rFonts w:hint="eastAsia"/>
              </w:rPr>
              <w:t>入款单</w:t>
            </w:r>
            <w:r>
              <w:t>和收款单信息）</w:t>
            </w:r>
          </w:p>
        </w:tc>
      </w:tr>
      <w:tr w:rsidR="001B0ECD" w14:paraId="27051D69" w14:textId="77777777" w:rsidTr="001B0ECD">
        <w:tc>
          <w:tcPr>
            <w:tcW w:w="1129" w:type="dxa"/>
          </w:tcPr>
          <w:p w14:paraId="338037E7" w14:textId="77777777" w:rsidR="001B0ECD" w:rsidRDefault="001B0ECD" w:rsidP="001B0ECD">
            <w:r>
              <w:t>优先级</w:t>
            </w:r>
          </w:p>
        </w:tc>
        <w:tc>
          <w:tcPr>
            <w:tcW w:w="7167" w:type="dxa"/>
            <w:gridSpan w:val="3"/>
          </w:tcPr>
          <w:p w14:paraId="58ED69EA" w14:textId="77777777" w:rsidR="001B0ECD" w:rsidRDefault="001B0ECD" w:rsidP="001B0ECD">
            <w:pPr>
              <w:tabs>
                <w:tab w:val="left" w:pos="2154"/>
              </w:tabs>
            </w:pPr>
            <w:r>
              <w:rPr>
                <w:rFonts w:hint="eastAsia"/>
              </w:rPr>
              <w:t>中</w:t>
            </w:r>
          </w:p>
        </w:tc>
      </w:tr>
      <w:tr w:rsidR="001B0ECD" w14:paraId="2EFEB732" w14:textId="77777777" w:rsidTr="001B0ECD">
        <w:tc>
          <w:tcPr>
            <w:tcW w:w="1129" w:type="dxa"/>
          </w:tcPr>
          <w:p w14:paraId="0A461219" w14:textId="77777777" w:rsidR="001B0ECD" w:rsidRDefault="001B0ECD" w:rsidP="001B0ECD">
            <w:r>
              <w:t>正常流程</w:t>
            </w:r>
          </w:p>
        </w:tc>
        <w:tc>
          <w:tcPr>
            <w:tcW w:w="7167" w:type="dxa"/>
            <w:gridSpan w:val="3"/>
          </w:tcPr>
          <w:p w14:paraId="3D311177" w14:textId="77777777" w:rsidR="001B0ECD" w:rsidRDefault="001B0ECD" w:rsidP="001B0ECD">
            <w:r>
              <w:rPr>
                <w:rFonts w:hint="eastAsia"/>
              </w:rPr>
              <w:t>1</w:t>
            </w:r>
            <w:r>
              <w:t>.</w:t>
            </w:r>
            <w:r>
              <w:t>财务</w:t>
            </w:r>
            <w:r>
              <w:rPr>
                <w:rFonts w:hint="eastAsia"/>
              </w:rPr>
              <w:t>人员</w:t>
            </w:r>
            <w:r>
              <w:t>或者总经理请求查询</w:t>
            </w:r>
            <w:r>
              <w:rPr>
                <w:rFonts w:hint="eastAsia"/>
              </w:rPr>
              <w:t>成本收益表</w:t>
            </w:r>
            <w:r>
              <w:t>或者经营情况表，</w:t>
            </w:r>
          </w:p>
          <w:p w14:paraId="1E77C78B" w14:textId="77777777" w:rsidR="001B0ECD" w:rsidRDefault="001B0ECD" w:rsidP="001B0ECD">
            <w:r>
              <w:rPr>
                <w:rFonts w:hint="eastAsia"/>
              </w:rPr>
              <w:lastRenderedPageBreak/>
              <w:t>2.</w:t>
            </w:r>
            <w:r>
              <w:rPr>
                <w:rFonts w:hint="eastAsia"/>
              </w:rPr>
              <w:t>系统请求输入查询起始时间、终止时间和被查询营业厅</w:t>
            </w:r>
          </w:p>
          <w:p w14:paraId="742ED3A5" w14:textId="77777777" w:rsidR="001B0ECD" w:rsidRDefault="001B0ECD" w:rsidP="001B0ECD">
            <w:r>
              <w:rPr>
                <w:rFonts w:hint="eastAsia"/>
              </w:rPr>
              <w:t>3.</w:t>
            </w:r>
            <w:r>
              <w:rPr>
                <w:rFonts w:hint="eastAsia"/>
              </w:rPr>
              <w:t>总经理或者财务人员</w:t>
            </w:r>
            <w:r>
              <w:t>输入起</w:t>
            </w:r>
            <w:r>
              <w:rPr>
                <w:rFonts w:hint="eastAsia"/>
              </w:rPr>
              <w:t>始</w:t>
            </w:r>
            <w:r>
              <w:t>时间</w:t>
            </w:r>
            <w:r>
              <w:rPr>
                <w:rFonts w:hint="eastAsia"/>
              </w:rPr>
              <w:t>和</w:t>
            </w:r>
            <w:r>
              <w:t>结束时间</w:t>
            </w:r>
            <w:r>
              <w:commentReference w:id="39"/>
            </w:r>
            <w:r>
              <w:rPr>
                <w:rFonts w:hint="eastAsia"/>
              </w:rPr>
              <w:t>、营业厅等</w:t>
            </w:r>
          </w:p>
          <w:p w14:paraId="437A4AF7" w14:textId="77777777" w:rsidR="001B0ECD" w:rsidRDefault="001B0ECD" w:rsidP="001B0ECD">
            <w:r>
              <w:rPr>
                <w:rFonts w:hint="eastAsia"/>
              </w:rPr>
              <w:t>4</w:t>
            </w:r>
            <w:r>
              <w:t>.</w:t>
            </w:r>
            <w:r>
              <w:t>系统返回该段时间内的成本收益表或者</w:t>
            </w:r>
            <w:r>
              <w:rPr>
                <w:rFonts w:hint="eastAsia"/>
              </w:rPr>
              <w:t>经营情况表</w:t>
            </w:r>
          </w:p>
          <w:p w14:paraId="459AC078" w14:textId="77777777" w:rsidR="001B0ECD" w:rsidRDefault="001B0ECD" w:rsidP="001B0ECD">
            <w:r>
              <w:rPr>
                <w:rFonts w:hint="eastAsia"/>
              </w:rPr>
              <w:t>5</w:t>
            </w:r>
            <w:r>
              <w:t>.</w:t>
            </w:r>
            <w:r>
              <w:t>财务人员或者总经理请求</w:t>
            </w:r>
            <w:r>
              <w:rPr>
                <w:rFonts w:hint="eastAsia"/>
              </w:rPr>
              <w:t>导出</w:t>
            </w:r>
            <w:r>
              <w:t>报表</w:t>
            </w:r>
          </w:p>
          <w:p w14:paraId="5CD69428" w14:textId="77777777" w:rsidR="001B0ECD" w:rsidRDefault="001B0ECD" w:rsidP="001B0ECD">
            <w:r>
              <w:rPr>
                <w:rFonts w:hint="eastAsia"/>
              </w:rPr>
              <w:t>6</w:t>
            </w:r>
            <w:r>
              <w:t>.</w:t>
            </w:r>
            <w:r>
              <w:rPr>
                <w:rFonts w:hint="eastAsia"/>
              </w:rPr>
              <w:t>系统导出报</w:t>
            </w:r>
            <w:r>
              <w:t>表并提示</w:t>
            </w:r>
            <w:r>
              <w:rPr>
                <w:rFonts w:hint="eastAsia"/>
              </w:rPr>
              <w:t>导出</w:t>
            </w:r>
            <w:r>
              <w:t>成功</w:t>
            </w:r>
          </w:p>
        </w:tc>
      </w:tr>
      <w:tr w:rsidR="001B0ECD" w14:paraId="0F1599F1" w14:textId="77777777" w:rsidTr="001B0ECD">
        <w:tc>
          <w:tcPr>
            <w:tcW w:w="1129" w:type="dxa"/>
          </w:tcPr>
          <w:p w14:paraId="7CC6CBE2" w14:textId="77777777" w:rsidR="001B0ECD" w:rsidRDefault="001B0ECD" w:rsidP="001B0ECD">
            <w:r>
              <w:lastRenderedPageBreak/>
              <w:t>扩展流程</w:t>
            </w:r>
          </w:p>
        </w:tc>
        <w:tc>
          <w:tcPr>
            <w:tcW w:w="7167" w:type="dxa"/>
            <w:gridSpan w:val="3"/>
          </w:tcPr>
          <w:p w14:paraId="71888B52" w14:textId="77777777" w:rsidR="001B0ECD" w:rsidRDefault="001B0ECD" w:rsidP="001B0ECD">
            <w:r>
              <w:rPr>
                <w:rFonts w:hint="eastAsia"/>
              </w:rPr>
              <w:t>3</w:t>
            </w:r>
            <w:r>
              <w:t>a.</w:t>
            </w:r>
            <w:r>
              <w:t>财务人员或者总经理</w:t>
            </w:r>
            <w:r>
              <w:rPr>
                <w:rFonts w:hint="eastAsia"/>
              </w:rPr>
              <w:t>输入</w:t>
            </w:r>
            <w:r>
              <w:t>的起始时间错误（</w:t>
            </w:r>
            <w:r>
              <w:rPr>
                <w:rFonts w:hint="eastAsia"/>
              </w:rPr>
              <w:t>超出</w:t>
            </w:r>
            <w:r>
              <w:t>经营时间）</w:t>
            </w:r>
          </w:p>
          <w:p w14:paraId="1E55AA20" w14:textId="77777777" w:rsidR="001B0ECD" w:rsidRDefault="001B0ECD" w:rsidP="001B0ECD">
            <w:r>
              <w:rPr>
                <w:rFonts w:hint="eastAsia"/>
              </w:rPr>
              <w:t xml:space="preserve">  </w:t>
            </w:r>
            <w:r>
              <w:t xml:space="preserve"> 1.</w:t>
            </w:r>
            <w:r>
              <w:rPr>
                <w:rFonts w:hint="eastAsia"/>
              </w:rPr>
              <w:t>系统拒绝</w:t>
            </w:r>
            <w:r>
              <w:t>输入并提示</w:t>
            </w:r>
            <w:r>
              <w:rPr>
                <w:rFonts w:hint="eastAsia"/>
              </w:rPr>
              <w:t>起始</w:t>
            </w:r>
            <w:r>
              <w:t>时间输入错误</w:t>
            </w:r>
            <w:r>
              <w:rPr>
                <w:rFonts w:hint="eastAsia"/>
              </w:rPr>
              <w:t>，</w:t>
            </w:r>
            <w:r>
              <w:t>请求重新输入</w:t>
            </w:r>
          </w:p>
          <w:p w14:paraId="576C3F4D" w14:textId="77777777" w:rsidR="001B0ECD" w:rsidRDefault="001B0ECD" w:rsidP="001B0ECD">
            <w:r>
              <w:rPr>
                <w:rFonts w:hint="eastAsia"/>
              </w:rPr>
              <w:t>3</w:t>
            </w:r>
            <w:r>
              <w:t>b</w:t>
            </w:r>
            <w:r>
              <w:rPr>
                <w:rFonts w:hint="eastAsia"/>
              </w:rPr>
              <w:t>.</w:t>
            </w:r>
            <w:r>
              <w:t>财务</w:t>
            </w:r>
            <w:r>
              <w:rPr>
                <w:rFonts w:hint="eastAsia"/>
              </w:rPr>
              <w:t>人员</w:t>
            </w:r>
            <w:r>
              <w:t>或者总经理输入的结束时间</w:t>
            </w:r>
            <w:r>
              <w:rPr>
                <w:rFonts w:hint="eastAsia"/>
              </w:rPr>
              <w:t>错误</w:t>
            </w:r>
            <w:r>
              <w:t>（</w:t>
            </w:r>
            <w:r>
              <w:rPr>
                <w:rFonts w:hint="eastAsia"/>
              </w:rPr>
              <w:t>早于</w:t>
            </w:r>
            <w:r>
              <w:t>起始时间或者超出经营时间）</w:t>
            </w:r>
          </w:p>
          <w:p w14:paraId="6EC55738" w14:textId="77777777" w:rsidR="001B0ECD" w:rsidRDefault="001B0ECD" w:rsidP="001B0ECD">
            <w:r>
              <w:rPr>
                <w:rFonts w:hint="eastAsia"/>
              </w:rPr>
              <w:t xml:space="preserve">   </w:t>
            </w:r>
            <w:r>
              <w:t>1.</w:t>
            </w:r>
            <w:r>
              <w:t>系统拒绝输入并</w:t>
            </w:r>
            <w:r>
              <w:rPr>
                <w:rFonts w:hint="eastAsia"/>
              </w:rPr>
              <w:t>提示</w:t>
            </w:r>
            <w:r>
              <w:t>结束</w:t>
            </w:r>
            <w:r>
              <w:rPr>
                <w:rFonts w:hint="eastAsia"/>
              </w:rPr>
              <w:t>时间</w:t>
            </w:r>
            <w:r>
              <w:t>输入错误，请求重新输入</w:t>
            </w:r>
          </w:p>
          <w:p w14:paraId="23AFEEEA" w14:textId="77777777" w:rsidR="001B0ECD" w:rsidRDefault="001B0ECD" w:rsidP="001B0ECD">
            <w:r>
              <w:commentReference w:id="40"/>
            </w:r>
            <w:r>
              <w:rPr>
                <w:rFonts w:hint="eastAsia"/>
              </w:rPr>
              <w:t>4a.</w:t>
            </w:r>
            <w:r>
              <w:rPr>
                <w:rFonts w:hint="eastAsia"/>
              </w:rPr>
              <w:t>系统导出报表失败</w:t>
            </w:r>
          </w:p>
          <w:p w14:paraId="2F6D4C51" w14:textId="77777777" w:rsidR="001B0ECD" w:rsidRDefault="001B0ECD" w:rsidP="001B0ECD">
            <w:r>
              <w:rPr>
                <w:rFonts w:hint="eastAsia"/>
              </w:rPr>
              <w:t xml:space="preserve">   1</w:t>
            </w:r>
            <w:r>
              <w:rPr>
                <w:rFonts w:hint="eastAsia"/>
              </w:rPr>
              <w:t>．系统提示报表导出失败，并回到步骤</w:t>
            </w:r>
            <w:r>
              <w:rPr>
                <w:rFonts w:hint="eastAsia"/>
              </w:rPr>
              <w:t>3</w:t>
            </w:r>
          </w:p>
        </w:tc>
      </w:tr>
      <w:tr w:rsidR="001B0ECD" w14:paraId="22112BC1" w14:textId="77777777" w:rsidTr="001B0ECD">
        <w:tc>
          <w:tcPr>
            <w:tcW w:w="1129" w:type="dxa"/>
          </w:tcPr>
          <w:p w14:paraId="4ABF7636" w14:textId="77777777" w:rsidR="001B0ECD" w:rsidRDefault="001B0ECD" w:rsidP="001B0ECD">
            <w:r>
              <w:t>特殊需求</w:t>
            </w:r>
          </w:p>
        </w:tc>
        <w:tc>
          <w:tcPr>
            <w:tcW w:w="7167" w:type="dxa"/>
            <w:gridSpan w:val="3"/>
          </w:tcPr>
          <w:p w14:paraId="2E26D048" w14:textId="77777777" w:rsidR="001B0ECD" w:rsidRDefault="001B0ECD" w:rsidP="001B0ECD">
            <w:r>
              <w:rPr>
                <w:rFonts w:hint="eastAsia"/>
              </w:rPr>
              <w:t>系统</w:t>
            </w:r>
            <w:r>
              <w:t>操作应当简单可行</w:t>
            </w:r>
          </w:p>
        </w:tc>
      </w:tr>
    </w:tbl>
    <w:p w14:paraId="07C85D8A" w14:textId="77777777" w:rsidR="001B0ECD" w:rsidRDefault="001B0ECD" w:rsidP="001B0ECD"/>
    <w:p w14:paraId="2CB9231E" w14:textId="77777777" w:rsidR="001B0ECD" w:rsidRDefault="001B0ECD" w:rsidP="001B0ECD"/>
    <w:p w14:paraId="55850146" w14:textId="77777777" w:rsidR="001B0ECD" w:rsidRDefault="001B0ECD"/>
    <w:p w14:paraId="6A8ED04A" w14:textId="77777777" w:rsidR="001B0ECD" w:rsidRDefault="001B0ECD"/>
    <w:p w14:paraId="03D99C60" w14:textId="77777777" w:rsidR="001B0ECD" w:rsidRDefault="001B0ECD"/>
    <w:p w14:paraId="4E50BB28" w14:textId="77777777" w:rsidR="001B0ECD" w:rsidRDefault="001B0ECD"/>
    <w:p w14:paraId="0A28D4C9" w14:textId="77777777" w:rsidR="001B0ECD" w:rsidRDefault="001B0ECD"/>
    <w:p w14:paraId="5B77E208" w14:textId="77777777" w:rsidR="001B0ECD" w:rsidRDefault="001B0ECD">
      <w:r>
        <w:rPr>
          <w:rFonts w:hint="eastAsia"/>
        </w:rPr>
        <w:t>用例</w:t>
      </w:r>
      <w:r>
        <w:rPr>
          <w:rFonts w:hint="eastAsia"/>
        </w:rPr>
        <w:t xml:space="preserve">19a </w:t>
      </w:r>
      <w:proofErr w:type="gramStart"/>
      <w:r>
        <w:rPr>
          <w:rFonts w:hint="eastAsia"/>
        </w:rPr>
        <w:t>帐户</w:t>
      </w:r>
      <w:proofErr w:type="gramEnd"/>
      <w:r>
        <w:rPr>
          <w:rFonts w:hint="eastAsia"/>
        </w:rPr>
        <w:t>管理</w:t>
      </w:r>
      <w:r>
        <w:rPr>
          <w:rFonts w:hint="eastAsia"/>
        </w:rPr>
        <w:t xml:space="preserve"> </w:t>
      </w:r>
    </w:p>
    <w:tbl>
      <w:tblPr>
        <w:tblStyle w:val="a5"/>
        <w:tblW w:w="8296" w:type="dxa"/>
        <w:tblLayout w:type="fixed"/>
        <w:tblLook w:val="04A0" w:firstRow="1" w:lastRow="0" w:firstColumn="1" w:lastColumn="0" w:noHBand="0" w:noVBand="1"/>
      </w:tblPr>
      <w:tblGrid>
        <w:gridCol w:w="1129"/>
        <w:gridCol w:w="3544"/>
        <w:gridCol w:w="1725"/>
        <w:gridCol w:w="1898"/>
      </w:tblGrid>
      <w:tr w:rsidR="001B0ECD" w14:paraId="23AECBFD" w14:textId="77777777" w:rsidTr="001B0ECD">
        <w:tc>
          <w:tcPr>
            <w:tcW w:w="1129" w:type="dxa"/>
          </w:tcPr>
          <w:p w14:paraId="212743E5" w14:textId="77777777" w:rsidR="001B0ECD" w:rsidRDefault="001B0ECD" w:rsidP="001B0ECD">
            <w:r>
              <w:rPr>
                <w:rFonts w:hint="eastAsia"/>
              </w:rPr>
              <w:t>ID</w:t>
            </w:r>
          </w:p>
        </w:tc>
        <w:tc>
          <w:tcPr>
            <w:tcW w:w="3544" w:type="dxa"/>
          </w:tcPr>
          <w:p w14:paraId="7A646CBF" w14:textId="77777777" w:rsidR="001B0ECD" w:rsidRDefault="001B0ECD" w:rsidP="001B0ECD">
            <w:r>
              <w:rPr>
                <w:rFonts w:hint="eastAsia"/>
              </w:rPr>
              <w:t>19</w:t>
            </w:r>
            <w:r>
              <w:t>a</w:t>
            </w:r>
          </w:p>
        </w:tc>
        <w:tc>
          <w:tcPr>
            <w:tcW w:w="1725" w:type="dxa"/>
          </w:tcPr>
          <w:p w14:paraId="79ACE34E" w14:textId="77777777" w:rsidR="001B0ECD" w:rsidRDefault="001B0ECD" w:rsidP="001B0ECD">
            <w:r>
              <w:rPr>
                <w:rFonts w:hint="eastAsia"/>
              </w:rPr>
              <w:t>名称</w:t>
            </w:r>
          </w:p>
        </w:tc>
        <w:tc>
          <w:tcPr>
            <w:tcW w:w="1898" w:type="dxa"/>
          </w:tcPr>
          <w:p w14:paraId="7899145A" w14:textId="77777777" w:rsidR="001B0ECD" w:rsidRDefault="001B0ECD" w:rsidP="001B0ECD">
            <w:r>
              <w:rPr>
                <w:rFonts w:hint="eastAsia"/>
              </w:rPr>
              <w:t>账户管理</w:t>
            </w:r>
          </w:p>
        </w:tc>
      </w:tr>
      <w:tr w:rsidR="001B0ECD" w14:paraId="1FE0F775" w14:textId="77777777" w:rsidTr="001B0ECD">
        <w:tc>
          <w:tcPr>
            <w:tcW w:w="1129" w:type="dxa"/>
          </w:tcPr>
          <w:p w14:paraId="03D4762A" w14:textId="77777777" w:rsidR="001B0ECD" w:rsidRDefault="001B0ECD" w:rsidP="001B0ECD">
            <w:r>
              <w:t>创建者</w:t>
            </w:r>
          </w:p>
        </w:tc>
        <w:tc>
          <w:tcPr>
            <w:tcW w:w="3544" w:type="dxa"/>
          </w:tcPr>
          <w:p w14:paraId="08C5E727" w14:textId="77777777" w:rsidR="001B0ECD" w:rsidRDefault="001B0ECD" w:rsidP="001B0ECD">
            <w:r>
              <w:rPr>
                <w:rFonts w:hint="eastAsia"/>
              </w:rPr>
              <w:t>邓逸鹏</w:t>
            </w:r>
          </w:p>
        </w:tc>
        <w:tc>
          <w:tcPr>
            <w:tcW w:w="1725" w:type="dxa"/>
          </w:tcPr>
          <w:p w14:paraId="2B4177FE" w14:textId="77777777" w:rsidR="001B0ECD" w:rsidRDefault="001B0ECD" w:rsidP="001B0ECD">
            <w:r>
              <w:t>最后一次更新者</w:t>
            </w:r>
          </w:p>
        </w:tc>
        <w:tc>
          <w:tcPr>
            <w:tcW w:w="1898" w:type="dxa"/>
          </w:tcPr>
          <w:p w14:paraId="09A5274A" w14:textId="77777777" w:rsidR="001B0ECD" w:rsidRDefault="001B0ECD" w:rsidP="001B0ECD">
            <w:r>
              <w:rPr>
                <w:rFonts w:hint="eastAsia"/>
              </w:rPr>
              <w:t>邓逸鹏</w:t>
            </w:r>
          </w:p>
        </w:tc>
      </w:tr>
      <w:tr w:rsidR="001B0ECD" w14:paraId="2085FC8F" w14:textId="77777777" w:rsidTr="001B0ECD">
        <w:tc>
          <w:tcPr>
            <w:tcW w:w="1129" w:type="dxa"/>
          </w:tcPr>
          <w:p w14:paraId="1482187A" w14:textId="77777777" w:rsidR="001B0ECD" w:rsidRDefault="001B0ECD" w:rsidP="001B0ECD">
            <w:r>
              <w:t>创建日期</w:t>
            </w:r>
          </w:p>
        </w:tc>
        <w:tc>
          <w:tcPr>
            <w:tcW w:w="3544" w:type="dxa"/>
          </w:tcPr>
          <w:p w14:paraId="5DF1B30C" w14:textId="77777777" w:rsidR="001B0ECD" w:rsidRDefault="001B0ECD" w:rsidP="001B0ECD">
            <w:r>
              <w:t>2015/9/30</w:t>
            </w:r>
          </w:p>
        </w:tc>
        <w:tc>
          <w:tcPr>
            <w:tcW w:w="1725" w:type="dxa"/>
          </w:tcPr>
          <w:p w14:paraId="1C6EAC14" w14:textId="77777777" w:rsidR="001B0ECD" w:rsidRDefault="001B0ECD" w:rsidP="001B0ECD">
            <w:r>
              <w:t>最后更新日期</w:t>
            </w:r>
          </w:p>
        </w:tc>
        <w:tc>
          <w:tcPr>
            <w:tcW w:w="1898" w:type="dxa"/>
          </w:tcPr>
          <w:p w14:paraId="5CCC3123" w14:textId="77777777" w:rsidR="001B0ECD" w:rsidRDefault="001B0ECD" w:rsidP="001B0ECD">
            <w:r>
              <w:t>2015/9/30</w:t>
            </w:r>
          </w:p>
        </w:tc>
      </w:tr>
      <w:tr w:rsidR="001B0ECD" w14:paraId="64AFD59F" w14:textId="77777777" w:rsidTr="001B0ECD">
        <w:tc>
          <w:tcPr>
            <w:tcW w:w="1129" w:type="dxa"/>
          </w:tcPr>
          <w:p w14:paraId="4F36C28E" w14:textId="77777777" w:rsidR="001B0ECD" w:rsidRDefault="001B0ECD" w:rsidP="001B0ECD">
            <w:r>
              <w:t>参与者</w:t>
            </w:r>
          </w:p>
        </w:tc>
        <w:tc>
          <w:tcPr>
            <w:tcW w:w="7167" w:type="dxa"/>
            <w:gridSpan w:val="3"/>
          </w:tcPr>
          <w:p w14:paraId="02D29BCE" w14:textId="77777777" w:rsidR="001B0ECD" w:rsidRDefault="001B0ECD" w:rsidP="001B0ECD">
            <w:r>
              <w:rPr>
                <w:rFonts w:hint="eastAsia"/>
              </w:rPr>
              <w:t>财务人员，目的是使财务人员对公司的账户进行操作</w:t>
            </w:r>
          </w:p>
        </w:tc>
      </w:tr>
      <w:tr w:rsidR="001B0ECD" w14:paraId="2B84BAD4" w14:textId="77777777" w:rsidTr="001B0ECD">
        <w:tc>
          <w:tcPr>
            <w:tcW w:w="1129" w:type="dxa"/>
          </w:tcPr>
          <w:p w14:paraId="48A31FE9" w14:textId="77777777" w:rsidR="001B0ECD" w:rsidRDefault="001B0ECD" w:rsidP="001B0ECD">
            <w:r>
              <w:t>触发条件</w:t>
            </w:r>
          </w:p>
        </w:tc>
        <w:tc>
          <w:tcPr>
            <w:tcW w:w="7167" w:type="dxa"/>
            <w:gridSpan w:val="3"/>
          </w:tcPr>
          <w:p w14:paraId="350C14BF" w14:textId="77777777" w:rsidR="001B0ECD" w:rsidRDefault="001B0ECD" w:rsidP="001B0ECD">
            <w:r>
              <w:rPr>
                <w:rFonts w:hint="eastAsia"/>
              </w:rPr>
              <w:t>财务人员需要对公司账户进行增删</w:t>
            </w:r>
            <w:proofErr w:type="gramStart"/>
            <w:r>
              <w:rPr>
                <w:rFonts w:hint="eastAsia"/>
              </w:rPr>
              <w:t>改查操作</w:t>
            </w:r>
            <w:proofErr w:type="gramEnd"/>
          </w:p>
        </w:tc>
      </w:tr>
      <w:tr w:rsidR="001B0ECD" w14:paraId="28DE373F" w14:textId="77777777" w:rsidTr="001B0ECD">
        <w:tc>
          <w:tcPr>
            <w:tcW w:w="1129" w:type="dxa"/>
          </w:tcPr>
          <w:p w14:paraId="1E002FE2" w14:textId="77777777" w:rsidR="001B0ECD" w:rsidRDefault="001B0ECD" w:rsidP="001B0ECD">
            <w:r>
              <w:t>前置条件</w:t>
            </w:r>
          </w:p>
        </w:tc>
        <w:tc>
          <w:tcPr>
            <w:tcW w:w="7167" w:type="dxa"/>
            <w:gridSpan w:val="3"/>
          </w:tcPr>
          <w:p w14:paraId="0839B4EA" w14:textId="77777777" w:rsidR="001B0ECD" w:rsidRDefault="001B0ECD" w:rsidP="001B0ECD">
            <w:r>
              <w:rPr>
                <w:rFonts w:hint="eastAsia"/>
              </w:rPr>
              <w:t>财务人员已经被识别并被赋予最高权限</w:t>
            </w:r>
          </w:p>
        </w:tc>
      </w:tr>
      <w:tr w:rsidR="001B0ECD" w14:paraId="6A129E1D" w14:textId="77777777" w:rsidTr="001B0ECD">
        <w:tc>
          <w:tcPr>
            <w:tcW w:w="1129" w:type="dxa"/>
          </w:tcPr>
          <w:p w14:paraId="6FFA353D" w14:textId="77777777" w:rsidR="001B0ECD" w:rsidRDefault="001B0ECD" w:rsidP="001B0ECD">
            <w:r>
              <w:t>后置条件</w:t>
            </w:r>
          </w:p>
        </w:tc>
        <w:tc>
          <w:tcPr>
            <w:tcW w:w="7167" w:type="dxa"/>
            <w:gridSpan w:val="3"/>
          </w:tcPr>
          <w:p w14:paraId="6CD95EB1" w14:textId="77777777" w:rsidR="001B0ECD" w:rsidRDefault="001B0ECD" w:rsidP="001B0ECD">
            <w:r>
              <w:rPr>
                <w:rFonts w:hint="eastAsia"/>
              </w:rPr>
              <w:t>系统记录财务人员操作后的账号信息</w:t>
            </w:r>
          </w:p>
        </w:tc>
      </w:tr>
      <w:tr w:rsidR="001B0ECD" w14:paraId="2EACA515" w14:textId="77777777" w:rsidTr="001B0ECD">
        <w:tc>
          <w:tcPr>
            <w:tcW w:w="1129" w:type="dxa"/>
          </w:tcPr>
          <w:p w14:paraId="6748BB70" w14:textId="77777777" w:rsidR="001B0ECD" w:rsidRDefault="001B0ECD" w:rsidP="001B0ECD">
            <w:r>
              <w:t>优先级</w:t>
            </w:r>
          </w:p>
        </w:tc>
        <w:tc>
          <w:tcPr>
            <w:tcW w:w="7167" w:type="dxa"/>
            <w:gridSpan w:val="3"/>
          </w:tcPr>
          <w:p w14:paraId="6C4BB005" w14:textId="77777777" w:rsidR="001B0ECD" w:rsidRDefault="001B0ECD" w:rsidP="001B0ECD">
            <w:r>
              <w:rPr>
                <w:rFonts w:hint="eastAsia"/>
              </w:rPr>
              <w:t>高</w:t>
            </w:r>
          </w:p>
        </w:tc>
      </w:tr>
      <w:tr w:rsidR="001B0ECD" w14:paraId="23DD8DF7" w14:textId="77777777" w:rsidTr="001B0ECD">
        <w:tc>
          <w:tcPr>
            <w:tcW w:w="1129" w:type="dxa"/>
          </w:tcPr>
          <w:p w14:paraId="3045D472" w14:textId="77777777" w:rsidR="001B0ECD" w:rsidRDefault="001B0ECD" w:rsidP="001B0ECD">
            <w:r>
              <w:t>正常流程</w:t>
            </w:r>
          </w:p>
        </w:tc>
        <w:tc>
          <w:tcPr>
            <w:tcW w:w="7167" w:type="dxa"/>
            <w:gridSpan w:val="3"/>
          </w:tcPr>
          <w:p w14:paraId="01F3EDA3" w14:textId="77777777" w:rsidR="001B0ECD" w:rsidRDefault="001B0ECD" w:rsidP="001B0ECD">
            <w:r>
              <w:rPr>
                <w:rFonts w:hint="eastAsia"/>
              </w:rPr>
              <w:t>增加账户</w:t>
            </w:r>
          </w:p>
          <w:p w14:paraId="05F03FFD" w14:textId="77777777" w:rsidR="001B0ECD" w:rsidRDefault="001B0ECD" w:rsidP="001B0ECD">
            <w:pPr>
              <w:numPr>
                <w:ilvl w:val="0"/>
                <w:numId w:val="12"/>
              </w:numPr>
            </w:pPr>
            <w:r>
              <w:rPr>
                <w:rFonts w:hint="eastAsia"/>
              </w:rPr>
              <w:t>财务人员选择增加账户，填写账户属性（账户名称与账户余额）</w:t>
            </w:r>
          </w:p>
          <w:p w14:paraId="6CD3821C" w14:textId="77777777" w:rsidR="001B0ECD" w:rsidRDefault="001B0ECD" w:rsidP="001B0ECD">
            <w:pPr>
              <w:numPr>
                <w:ilvl w:val="0"/>
                <w:numId w:val="12"/>
              </w:numPr>
            </w:pPr>
            <w:r>
              <w:rPr>
                <w:rFonts w:hint="eastAsia"/>
              </w:rPr>
              <w:t>完成增加操作，系统记录操作信息</w:t>
            </w:r>
          </w:p>
          <w:p w14:paraId="09335BA9" w14:textId="77777777" w:rsidR="001B0ECD" w:rsidRDefault="001B0ECD" w:rsidP="001B0ECD"/>
          <w:p w14:paraId="12501187" w14:textId="77777777" w:rsidR="001B0ECD" w:rsidRDefault="001B0ECD" w:rsidP="001B0ECD">
            <w:r>
              <w:rPr>
                <w:rFonts w:hint="eastAsia"/>
              </w:rPr>
              <w:lastRenderedPageBreak/>
              <w:t>删除账户</w:t>
            </w:r>
          </w:p>
          <w:p w14:paraId="24BD2530" w14:textId="77777777" w:rsidR="001B0ECD" w:rsidRDefault="001B0ECD" w:rsidP="001B0ECD">
            <w:pPr>
              <w:numPr>
                <w:ilvl w:val="0"/>
                <w:numId w:val="13"/>
              </w:numPr>
            </w:pPr>
            <w:r>
              <w:rPr>
                <w:rFonts w:hint="eastAsia"/>
              </w:rPr>
              <w:t>财务人员选中所要删除的账户，进行删除操作</w:t>
            </w:r>
          </w:p>
          <w:p w14:paraId="07485E4F" w14:textId="77777777" w:rsidR="001B0ECD" w:rsidRDefault="001B0ECD" w:rsidP="001B0ECD">
            <w:pPr>
              <w:numPr>
                <w:ilvl w:val="0"/>
                <w:numId w:val="13"/>
              </w:numPr>
            </w:pPr>
            <w:r>
              <w:rPr>
                <w:rFonts w:hint="eastAsia"/>
              </w:rPr>
              <w:t>系统显示确认信息</w:t>
            </w:r>
          </w:p>
          <w:p w14:paraId="7E56B531" w14:textId="77777777" w:rsidR="001B0ECD" w:rsidRDefault="001B0ECD" w:rsidP="001B0ECD">
            <w:pPr>
              <w:numPr>
                <w:ilvl w:val="0"/>
                <w:numId w:val="13"/>
              </w:numPr>
            </w:pPr>
            <w:r>
              <w:rPr>
                <w:rFonts w:hint="eastAsia"/>
              </w:rPr>
              <w:t>财务人员确认删除</w:t>
            </w:r>
          </w:p>
          <w:p w14:paraId="5F72175A" w14:textId="77777777" w:rsidR="001B0ECD" w:rsidRDefault="001B0ECD" w:rsidP="001B0ECD">
            <w:pPr>
              <w:numPr>
                <w:ilvl w:val="0"/>
                <w:numId w:val="13"/>
              </w:numPr>
            </w:pPr>
            <w:r>
              <w:rPr>
                <w:rFonts w:hint="eastAsia"/>
              </w:rPr>
              <w:t>完成删除操作，系统记录操作信息</w:t>
            </w:r>
          </w:p>
          <w:p w14:paraId="36F6CFF5" w14:textId="77777777" w:rsidR="001B0ECD" w:rsidRDefault="001B0ECD" w:rsidP="001B0ECD"/>
          <w:p w14:paraId="3594B1F0" w14:textId="77777777" w:rsidR="001B0ECD" w:rsidRDefault="001B0ECD" w:rsidP="001B0ECD">
            <w:r>
              <w:rPr>
                <w:rFonts w:hint="eastAsia"/>
              </w:rPr>
              <w:t>修改账户</w:t>
            </w:r>
          </w:p>
          <w:p w14:paraId="247B060D" w14:textId="77777777" w:rsidR="001B0ECD" w:rsidRDefault="001B0ECD" w:rsidP="001B0ECD">
            <w:pPr>
              <w:numPr>
                <w:ilvl w:val="0"/>
                <w:numId w:val="14"/>
              </w:numPr>
            </w:pPr>
            <w:r>
              <w:rPr>
                <w:rFonts w:hint="eastAsia"/>
              </w:rPr>
              <w:t>财务人员选中所要修改的账户，进行修改操作</w:t>
            </w:r>
          </w:p>
          <w:p w14:paraId="1EA3ED9A" w14:textId="77777777" w:rsidR="001B0ECD" w:rsidRDefault="001B0ECD" w:rsidP="001B0ECD">
            <w:pPr>
              <w:numPr>
                <w:ilvl w:val="0"/>
                <w:numId w:val="14"/>
              </w:numPr>
            </w:pPr>
            <w:r>
              <w:rPr>
                <w:rFonts w:hint="eastAsia"/>
              </w:rPr>
              <w:t>财务人员修改账户名字</w:t>
            </w:r>
          </w:p>
          <w:p w14:paraId="11DEEE5C" w14:textId="77777777" w:rsidR="001B0ECD" w:rsidRDefault="001B0ECD" w:rsidP="001B0ECD">
            <w:pPr>
              <w:numPr>
                <w:ilvl w:val="0"/>
                <w:numId w:val="14"/>
              </w:numPr>
            </w:pPr>
            <w:r>
              <w:rPr>
                <w:rFonts w:hint="eastAsia"/>
              </w:rPr>
              <w:t>系统显示确认信息</w:t>
            </w:r>
          </w:p>
          <w:p w14:paraId="306B08DA" w14:textId="77777777" w:rsidR="001B0ECD" w:rsidRDefault="001B0ECD" w:rsidP="001B0ECD">
            <w:pPr>
              <w:numPr>
                <w:ilvl w:val="0"/>
                <w:numId w:val="14"/>
              </w:numPr>
            </w:pPr>
            <w:r>
              <w:rPr>
                <w:rFonts w:hint="eastAsia"/>
              </w:rPr>
              <w:t>完成修改操作，系统记录操作信息</w:t>
            </w:r>
          </w:p>
          <w:p w14:paraId="153F6D56" w14:textId="77777777" w:rsidR="001B0ECD" w:rsidRDefault="001B0ECD" w:rsidP="001B0ECD"/>
          <w:p w14:paraId="3D52436D" w14:textId="77777777" w:rsidR="001B0ECD" w:rsidRDefault="001B0ECD" w:rsidP="001B0ECD">
            <w:r>
              <w:rPr>
                <w:rFonts w:hint="eastAsia"/>
              </w:rPr>
              <w:t>查询账户</w:t>
            </w:r>
          </w:p>
          <w:p w14:paraId="17F17581" w14:textId="77777777" w:rsidR="001B0ECD" w:rsidRDefault="001B0ECD" w:rsidP="001B0ECD">
            <w:pPr>
              <w:numPr>
                <w:ilvl w:val="0"/>
                <w:numId w:val="15"/>
              </w:numPr>
            </w:pPr>
            <w:r>
              <w:rPr>
                <w:rFonts w:hint="eastAsia"/>
              </w:rPr>
              <w:t>财务人员选择所要查询的账户，进行查询操作</w:t>
            </w:r>
          </w:p>
          <w:p w14:paraId="2535A597" w14:textId="77777777" w:rsidR="001B0ECD" w:rsidRDefault="001B0ECD" w:rsidP="001B0ECD">
            <w:pPr>
              <w:numPr>
                <w:ilvl w:val="0"/>
                <w:numId w:val="15"/>
              </w:numPr>
            </w:pPr>
            <w:r>
              <w:rPr>
                <w:rFonts w:hint="eastAsia"/>
              </w:rPr>
              <w:t>系统显示账户信息（账户名称和余额）</w:t>
            </w:r>
          </w:p>
          <w:p w14:paraId="161E4F86" w14:textId="77777777" w:rsidR="001B0ECD" w:rsidRDefault="001B0ECD" w:rsidP="001B0ECD">
            <w:pPr>
              <w:numPr>
                <w:ilvl w:val="0"/>
                <w:numId w:val="15"/>
              </w:numPr>
            </w:pPr>
            <w:r>
              <w:rPr>
                <w:rFonts w:hint="eastAsia"/>
              </w:rPr>
              <w:t>完成查询操作，系统记录查询操作</w:t>
            </w:r>
          </w:p>
        </w:tc>
      </w:tr>
      <w:tr w:rsidR="001B0ECD" w14:paraId="6B9CB288" w14:textId="77777777" w:rsidTr="001B0ECD">
        <w:tc>
          <w:tcPr>
            <w:tcW w:w="1129" w:type="dxa"/>
          </w:tcPr>
          <w:p w14:paraId="059BFEBF" w14:textId="77777777" w:rsidR="001B0ECD" w:rsidRDefault="001B0ECD" w:rsidP="001B0ECD">
            <w:r>
              <w:lastRenderedPageBreak/>
              <w:t>扩展流程</w:t>
            </w:r>
          </w:p>
        </w:tc>
        <w:tc>
          <w:tcPr>
            <w:tcW w:w="7167" w:type="dxa"/>
            <w:gridSpan w:val="3"/>
          </w:tcPr>
          <w:p w14:paraId="4C8899D6" w14:textId="77777777" w:rsidR="001B0ECD" w:rsidRDefault="001B0ECD" w:rsidP="001B0ECD">
            <w:r>
              <w:rPr>
                <w:rFonts w:hint="eastAsia"/>
              </w:rPr>
              <w:t>增加账户</w:t>
            </w:r>
          </w:p>
          <w:p w14:paraId="2F828647" w14:textId="77777777" w:rsidR="001B0ECD" w:rsidRDefault="001B0ECD" w:rsidP="001B0ECD">
            <w:r>
              <w:rPr>
                <w:rFonts w:hint="eastAsia"/>
              </w:rPr>
              <w:t>2</w:t>
            </w:r>
            <w:r>
              <w:t>a</w:t>
            </w:r>
            <w:r>
              <w:rPr>
                <w:rFonts w:hint="eastAsia"/>
              </w:rPr>
              <w:t>.</w:t>
            </w:r>
            <w:r>
              <w:rPr>
                <w:rFonts w:hint="eastAsia"/>
              </w:rPr>
              <w:t>所增加账户名称与原有账户重复</w:t>
            </w:r>
          </w:p>
          <w:p w14:paraId="3D661BF9" w14:textId="77777777" w:rsidR="001B0ECD" w:rsidRDefault="001B0ECD" w:rsidP="001B0ECD">
            <w:r>
              <w:rPr>
                <w:rFonts w:hint="eastAsia"/>
              </w:rPr>
              <w:t xml:space="preserve">  1.</w:t>
            </w:r>
            <w:r>
              <w:rPr>
                <w:rFonts w:hint="eastAsia"/>
              </w:rPr>
              <w:t>系统提示“账户名称重复，请重新填写”，返回填写页面</w:t>
            </w:r>
          </w:p>
          <w:p w14:paraId="114BF28E" w14:textId="77777777" w:rsidR="001B0ECD" w:rsidRDefault="001B0ECD" w:rsidP="001B0ECD"/>
          <w:p w14:paraId="29A4F5EC" w14:textId="77777777" w:rsidR="001B0ECD" w:rsidRDefault="001B0ECD" w:rsidP="001B0ECD">
            <w:r>
              <w:rPr>
                <w:rFonts w:hint="eastAsia"/>
              </w:rPr>
              <w:t>删除账户、修改账户</w:t>
            </w:r>
          </w:p>
          <w:p w14:paraId="387B2B63" w14:textId="77777777" w:rsidR="001B0ECD" w:rsidRDefault="001B0ECD" w:rsidP="001B0ECD">
            <w:r>
              <w:rPr>
                <w:rFonts w:hint="eastAsia"/>
              </w:rPr>
              <w:t>3</w:t>
            </w:r>
            <w:r>
              <w:t>a.</w:t>
            </w:r>
            <w:r>
              <w:rPr>
                <w:rFonts w:hint="eastAsia"/>
              </w:rPr>
              <w:t>财务人员取消操作</w:t>
            </w:r>
          </w:p>
          <w:p w14:paraId="683C47D5" w14:textId="77777777" w:rsidR="001B0ECD" w:rsidRDefault="001B0ECD" w:rsidP="001B0ECD">
            <w:r>
              <w:rPr>
                <w:rFonts w:hint="eastAsia"/>
              </w:rPr>
              <w:t xml:space="preserve">  1.</w:t>
            </w:r>
            <w:r>
              <w:rPr>
                <w:rFonts w:hint="eastAsia"/>
              </w:rPr>
              <w:t>返回相应的操作页面</w:t>
            </w:r>
          </w:p>
        </w:tc>
      </w:tr>
      <w:tr w:rsidR="001B0ECD" w14:paraId="259749A3" w14:textId="77777777" w:rsidTr="001B0ECD">
        <w:tc>
          <w:tcPr>
            <w:tcW w:w="1129" w:type="dxa"/>
          </w:tcPr>
          <w:p w14:paraId="757A0AC8" w14:textId="77777777" w:rsidR="001B0ECD" w:rsidRDefault="001B0ECD" w:rsidP="001B0ECD">
            <w:r>
              <w:t>特殊需求</w:t>
            </w:r>
          </w:p>
        </w:tc>
        <w:tc>
          <w:tcPr>
            <w:tcW w:w="7167" w:type="dxa"/>
            <w:gridSpan w:val="3"/>
          </w:tcPr>
          <w:p w14:paraId="65FC92C4" w14:textId="77777777" w:rsidR="001B0ECD" w:rsidRDefault="001B0ECD" w:rsidP="001B0ECD">
            <w:pPr>
              <w:numPr>
                <w:ilvl w:val="0"/>
                <w:numId w:val="16"/>
              </w:numPr>
            </w:pPr>
            <w:r>
              <w:rPr>
                <w:rFonts w:hint="eastAsia"/>
              </w:rPr>
              <w:t>查询账号时可以通过模糊字来查找账户进行选择</w:t>
            </w:r>
          </w:p>
        </w:tc>
      </w:tr>
    </w:tbl>
    <w:p w14:paraId="37F0C34A" w14:textId="77777777" w:rsidR="001B0ECD" w:rsidRDefault="001B0ECD" w:rsidP="001B0ECD"/>
    <w:p w14:paraId="281FD53C" w14:textId="77777777" w:rsidR="006E466B" w:rsidRDefault="006E466B" w:rsidP="001B0ECD"/>
    <w:p w14:paraId="68442E85" w14:textId="77777777" w:rsidR="006E466B" w:rsidRDefault="006E466B" w:rsidP="001B0ECD"/>
    <w:p w14:paraId="1AB98859" w14:textId="77777777" w:rsidR="006E466B" w:rsidRDefault="006E466B" w:rsidP="001B0ECD"/>
    <w:p w14:paraId="5AB0849D" w14:textId="77777777" w:rsidR="006E466B" w:rsidRDefault="006E466B" w:rsidP="001B0ECD"/>
    <w:p w14:paraId="40DC6369" w14:textId="77777777" w:rsidR="006E466B" w:rsidRDefault="006E466B" w:rsidP="001B0ECD"/>
    <w:p w14:paraId="61DE8DF5" w14:textId="77777777" w:rsidR="006E466B" w:rsidRDefault="006E466B" w:rsidP="001B0ECD"/>
    <w:p w14:paraId="31F8CF8A" w14:textId="77777777" w:rsidR="006E466B" w:rsidRDefault="006E466B" w:rsidP="001B0ECD"/>
    <w:p w14:paraId="2A80B5E4" w14:textId="77777777" w:rsidR="001B0ECD" w:rsidRDefault="001B0ECD" w:rsidP="001B0ECD">
      <w:r>
        <w:rPr>
          <w:rFonts w:hint="eastAsia"/>
        </w:rPr>
        <w:t>用例</w:t>
      </w:r>
      <w:r>
        <w:rPr>
          <w:rFonts w:hint="eastAsia"/>
        </w:rPr>
        <w:t xml:space="preserve">19b </w:t>
      </w:r>
      <w:proofErr w:type="gramStart"/>
      <w:r>
        <w:rPr>
          <w:rFonts w:hint="eastAsia"/>
        </w:rPr>
        <w:t>帐户</w:t>
      </w:r>
      <w:proofErr w:type="gramEnd"/>
      <w:r>
        <w:rPr>
          <w:rFonts w:hint="eastAsia"/>
        </w:rPr>
        <w:t>初始化管理</w:t>
      </w:r>
    </w:p>
    <w:tbl>
      <w:tblPr>
        <w:tblStyle w:val="a5"/>
        <w:tblW w:w="8296" w:type="dxa"/>
        <w:tblLayout w:type="fixed"/>
        <w:tblLook w:val="04A0" w:firstRow="1" w:lastRow="0" w:firstColumn="1" w:lastColumn="0" w:noHBand="0" w:noVBand="1"/>
      </w:tblPr>
      <w:tblGrid>
        <w:gridCol w:w="1129"/>
        <w:gridCol w:w="3544"/>
        <w:gridCol w:w="1725"/>
        <w:gridCol w:w="1898"/>
      </w:tblGrid>
      <w:tr w:rsidR="001B0ECD" w14:paraId="32EC839E" w14:textId="77777777" w:rsidTr="001B0ECD">
        <w:tc>
          <w:tcPr>
            <w:tcW w:w="1129" w:type="dxa"/>
          </w:tcPr>
          <w:p w14:paraId="26CEB4A9" w14:textId="77777777" w:rsidR="001B0ECD" w:rsidRDefault="001B0ECD" w:rsidP="001B0ECD">
            <w:r>
              <w:rPr>
                <w:rFonts w:hint="eastAsia"/>
              </w:rPr>
              <w:lastRenderedPageBreak/>
              <w:t>ID</w:t>
            </w:r>
          </w:p>
        </w:tc>
        <w:tc>
          <w:tcPr>
            <w:tcW w:w="3544" w:type="dxa"/>
          </w:tcPr>
          <w:p w14:paraId="62F58026" w14:textId="77777777" w:rsidR="001B0ECD" w:rsidRDefault="001B0ECD" w:rsidP="001B0ECD">
            <w:r>
              <w:rPr>
                <w:rFonts w:hint="eastAsia"/>
              </w:rPr>
              <w:t>19</w:t>
            </w:r>
            <w:r>
              <w:t>b</w:t>
            </w:r>
          </w:p>
        </w:tc>
        <w:tc>
          <w:tcPr>
            <w:tcW w:w="1725" w:type="dxa"/>
          </w:tcPr>
          <w:p w14:paraId="7F4219F4" w14:textId="77777777" w:rsidR="001B0ECD" w:rsidRDefault="001B0ECD" w:rsidP="001B0ECD">
            <w:r>
              <w:rPr>
                <w:rFonts w:hint="eastAsia"/>
              </w:rPr>
              <w:t>名称</w:t>
            </w:r>
          </w:p>
        </w:tc>
        <w:tc>
          <w:tcPr>
            <w:tcW w:w="1898" w:type="dxa"/>
          </w:tcPr>
          <w:p w14:paraId="25EA91EA" w14:textId="77777777" w:rsidR="001B0ECD" w:rsidRDefault="001B0ECD" w:rsidP="001B0ECD">
            <w:r>
              <w:rPr>
                <w:rFonts w:hint="eastAsia"/>
              </w:rPr>
              <w:t>账目初始化管理</w:t>
            </w:r>
          </w:p>
        </w:tc>
      </w:tr>
      <w:tr w:rsidR="001B0ECD" w14:paraId="348B5429" w14:textId="77777777" w:rsidTr="001B0ECD">
        <w:tc>
          <w:tcPr>
            <w:tcW w:w="1129" w:type="dxa"/>
          </w:tcPr>
          <w:p w14:paraId="3682146C" w14:textId="77777777" w:rsidR="001B0ECD" w:rsidRDefault="001B0ECD" w:rsidP="001B0ECD">
            <w:r>
              <w:t>创建者</w:t>
            </w:r>
          </w:p>
        </w:tc>
        <w:tc>
          <w:tcPr>
            <w:tcW w:w="3544" w:type="dxa"/>
          </w:tcPr>
          <w:p w14:paraId="37564CC6" w14:textId="77777777" w:rsidR="001B0ECD" w:rsidRDefault="001B0ECD" w:rsidP="001B0ECD">
            <w:r>
              <w:rPr>
                <w:rFonts w:hint="eastAsia"/>
              </w:rPr>
              <w:t>邓逸鹏</w:t>
            </w:r>
          </w:p>
        </w:tc>
        <w:tc>
          <w:tcPr>
            <w:tcW w:w="1725" w:type="dxa"/>
          </w:tcPr>
          <w:p w14:paraId="04CC2418" w14:textId="77777777" w:rsidR="001B0ECD" w:rsidRDefault="001B0ECD" w:rsidP="001B0ECD">
            <w:r>
              <w:t>最后一次更新者</w:t>
            </w:r>
          </w:p>
        </w:tc>
        <w:tc>
          <w:tcPr>
            <w:tcW w:w="1898" w:type="dxa"/>
          </w:tcPr>
          <w:p w14:paraId="2691703B" w14:textId="77777777" w:rsidR="001B0ECD" w:rsidRDefault="001B0ECD" w:rsidP="001B0ECD">
            <w:r>
              <w:rPr>
                <w:rFonts w:hint="eastAsia"/>
              </w:rPr>
              <w:t>邓逸鹏</w:t>
            </w:r>
          </w:p>
        </w:tc>
      </w:tr>
      <w:tr w:rsidR="001B0ECD" w14:paraId="4380AE2F" w14:textId="77777777" w:rsidTr="001B0ECD">
        <w:tc>
          <w:tcPr>
            <w:tcW w:w="1129" w:type="dxa"/>
          </w:tcPr>
          <w:p w14:paraId="602882BB" w14:textId="77777777" w:rsidR="001B0ECD" w:rsidRDefault="001B0ECD" w:rsidP="001B0ECD">
            <w:r>
              <w:t>创建日期</w:t>
            </w:r>
          </w:p>
        </w:tc>
        <w:tc>
          <w:tcPr>
            <w:tcW w:w="3544" w:type="dxa"/>
          </w:tcPr>
          <w:p w14:paraId="0D2C37F9" w14:textId="77777777" w:rsidR="001B0ECD" w:rsidRDefault="001B0ECD" w:rsidP="001B0ECD">
            <w:r>
              <w:t>2015/10/01</w:t>
            </w:r>
          </w:p>
        </w:tc>
        <w:tc>
          <w:tcPr>
            <w:tcW w:w="1725" w:type="dxa"/>
          </w:tcPr>
          <w:p w14:paraId="746BFE7B" w14:textId="77777777" w:rsidR="001B0ECD" w:rsidRDefault="001B0ECD" w:rsidP="001B0ECD">
            <w:r>
              <w:t>最后更新日期</w:t>
            </w:r>
          </w:p>
        </w:tc>
        <w:tc>
          <w:tcPr>
            <w:tcW w:w="1898" w:type="dxa"/>
          </w:tcPr>
          <w:p w14:paraId="6E0EA945" w14:textId="77777777" w:rsidR="001B0ECD" w:rsidRDefault="001B0ECD" w:rsidP="001B0ECD">
            <w:r>
              <w:t>2015/10/0</w:t>
            </w:r>
            <w:r>
              <w:rPr>
                <w:rFonts w:hint="eastAsia"/>
              </w:rPr>
              <w:t>2</w:t>
            </w:r>
          </w:p>
        </w:tc>
      </w:tr>
      <w:tr w:rsidR="001B0ECD" w14:paraId="25E154B8" w14:textId="77777777" w:rsidTr="001B0ECD">
        <w:tc>
          <w:tcPr>
            <w:tcW w:w="1129" w:type="dxa"/>
          </w:tcPr>
          <w:p w14:paraId="3AA70D21" w14:textId="77777777" w:rsidR="001B0ECD" w:rsidRDefault="001B0ECD" w:rsidP="001B0ECD">
            <w:r>
              <w:t>参与者</w:t>
            </w:r>
          </w:p>
        </w:tc>
        <w:tc>
          <w:tcPr>
            <w:tcW w:w="7167" w:type="dxa"/>
            <w:gridSpan w:val="3"/>
          </w:tcPr>
          <w:p w14:paraId="35AF6C7A" w14:textId="77777777" w:rsidR="001B0ECD" w:rsidRDefault="001B0ECD" w:rsidP="001B0ECD">
            <w:r>
              <w:rPr>
                <w:rFonts w:hint="eastAsia"/>
              </w:rPr>
              <w:t>财务人员，目的是帮助财务人员初始化公司账目</w:t>
            </w:r>
          </w:p>
        </w:tc>
      </w:tr>
      <w:tr w:rsidR="001B0ECD" w14:paraId="0D5FA0DB" w14:textId="77777777" w:rsidTr="001B0ECD">
        <w:tc>
          <w:tcPr>
            <w:tcW w:w="1129" w:type="dxa"/>
          </w:tcPr>
          <w:p w14:paraId="507BECDC" w14:textId="77777777" w:rsidR="001B0ECD" w:rsidRDefault="001B0ECD" w:rsidP="001B0ECD">
            <w:r>
              <w:t>触发条件</w:t>
            </w:r>
          </w:p>
        </w:tc>
        <w:tc>
          <w:tcPr>
            <w:tcW w:w="7167" w:type="dxa"/>
            <w:gridSpan w:val="3"/>
          </w:tcPr>
          <w:p w14:paraId="3D3AA1D8" w14:textId="77777777" w:rsidR="001B0ECD" w:rsidRDefault="001B0ECD" w:rsidP="001B0ECD">
            <w:r>
              <w:rPr>
                <w:rFonts w:hint="eastAsia"/>
              </w:rPr>
              <w:t>公司换账，财务人员需要初始化公司账目</w:t>
            </w:r>
          </w:p>
        </w:tc>
      </w:tr>
      <w:tr w:rsidR="001B0ECD" w14:paraId="7E6CF6C9" w14:textId="77777777" w:rsidTr="001B0ECD">
        <w:tc>
          <w:tcPr>
            <w:tcW w:w="1129" w:type="dxa"/>
          </w:tcPr>
          <w:p w14:paraId="28AAACAE" w14:textId="77777777" w:rsidR="001B0ECD" w:rsidRDefault="001B0ECD" w:rsidP="001B0ECD">
            <w:r>
              <w:t>前置条件</w:t>
            </w:r>
          </w:p>
        </w:tc>
        <w:tc>
          <w:tcPr>
            <w:tcW w:w="7167" w:type="dxa"/>
            <w:gridSpan w:val="3"/>
          </w:tcPr>
          <w:p w14:paraId="36AF4EC0" w14:textId="77777777" w:rsidR="001B0ECD" w:rsidRDefault="001B0ECD" w:rsidP="001B0ECD">
            <w:r>
              <w:rPr>
                <w:rFonts w:hint="eastAsia"/>
              </w:rPr>
              <w:t>财务人员已被识别并授权；总经理已经将公司人员管理、机构管理的信息输入完全</w:t>
            </w:r>
          </w:p>
        </w:tc>
      </w:tr>
      <w:tr w:rsidR="001B0ECD" w14:paraId="226BC289" w14:textId="77777777" w:rsidTr="001B0ECD">
        <w:tc>
          <w:tcPr>
            <w:tcW w:w="1129" w:type="dxa"/>
          </w:tcPr>
          <w:p w14:paraId="35447176" w14:textId="77777777" w:rsidR="001B0ECD" w:rsidRDefault="001B0ECD" w:rsidP="001B0ECD">
            <w:r>
              <w:t>后置条件</w:t>
            </w:r>
          </w:p>
        </w:tc>
        <w:tc>
          <w:tcPr>
            <w:tcW w:w="7167" w:type="dxa"/>
            <w:gridSpan w:val="3"/>
          </w:tcPr>
          <w:p w14:paraId="1DC179D6" w14:textId="77777777" w:rsidR="001B0ECD" w:rsidRDefault="001B0ECD" w:rsidP="001B0ECD">
            <w:r>
              <w:rPr>
                <w:rFonts w:hint="eastAsia"/>
              </w:rPr>
              <w:t>系统记录初始化的新账目信息</w:t>
            </w:r>
          </w:p>
        </w:tc>
      </w:tr>
      <w:tr w:rsidR="001B0ECD" w14:paraId="36026534" w14:textId="77777777" w:rsidTr="001B0ECD">
        <w:tc>
          <w:tcPr>
            <w:tcW w:w="1129" w:type="dxa"/>
          </w:tcPr>
          <w:p w14:paraId="1B12D9AA" w14:textId="77777777" w:rsidR="001B0ECD" w:rsidRDefault="001B0ECD" w:rsidP="001B0ECD">
            <w:r>
              <w:t>优先级</w:t>
            </w:r>
          </w:p>
        </w:tc>
        <w:tc>
          <w:tcPr>
            <w:tcW w:w="7167" w:type="dxa"/>
            <w:gridSpan w:val="3"/>
          </w:tcPr>
          <w:p w14:paraId="3D3504B5" w14:textId="77777777" w:rsidR="001B0ECD" w:rsidRDefault="001B0ECD" w:rsidP="001B0ECD">
            <w:r>
              <w:rPr>
                <w:rFonts w:hint="eastAsia"/>
              </w:rPr>
              <w:t>高</w:t>
            </w:r>
          </w:p>
        </w:tc>
      </w:tr>
      <w:tr w:rsidR="001B0ECD" w14:paraId="55196B7C" w14:textId="77777777" w:rsidTr="001B0ECD">
        <w:tc>
          <w:tcPr>
            <w:tcW w:w="1129" w:type="dxa"/>
          </w:tcPr>
          <w:p w14:paraId="14F14061" w14:textId="77777777" w:rsidR="001B0ECD" w:rsidRDefault="001B0ECD" w:rsidP="001B0ECD">
            <w:r>
              <w:t>正常流程</w:t>
            </w:r>
          </w:p>
        </w:tc>
        <w:tc>
          <w:tcPr>
            <w:tcW w:w="7167" w:type="dxa"/>
            <w:gridSpan w:val="3"/>
          </w:tcPr>
          <w:p w14:paraId="063F7D78" w14:textId="77777777" w:rsidR="001B0ECD" w:rsidRDefault="001B0ECD" w:rsidP="001B0ECD">
            <w:pPr>
              <w:numPr>
                <w:ilvl w:val="0"/>
                <w:numId w:val="17"/>
              </w:numPr>
            </w:pPr>
            <w:r>
              <w:rPr>
                <w:rFonts w:hint="eastAsia"/>
              </w:rPr>
              <w:t>财务人员选择新建账目</w:t>
            </w:r>
          </w:p>
          <w:p w14:paraId="4CBD08DC" w14:textId="77777777" w:rsidR="001B0ECD" w:rsidRDefault="001B0ECD" w:rsidP="001B0ECD">
            <w:pPr>
              <w:numPr>
                <w:ilvl w:val="0"/>
                <w:numId w:val="17"/>
              </w:numPr>
            </w:pPr>
            <w:r>
              <w:rPr>
                <w:rFonts w:hint="eastAsia"/>
              </w:rPr>
              <w:t>系统将旧账目上的需要继承的信息自动导入到新建账目上（客户、机构、人员、车辆、库存、账户信息）</w:t>
            </w:r>
          </w:p>
          <w:p w14:paraId="0B09B678" w14:textId="77777777" w:rsidR="001B0ECD" w:rsidRDefault="001B0ECD" w:rsidP="001B0ECD">
            <w:pPr>
              <w:numPr>
                <w:ilvl w:val="0"/>
                <w:numId w:val="17"/>
              </w:numPr>
            </w:pPr>
            <w:r>
              <w:rPr>
                <w:rFonts w:hint="eastAsia"/>
              </w:rPr>
              <w:t>财务人员输入需要新增的信息（客户、机构、人员、车辆、库存、账户信息）</w:t>
            </w:r>
          </w:p>
          <w:p w14:paraId="0EA9C535" w14:textId="77777777" w:rsidR="001B0ECD" w:rsidRDefault="001B0ECD" w:rsidP="001B0ECD">
            <w:pPr>
              <w:numPr>
                <w:ilvl w:val="0"/>
                <w:numId w:val="17"/>
              </w:numPr>
            </w:pPr>
            <w:r>
              <w:rPr>
                <w:rFonts w:hint="eastAsia"/>
              </w:rPr>
              <w:t>财务人员结束输入，完成账目新建</w:t>
            </w:r>
          </w:p>
          <w:p w14:paraId="21FF2ACB" w14:textId="77777777" w:rsidR="001B0ECD" w:rsidRDefault="001B0ECD" w:rsidP="001B0ECD">
            <w:pPr>
              <w:numPr>
                <w:ilvl w:val="0"/>
                <w:numId w:val="17"/>
              </w:numPr>
            </w:pPr>
            <w:r>
              <w:rPr>
                <w:rFonts w:hint="eastAsia"/>
              </w:rPr>
              <w:t>系统记录新建账目</w:t>
            </w:r>
          </w:p>
        </w:tc>
      </w:tr>
      <w:tr w:rsidR="001B0ECD" w14:paraId="77DDDEC8" w14:textId="77777777" w:rsidTr="001B0ECD">
        <w:tc>
          <w:tcPr>
            <w:tcW w:w="1129" w:type="dxa"/>
          </w:tcPr>
          <w:p w14:paraId="4B3D67A9" w14:textId="77777777" w:rsidR="001B0ECD" w:rsidRDefault="001B0ECD" w:rsidP="001B0ECD">
            <w:r>
              <w:t>扩展流程</w:t>
            </w:r>
          </w:p>
        </w:tc>
        <w:tc>
          <w:tcPr>
            <w:tcW w:w="7167" w:type="dxa"/>
            <w:gridSpan w:val="3"/>
          </w:tcPr>
          <w:p w14:paraId="0DBEA2A7" w14:textId="77777777" w:rsidR="001B0ECD" w:rsidRDefault="001B0ECD" w:rsidP="001B0ECD">
            <w:r>
              <w:rPr>
                <w:rFonts w:hint="eastAsia"/>
              </w:rPr>
              <w:t>3</w:t>
            </w:r>
            <w:r>
              <w:t>a.</w:t>
            </w:r>
            <w:r>
              <w:rPr>
                <w:rFonts w:hint="eastAsia"/>
              </w:rPr>
              <w:t>新增信息与原有信息重复</w:t>
            </w:r>
          </w:p>
          <w:p w14:paraId="6572957E" w14:textId="77777777" w:rsidR="001B0ECD" w:rsidRDefault="001B0ECD" w:rsidP="001B0ECD">
            <w:r>
              <w:rPr>
                <w:rFonts w:hint="eastAsia"/>
              </w:rPr>
              <w:t xml:space="preserve">  1.</w:t>
            </w:r>
            <w:r>
              <w:rPr>
                <w:rFonts w:hint="eastAsia"/>
              </w:rPr>
              <w:t>系统提示“信息重复，请重新输入”</w:t>
            </w:r>
          </w:p>
        </w:tc>
      </w:tr>
      <w:tr w:rsidR="001B0ECD" w14:paraId="12EC286C" w14:textId="77777777" w:rsidTr="001B0ECD">
        <w:tc>
          <w:tcPr>
            <w:tcW w:w="1129" w:type="dxa"/>
          </w:tcPr>
          <w:p w14:paraId="15B8A0F6" w14:textId="77777777" w:rsidR="001B0ECD" w:rsidRDefault="001B0ECD" w:rsidP="001B0ECD">
            <w:r>
              <w:t>特殊需求</w:t>
            </w:r>
          </w:p>
        </w:tc>
        <w:tc>
          <w:tcPr>
            <w:tcW w:w="7167" w:type="dxa"/>
            <w:gridSpan w:val="3"/>
          </w:tcPr>
          <w:p w14:paraId="6703AC0C" w14:textId="77777777" w:rsidR="001B0ECD" w:rsidRDefault="001B0ECD" w:rsidP="001B0ECD">
            <w:r>
              <w:rPr>
                <w:rFonts w:hint="eastAsia"/>
              </w:rPr>
              <w:t>1.</w:t>
            </w:r>
            <w:r>
              <w:rPr>
                <w:rFonts w:hint="eastAsia"/>
              </w:rPr>
              <w:t>账目的后续操作不会改变期初信息，期</w:t>
            </w:r>
            <w:proofErr w:type="gramStart"/>
            <w:r>
              <w:rPr>
                <w:rFonts w:hint="eastAsia"/>
              </w:rPr>
              <w:t>初信息</w:t>
            </w:r>
            <w:proofErr w:type="gramEnd"/>
            <w:r>
              <w:rPr>
                <w:rFonts w:hint="eastAsia"/>
              </w:rPr>
              <w:t>在新建后被存储起来，随时可查</w:t>
            </w:r>
          </w:p>
        </w:tc>
      </w:tr>
    </w:tbl>
    <w:p w14:paraId="6071C935" w14:textId="77777777" w:rsidR="001B0ECD" w:rsidRPr="001B0ECD" w:rsidRDefault="001B0ECD" w:rsidP="001B0ECD">
      <w:r>
        <w:rPr>
          <w:rFonts w:hint="eastAsia"/>
        </w:rPr>
        <w:t>用例</w:t>
      </w:r>
      <w:r>
        <w:rPr>
          <w:rFonts w:hint="eastAsia"/>
        </w:rPr>
        <w:t xml:space="preserve">20 </w:t>
      </w:r>
      <w:r>
        <w:rPr>
          <w:rFonts w:hint="eastAsia"/>
        </w:rPr>
        <w:t>人员管理</w:t>
      </w:r>
    </w:p>
    <w:tbl>
      <w:tblPr>
        <w:tblW w:w="8330" w:type="dxa"/>
        <w:tblBorders>
          <w:top w:val="nil"/>
          <w:left w:val="nil"/>
          <w:right w:val="nil"/>
        </w:tblBorders>
        <w:tblLayout w:type="fixed"/>
        <w:tblLook w:val="0000" w:firstRow="0" w:lastRow="0" w:firstColumn="0" w:lastColumn="0" w:noHBand="0" w:noVBand="0"/>
      </w:tblPr>
      <w:tblGrid>
        <w:gridCol w:w="1101"/>
        <w:gridCol w:w="3327"/>
        <w:gridCol w:w="1917"/>
        <w:gridCol w:w="1985"/>
      </w:tblGrid>
      <w:tr w:rsidR="001B0ECD" w:rsidRPr="001B0ECD" w14:paraId="1ED3A573" w14:textId="77777777" w:rsidTr="001A0E73">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840CFB9"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ID</w:t>
            </w:r>
          </w:p>
        </w:tc>
        <w:tc>
          <w:tcPr>
            <w:tcW w:w="332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96D9B0A" w14:textId="77777777" w:rsidR="001B0ECD" w:rsidRPr="001B0ECD" w:rsidRDefault="001A0E73" w:rsidP="001B0ECD">
            <w:pPr>
              <w:rPr>
                <w:rFonts w:ascii="Times New Roman" w:hAnsi="Times New Roman" w:cs="Times New Roman"/>
                <w:kern w:val="0"/>
                <w:sz w:val="20"/>
                <w:szCs w:val="20"/>
              </w:rPr>
            </w:pPr>
            <w:r>
              <w:rPr>
                <w:rFonts w:ascii="Times New Roman" w:hAnsi="Times New Roman" w:cs="Times New Roman"/>
                <w:kern w:val="0"/>
                <w:sz w:val="20"/>
                <w:szCs w:val="20"/>
              </w:rPr>
              <w:t>2</w:t>
            </w:r>
            <w:r>
              <w:rPr>
                <w:rFonts w:ascii="Times New Roman" w:hAnsi="Times New Roman" w:cs="Times New Roman" w:hint="eastAsia"/>
                <w:kern w:val="0"/>
                <w:sz w:val="20"/>
                <w:szCs w:val="20"/>
              </w:rPr>
              <w:t>0</w:t>
            </w:r>
          </w:p>
        </w:tc>
        <w:tc>
          <w:tcPr>
            <w:tcW w:w="19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CE19644"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名称</w:t>
            </w:r>
          </w:p>
        </w:tc>
        <w:tc>
          <w:tcPr>
            <w:tcW w:w="198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54E7B0E" w14:textId="77777777" w:rsidR="001B0ECD" w:rsidRPr="001B0ECD" w:rsidRDefault="001A0E73" w:rsidP="001B0ECD">
            <w:pPr>
              <w:rPr>
                <w:rFonts w:ascii="Times New Roman" w:hAnsi="Times New Roman" w:cs="Times New Roman"/>
                <w:kern w:val="0"/>
                <w:sz w:val="20"/>
                <w:szCs w:val="20"/>
              </w:rPr>
            </w:pPr>
            <w:r>
              <w:rPr>
                <w:rFonts w:ascii="Times New Roman" w:hAnsi="Times New Roman" w:cs="Times New Roman" w:hint="eastAsia"/>
                <w:kern w:val="0"/>
                <w:sz w:val="20"/>
                <w:szCs w:val="20"/>
              </w:rPr>
              <w:t>人员</w:t>
            </w:r>
            <w:r w:rsidR="001B0ECD" w:rsidRPr="001B0ECD">
              <w:rPr>
                <w:rFonts w:ascii="Times New Roman" w:hAnsi="Times New Roman" w:cs="Times New Roman" w:hint="eastAsia"/>
                <w:kern w:val="0"/>
                <w:sz w:val="20"/>
                <w:szCs w:val="20"/>
              </w:rPr>
              <w:t>管理</w:t>
            </w:r>
          </w:p>
        </w:tc>
      </w:tr>
      <w:tr w:rsidR="001B0ECD" w:rsidRPr="001B0ECD" w14:paraId="591211F6" w14:textId="77777777" w:rsidTr="001A0E73">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7EECB1"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创建者</w:t>
            </w:r>
          </w:p>
        </w:tc>
        <w:tc>
          <w:tcPr>
            <w:tcW w:w="332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4B19D0"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黄迪璇</w:t>
            </w:r>
          </w:p>
        </w:tc>
        <w:tc>
          <w:tcPr>
            <w:tcW w:w="19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42A46C2"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最后一次更新者</w:t>
            </w:r>
          </w:p>
        </w:tc>
        <w:tc>
          <w:tcPr>
            <w:tcW w:w="198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E9669B"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黄迪璇</w:t>
            </w:r>
          </w:p>
        </w:tc>
      </w:tr>
      <w:tr w:rsidR="001B0ECD" w:rsidRPr="001B0ECD" w14:paraId="69C50664" w14:textId="77777777" w:rsidTr="001A0E73">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547F96A"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创建日期</w:t>
            </w:r>
          </w:p>
        </w:tc>
        <w:tc>
          <w:tcPr>
            <w:tcW w:w="332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5381253"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2015/9/30</w:t>
            </w:r>
          </w:p>
        </w:tc>
        <w:tc>
          <w:tcPr>
            <w:tcW w:w="19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323EA8B"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最后更新日期</w:t>
            </w:r>
          </w:p>
        </w:tc>
        <w:tc>
          <w:tcPr>
            <w:tcW w:w="198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3E9C204"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2015/9/30</w:t>
            </w:r>
          </w:p>
        </w:tc>
      </w:tr>
      <w:tr w:rsidR="001B0ECD" w:rsidRPr="001B0ECD" w14:paraId="06A33DC7" w14:textId="77777777" w:rsidTr="001A0E73">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6931CBE"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参与者</w:t>
            </w:r>
          </w:p>
        </w:tc>
        <w:tc>
          <w:tcPr>
            <w:tcW w:w="7229" w:type="dxa"/>
            <w:gridSpan w:val="3"/>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C28CE1"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总经理，希望能够简单快速地进行人员信息和工资管理</w:t>
            </w:r>
          </w:p>
        </w:tc>
      </w:tr>
      <w:tr w:rsidR="001B0ECD" w:rsidRPr="001B0ECD" w14:paraId="247E931C" w14:textId="77777777" w:rsidTr="001A0E73">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F85AAF3"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触发条件</w:t>
            </w:r>
          </w:p>
        </w:tc>
        <w:tc>
          <w:tcPr>
            <w:tcW w:w="7229" w:type="dxa"/>
            <w:gridSpan w:val="3"/>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5FBF3D6"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w:t>
            </w:r>
            <w:r w:rsidRPr="001B0ECD">
              <w:rPr>
                <w:rFonts w:ascii="Times New Roman" w:hAnsi="Times New Roman" w:cs="Times New Roman"/>
                <w:kern w:val="0"/>
                <w:sz w:val="20"/>
                <w:szCs w:val="20"/>
              </w:rPr>
              <w:t>1</w:t>
            </w:r>
            <w:r w:rsidRPr="001B0ECD">
              <w:rPr>
                <w:rFonts w:ascii="Times New Roman" w:hAnsi="Times New Roman" w:cs="Times New Roman" w:hint="eastAsia"/>
                <w:kern w:val="0"/>
                <w:sz w:val="20"/>
                <w:szCs w:val="20"/>
              </w:rPr>
              <w:t>）快递公司发生人员调动：一、人员信息添加；</w:t>
            </w:r>
            <w:r w:rsidRPr="001B0ECD">
              <w:rPr>
                <w:rFonts w:ascii="Times New Roman" w:hAnsi="Times New Roman" w:cs="Times New Roman"/>
                <w:kern w:val="0"/>
                <w:sz w:val="20"/>
                <w:szCs w:val="20"/>
              </w:rPr>
              <w:t xml:space="preserve"> </w:t>
            </w:r>
            <w:r w:rsidRPr="001B0ECD">
              <w:rPr>
                <w:rFonts w:ascii="Times New Roman" w:hAnsi="Times New Roman" w:cs="Times New Roman" w:hint="eastAsia"/>
                <w:kern w:val="0"/>
                <w:sz w:val="20"/>
                <w:szCs w:val="20"/>
              </w:rPr>
              <w:t>二、人员信息删减；</w:t>
            </w:r>
            <w:r w:rsidRPr="001B0ECD">
              <w:rPr>
                <w:rFonts w:ascii="Times New Roman" w:hAnsi="Times New Roman" w:cs="Times New Roman"/>
                <w:kern w:val="0"/>
                <w:sz w:val="20"/>
                <w:szCs w:val="20"/>
              </w:rPr>
              <w:t xml:space="preserve"> </w:t>
            </w:r>
            <w:r w:rsidRPr="001B0ECD">
              <w:rPr>
                <w:rFonts w:ascii="Times New Roman" w:hAnsi="Times New Roman" w:cs="Times New Roman" w:hint="eastAsia"/>
                <w:kern w:val="0"/>
                <w:sz w:val="20"/>
                <w:szCs w:val="20"/>
              </w:rPr>
              <w:t>三、人员信息修改；</w:t>
            </w:r>
            <w:r w:rsidRPr="001B0ECD">
              <w:rPr>
                <w:rFonts w:ascii="Times New Roman" w:hAnsi="Times New Roman" w:cs="Times New Roman"/>
                <w:kern w:val="0"/>
                <w:sz w:val="20"/>
                <w:szCs w:val="20"/>
              </w:rPr>
              <w:t xml:space="preserve"> </w:t>
            </w:r>
            <w:r w:rsidRPr="001B0ECD">
              <w:rPr>
                <w:rFonts w:ascii="Times New Roman" w:hAnsi="Times New Roman" w:cs="Times New Roman" w:hint="eastAsia"/>
                <w:kern w:val="0"/>
                <w:sz w:val="20"/>
                <w:szCs w:val="20"/>
              </w:rPr>
              <w:t>四、人员信息查询</w:t>
            </w:r>
          </w:p>
          <w:p w14:paraId="2DC61E21"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w:t>
            </w:r>
            <w:r w:rsidRPr="001B0ECD">
              <w:rPr>
                <w:rFonts w:ascii="Times New Roman" w:hAnsi="Times New Roman" w:cs="Times New Roman"/>
                <w:kern w:val="0"/>
                <w:sz w:val="20"/>
                <w:szCs w:val="20"/>
              </w:rPr>
              <w:t>2</w:t>
            </w:r>
            <w:r w:rsidRPr="001B0ECD">
              <w:rPr>
                <w:rFonts w:ascii="Times New Roman" w:hAnsi="Times New Roman" w:cs="Times New Roman" w:hint="eastAsia"/>
                <w:kern w:val="0"/>
                <w:sz w:val="20"/>
                <w:szCs w:val="20"/>
              </w:rPr>
              <w:t>）制定薪水策略</w:t>
            </w:r>
          </w:p>
        </w:tc>
      </w:tr>
      <w:tr w:rsidR="001B0ECD" w:rsidRPr="001B0ECD" w14:paraId="4117E19B" w14:textId="77777777" w:rsidTr="001A0E73">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6DE58B7"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前置条件</w:t>
            </w:r>
          </w:p>
        </w:tc>
        <w:tc>
          <w:tcPr>
            <w:tcW w:w="7229" w:type="dxa"/>
            <w:gridSpan w:val="3"/>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AFE1928"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总经理必须被授权，拥有登录权限</w:t>
            </w:r>
          </w:p>
        </w:tc>
      </w:tr>
      <w:tr w:rsidR="001B0ECD" w:rsidRPr="001B0ECD" w14:paraId="6096E69F" w14:textId="77777777" w:rsidTr="001A0E73">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C36DB7D"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后置条件</w:t>
            </w:r>
          </w:p>
        </w:tc>
        <w:tc>
          <w:tcPr>
            <w:tcW w:w="7229" w:type="dxa"/>
            <w:gridSpan w:val="3"/>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F8F1EA1" w14:textId="41471644"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系统存储修改后的人员信息单（</w:t>
            </w:r>
            <w:proofErr w:type="gramStart"/>
            <w:r w:rsidRPr="001B0ECD">
              <w:rPr>
                <w:rFonts w:ascii="Times New Roman" w:hAnsi="Times New Roman" w:cs="Times New Roman" w:hint="eastAsia"/>
                <w:kern w:val="0"/>
                <w:sz w:val="20"/>
                <w:szCs w:val="20"/>
              </w:rPr>
              <w:t>包括</w:t>
            </w:r>
            <w:r w:rsidR="000D2123">
              <w:rPr>
                <w:rFonts w:ascii="Times New Roman" w:hAnsi="Times New Roman" w:cs="Times New Roman" w:hint="eastAsia"/>
                <w:kern w:val="0"/>
                <w:sz w:val="20"/>
                <w:szCs w:val="20"/>
              </w:rPr>
              <w:t>包括</w:t>
            </w:r>
            <w:proofErr w:type="gramEnd"/>
            <w:r w:rsidR="000D2123">
              <w:rPr>
                <w:rFonts w:ascii="Times New Roman" w:hAnsi="Times New Roman" w:cs="Times New Roman" w:hint="eastAsia"/>
                <w:kern w:val="0"/>
                <w:sz w:val="20"/>
                <w:szCs w:val="20"/>
              </w:rPr>
              <w:t>人员姓名、职位、工作编号</w:t>
            </w:r>
            <w:r w:rsidR="000D2123">
              <w:rPr>
                <w:rFonts w:hint="eastAsia"/>
                <w:kern w:val="0"/>
                <w:sz w:val="20"/>
              </w:rPr>
              <w:t>（城市编号</w:t>
            </w:r>
            <w:r w:rsidR="000D2123" w:rsidRPr="005E010E">
              <w:rPr>
                <w:rFonts w:hint="eastAsia"/>
                <w:kern w:val="0"/>
                <w:sz w:val="20"/>
              </w:rPr>
              <w:t>+</w:t>
            </w:r>
            <w:r w:rsidR="000D2123">
              <w:rPr>
                <w:rFonts w:hint="eastAsia"/>
                <w:kern w:val="0"/>
                <w:sz w:val="20"/>
              </w:rPr>
              <w:t>机构</w:t>
            </w:r>
            <w:r w:rsidR="000D2123" w:rsidRPr="005E010E">
              <w:rPr>
                <w:rFonts w:hint="eastAsia"/>
                <w:kern w:val="0"/>
                <w:sz w:val="20"/>
              </w:rPr>
              <w:t>编号（</w:t>
            </w:r>
            <w:r w:rsidR="000D2123" w:rsidRPr="005E010E">
              <w:rPr>
                <w:rFonts w:hint="eastAsia"/>
                <w:kern w:val="0"/>
                <w:sz w:val="20"/>
              </w:rPr>
              <w:t>000</w:t>
            </w:r>
            <w:proofErr w:type="gramStart"/>
            <w:r w:rsidR="000D2123">
              <w:rPr>
                <w:rFonts w:hint="eastAsia"/>
                <w:kern w:val="0"/>
                <w:sz w:val="20"/>
              </w:rPr>
              <w:t>三</w:t>
            </w:r>
            <w:proofErr w:type="gramEnd"/>
            <w:r w:rsidR="000D2123">
              <w:rPr>
                <w:rFonts w:hint="eastAsia"/>
                <w:kern w:val="0"/>
                <w:sz w:val="20"/>
              </w:rPr>
              <w:t>位数字）</w:t>
            </w:r>
            <w:r w:rsidR="000D2123" w:rsidRPr="005E010E">
              <w:rPr>
                <w:rFonts w:hint="eastAsia"/>
                <w:kern w:val="0"/>
                <w:sz w:val="20"/>
              </w:rPr>
              <w:t>+000</w:t>
            </w:r>
            <w:proofErr w:type="gramStart"/>
            <w:r w:rsidR="000D2123" w:rsidRPr="005E010E">
              <w:rPr>
                <w:rFonts w:hint="eastAsia"/>
                <w:kern w:val="0"/>
                <w:sz w:val="20"/>
              </w:rPr>
              <w:t>三</w:t>
            </w:r>
            <w:proofErr w:type="gramEnd"/>
            <w:r w:rsidR="000D2123" w:rsidRPr="005E010E">
              <w:rPr>
                <w:rFonts w:hint="eastAsia"/>
                <w:kern w:val="0"/>
                <w:sz w:val="20"/>
              </w:rPr>
              <w:t>位数字</w:t>
            </w:r>
            <w:r w:rsidR="000D2123">
              <w:rPr>
                <w:rFonts w:hint="eastAsia"/>
                <w:kern w:val="0"/>
                <w:sz w:val="20"/>
              </w:rPr>
              <w:t>）、所属机构编号、出生</w:t>
            </w:r>
            <w:r w:rsidR="000D2123">
              <w:rPr>
                <w:kern w:val="0"/>
                <w:sz w:val="20"/>
              </w:rPr>
              <w:t>日期</w:t>
            </w:r>
            <w:r w:rsidR="000D2123">
              <w:rPr>
                <w:rFonts w:ascii="Times New Roman" w:hAnsi="Times New Roman" w:cs="Times New Roman" w:hint="eastAsia"/>
                <w:kern w:val="0"/>
                <w:sz w:val="20"/>
                <w:szCs w:val="20"/>
              </w:rPr>
              <w:t>、身份证号、联系方式、联系地址、</w:t>
            </w:r>
            <w:r w:rsidR="000D2123">
              <w:rPr>
                <w:rFonts w:hint="eastAsia"/>
                <w:kern w:val="0"/>
                <w:sz w:val="20"/>
              </w:rPr>
              <w:t>性别</w:t>
            </w:r>
            <w:r w:rsidR="000D2123">
              <w:rPr>
                <w:kern w:val="0"/>
                <w:sz w:val="20"/>
              </w:rPr>
              <w:t>、</w:t>
            </w:r>
            <w:r w:rsidR="000D2123">
              <w:rPr>
                <w:rFonts w:ascii="Times New Roman" w:hAnsi="Times New Roman" w:cs="Times New Roman" w:hint="eastAsia"/>
                <w:kern w:val="0"/>
                <w:sz w:val="20"/>
                <w:szCs w:val="20"/>
              </w:rPr>
              <w:t>工资情况</w:t>
            </w:r>
            <w:r w:rsidRPr="001B0ECD">
              <w:rPr>
                <w:rFonts w:ascii="Times New Roman" w:hAnsi="Times New Roman" w:cs="Times New Roman" w:hint="eastAsia"/>
                <w:kern w:val="0"/>
                <w:sz w:val="20"/>
                <w:szCs w:val="20"/>
              </w:rPr>
              <w:t>）</w:t>
            </w:r>
          </w:p>
        </w:tc>
      </w:tr>
      <w:tr w:rsidR="001B0ECD" w:rsidRPr="001B0ECD" w14:paraId="70EDF829" w14:textId="77777777" w:rsidTr="001A0E73">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81A3D67"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优先级</w:t>
            </w:r>
          </w:p>
        </w:tc>
        <w:tc>
          <w:tcPr>
            <w:tcW w:w="7229" w:type="dxa"/>
            <w:gridSpan w:val="3"/>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1B25183"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中</w:t>
            </w:r>
          </w:p>
        </w:tc>
      </w:tr>
      <w:tr w:rsidR="001B0ECD" w:rsidRPr="001B0ECD" w14:paraId="764FEB4D" w14:textId="77777777" w:rsidTr="001A0E73">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4563A79"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正常流程</w:t>
            </w:r>
          </w:p>
        </w:tc>
        <w:tc>
          <w:tcPr>
            <w:tcW w:w="7229" w:type="dxa"/>
            <w:gridSpan w:val="3"/>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0E1E48"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w:t>
            </w:r>
            <w:r w:rsidRPr="001B0ECD">
              <w:rPr>
                <w:rFonts w:ascii="Times New Roman" w:hAnsi="Times New Roman" w:cs="Times New Roman"/>
                <w:kern w:val="0"/>
                <w:sz w:val="20"/>
                <w:szCs w:val="20"/>
              </w:rPr>
              <w:t>1</w:t>
            </w:r>
            <w:r w:rsidRPr="001B0ECD">
              <w:rPr>
                <w:rFonts w:ascii="Times New Roman" w:hAnsi="Times New Roman" w:cs="Times New Roman" w:hint="eastAsia"/>
                <w:kern w:val="0"/>
                <w:sz w:val="20"/>
                <w:szCs w:val="20"/>
              </w:rPr>
              <w:t>）</w:t>
            </w:r>
          </w:p>
          <w:p w14:paraId="57AC8067"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lastRenderedPageBreak/>
              <w:t>一、</w:t>
            </w:r>
          </w:p>
          <w:p w14:paraId="0FC6DDDE"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1.</w:t>
            </w:r>
            <w:r w:rsidRPr="001B0ECD">
              <w:rPr>
                <w:rFonts w:ascii="Times New Roman" w:hAnsi="Times New Roman" w:cs="Times New Roman" w:hint="eastAsia"/>
                <w:kern w:val="0"/>
                <w:sz w:val="20"/>
                <w:szCs w:val="20"/>
              </w:rPr>
              <w:t>总经理请求添加人员</w:t>
            </w:r>
          </w:p>
          <w:p w14:paraId="5B3A3715"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2.</w:t>
            </w:r>
            <w:r w:rsidRPr="001B0ECD">
              <w:rPr>
                <w:rFonts w:ascii="Times New Roman" w:hAnsi="Times New Roman" w:cs="Times New Roman" w:hint="eastAsia"/>
                <w:kern w:val="0"/>
                <w:sz w:val="20"/>
                <w:szCs w:val="20"/>
              </w:rPr>
              <w:t>系统返回空白人员信息表</w:t>
            </w:r>
          </w:p>
          <w:p w14:paraId="63600BA0"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3</w:t>
            </w:r>
            <w:r w:rsidRPr="001B0ECD">
              <w:rPr>
                <w:rFonts w:ascii="Times New Roman" w:hAnsi="Times New Roman" w:cs="Times New Roman"/>
                <w:kern w:val="0"/>
                <w:sz w:val="20"/>
                <w:szCs w:val="20"/>
              </w:rPr>
              <w:t>.</w:t>
            </w:r>
            <w:r w:rsidRPr="001B0ECD">
              <w:rPr>
                <w:rFonts w:ascii="Times New Roman" w:hAnsi="Times New Roman" w:cs="Times New Roman" w:hint="eastAsia"/>
                <w:kern w:val="0"/>
                <w:sz w:val="20"/>
                <w:szCs w:val="20"/>
              </w:rPr>
              <w:t>总经理输入新增人员信息</w:t>
            </w:r>
          </w:p>
          <w:p w14:paraId="76AAE1A6"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4.</w:t>
            </w:r>
            <w:r w:rsidRPr="001B0ECD">
              <w:rPr>
                <w:rFonts w:ascii="Times New Roman" w:hAnsi="Times New Roman" w:cs="Times New Roman" w:hint="eastAsia"/>
                <w:kern w:val="0"/>
                <w:sz w:val="20"/>
                <w:szCs w:val="20"/>
              </w:rPr>
              <w:t>系统记录输入内容</w:t>
            </w:r>
          </w:p>
          <w:p w14:paraId="149F860F"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总经理重复</w:t>
            </w:r>
            <w:r w:rsidRPr="001B0ECD">
              <w:rPr>
                <w:rFonts w:ascii="Times New Roman" w:hAnsi="Times New Roman" w:cs="Times New Roman" w:hint="eastAsia"/>
                <w:kern w:val="0"/>
                <w:sz w:val="20"/>
                <w:szCs w:val="20"/>
              </w:rPr>
              <w:t>3-4</w:t>
            </w:r>
            <w:proofErr w:type="gramStart"/>
            <w:r w:rsidRPr="001B0ECD">
              <w:rPr>
                <w:rFonts w:ascii="Times New Roman" w:hAnsi="Times New Roman" w:cs="Times New Roman" w:hint="eastAsia"/>
                <w:kern w:val="0"/>
                <w:sz w:val="20"/>
                <w:szCs w:val="20"/>
              </w:rPr>
              <w:t>直至人员</w:t>
            </w:r>
            <w:proofErr w:type="gramEnd"/>
            <w:r w:rsidRPr="001B0ECD">
              <w:rPr>
                <w:rFonts w:ascii="Times New Roman" w:hAnsi="Times New Roman" w:cs="Times New Roman" w:hint="eastAsia"/>
                <w:kern w:val="0"/>
                <w:sz w:val="20"/>
                <w:szCs w:val="20"/>
              </w:rPr>
              <w:t>信息表内容输入完毕</w:t>
            </w:r>
          </w:p>
          <w:p w14:paraId="46E69E87"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5</w:t>
            </w:r>
            <w:r w:rsidRPr="001B0ECD">
              <w:rPr>
                <w:rFonts w:ascii="Times New Roman" w:hAnsi="Times New Roman" w:cs="Times New Roman"/>
                <w:kern w:val="0"/>
                <w:sz w:val="20"/>
                <w:szCs w:val="20"/>
              </w:rPr>
              <w:t>.</w:t>
            </w:r>
            <w:r w:rsidRPr="001B0ECD">
              <w:rPr>
                <w:rFonts w:ascii="Times New Roman" w:hAnsi="Times New Roman" w:cs="Times New Roman" w:hint="eastAsia"/>
                <w:kern w:val="0"/>
                <w:sz w:val="20"/>
                <w:szCs w:val="20"/>
              </w:rPr>
              <w:t>总经理结束输入</w:t>
            </w:r>
          </w:p>
          <w:p w14:paraId="185C79E9"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6</w:t>
            </w:r>
            <w:r w:rsidRPr="001B0ECD">
              <w:rPr>
                <w:rFonts w:ascii="Times New Roman" w:hAnsi="Times New Roman" w:cs="Times New Roman"/>
                <w:kern w:val="0"/>
                <w:sz w:val="20"/>
                <w:szCs w:val="20"/>
              </w:rPr>
              <w:t>.</w:t>
            </w:r>
            <w:r w:rsidRPr="001B0ECD">
              <w:rPr>
                <w:rFonts w:ascii="Times New Roman" w:hAnsi="Times New Roman" w:cs="Times New Roman" w:hint="eastAsia"/>
                <w:kern w:val="0"/>
                <w:sz w:val="20"/>
                <w:szCs w:val="20"/>
              </w:rPr>
              <w:t>系统存储人员信息单并提示添加成功</w:t>
            </w:r>
          </w:p>
          <w:p w14:paraId="2EBDA375"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二、</w:t>
            </w:r>
          </w:p>
          <w:p w14:paraId="3C3481BE"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1.</w:t>
            </w:r>
            <w:r w:rsidRPr="001B0ECD">
              <w:rPr>
                <w:rFonts w:ascii="Times New Roman" w:hAnsi="Times New Roman" w:cs="Times New Roman" w:hint="eastAsia"/>
                <w:kern w:val="0"/>
                <w:sz w:val="20"/>
                <w:szCs w:val="20"/>
              </w:rPr>
              <w:t>总经理请求人员删减</w:t>
            </w:r>
          </w:p>
          <w:p w14:paraId="45621F61"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2.</w:t>
            </w:r>
            <w:r w:rsidRPr="001B0ECD">
              <w:rPr>
                <w:rFonts w:ascii="Times New Roman" w:hAnsi="Times New Roman" w:cs="Times New Roman" w:hint="eastAsia"/>
                <w:kern w:val="0"/>
                <w:sz w:val="20"/>
                <w:szCs w:val="20"/>
              </w:rPr>
              <w:t>系统返回人员列表</w:t>
            </w:r>
          </w:p>
          <w:p w14:paraId="605A9F68"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3.</w:t>
            </w:r>
            <w:r w:rsidRPr="001B0ECD">
              <w:rPr>
                <w:rFonts w:ascii="Times New Roman" w:hAnsi="Times New Roman" w:cs="Times New Roman" w:hint="eastAsia"/>
                <w:kern w:val="0"/>
                <w:sz w:val="20"/>
                <w:szCs w:val="20"/>
              </w:rPr>
              <w:t>总经理选择被删减人员</w:t>
            </w:r>
          </w:p>
          <w:p w14:paraId="0FA24A73"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4.</w:t>
            </w:r>
            <w:r w:rsidRPr="001B0ECD">
              <w:rPr>
                <w:rFonts w:ascii="Times New Roman" w:hAnsi="Times New Roman" w:cs="Times New Roman" w:hint="eastAsia"/>
                <w:kern w:val="0"/>
                <w:sz w:val="20"/>
                <w:szCs w:val="20"/>
              </w:rPr>
              <w:t>系统返回该编号下人员信息单</w:t>
            </w:r>
          </w:p>
          <w:p w14:paraId="600EE64E"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5.</w:t>
            </w:r>
            <w:r w:rsidRPr="001B0ECD">
              <w:rPr>
                <w:rFonts w:ascii="Times New Roman" w:hAnsi="Times New Roman" w:cs="Times New Roman" w:hint="eastAsia"/>
                <w:kern w:val="0"/>
                <w:sz w:val="20"/>
                <w:szCs w:val="20"/>
              </w:rPr>
              <w:t>总经理确认信息并确定删除该人员信息</w:t>
            </w:r>
          </w:p>
          <w:p w14:paraId="36A637F2"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6.</w:t>
            </w:r>
            <w:r w:rsidRPr="001B0ECD">
              <w:rPr>
                <w:rFonts w:ascii="Times New Roman" w:hAnsi="Times New Roman" w:cs="Times New Roman" w:hint="eastAsia"/>
                <w:kern w:val="0"/>
                <w:sz w:val="20"/>
                <w:szCs w:val="20"/>
              </w:rPr>
              <w:t>系统删除该人员信息并提示删除成功</w:t>
            </w:r>
          </w:p>
          <w:p w14:paraId="21BD1130"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三、</w:t>
            </w:r>
          </w:p>
          <w:p w14:paraId="6D4922D8"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1.</w:t>
            </w:r>
            <w:r w:rsidRPr="001B0ECD">
              <w:rPr>
                <w:rFonts w:ascii="Times New Roman" w:hAnsi="Times New Roman" w:cs="Times New Roman" w:hint="eastAsia"/>
                <w:kern w:val="0"/>
                <w:sz w:val="20"/>
                <w:szCs w:val="20"/>
              </w:rPr>
              <w:t>总经理请求修改人员信息</w:t>
            </w:r>
          </w:p>
          <w:p w14:paraId="29CAB274"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2.</w:t>
            </w:r>
            <w:r w:rsidRPr="001B0ECD">
              <w:rPr>
                <w:rFonts w:ascii="Times New Roman" w:hAnsi="Times New Roman" w:cs="Times New Roman" w:hint="eastAsia"/>
                <w:kern w:val="0"/>
                <w:sz w:val="20"/>
                <w:szCs w:val="20"/>
              </w:rPr>
              <w:t>系统返回人员列表</w:t>
            </w:r>
          </w:p>
          <w:p w14:paraId="602CDAE3"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3.</w:t>
            </w:r>
            <w:r w:rsidRPr="001B0ECD">
              <w:rPr>
                <w:rFonts w:ascii="Times New Roman" w:hAnsi="Times New Roman" w:cs="Times New Roman" w:hint="eastAsia"/>
                <w:kern w:val="0"/>
                <w:sz w:val="20"/>
                <w:szCs w:val="20"/>
              </w:rPr>
              <w:t>总经理选择被修改人员</w:t>
            </w:r>
          </w:p>
          <w:p w14:paraId="33D632FF"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4.</w:t>
            </w:r>
            <w:r w:rsidRPr="001B0ECD">
              <w:rPr>
                <w:rFonts w:ascii="Times New Roman" w:hAnsi="Times New Roman" w:cs="Times New Roman" w:hint="eastAsia"/>
                <w:kern w:val="0"/>
                <w:sz w:val="20"/>
                <w:szCs w:val="20"/>
              </w:rPr>
              <w:t>系统返回该编号下人员信息单</w:t>
            </w:r>
          </w:p>
          <w:p w14:paraId="3B6F3621"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5.</w:t>
            </w:r>
            <w:r w:rsidRPr="001B0ECD">
              <w:rPr>
                <w:rFonts w:ascii="Times New Roman" w:hAnsi="Times New Roman" w:cs="Times New Roman" w:hint="eastAsia"/>
                <w:kern w:val="0"/>
                <w:sz w:val="20"/>
                <w:szCs w:val="20"/>
              </w:rPr>
              <w:t>总经理对人员信息进行修改</w:t>
            </w:r>
          </w:p>
          <w:p w14:paraId="347C737E"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6.</w:t>
            </w:r>
            <w:r w:rsidRPr="001B0ECD">
              <w:rPr>
                <w:rFonts w:ascii="Times New Roman" w:hAnsi="Times New Roman" w:cs="Times New Roman" w:hint="eastAsia"/>
                <w:kern w:val="0"/>
                <w:sz w:val="20"/>
                <w:szCs w:val="20"/>
              </w:rPr>
              <w:t>系统记录修改内容</w:t>
            </w:r>
          </w:p>
          <w:p w14:paraId="25678B02"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总经理重复</w:t>
            </w:r>
            <w:r w:rsidRPr="001B0ECD">
              <w:rPr>
                <w:rFonts w:ascii="Times New Roman" w:hAnsi="Times New Roman" w:cs="Times New Roman" w:hint="eastAsia"/>
                <w:kern w:val="0"/>
                <w:sz w:val="20"/>
                <w:szCs w:val="20"/>
              </w:rPr>
              <w:t>5-6</w:t>
            </w:r>
            <w:r w:rsidRPr="001B0ECD">
              <w:rPr>
                <w:rFonts w:ascii="Times New Roman" w:hAnsi="Times New Roman" w:cs="Times New Roman" w:hint="eastAsia"/>
                <w:kern w:val="0"/>
                <w:sz w:val="20"/>
                <w:szCs w:val="20"/>
              </w:rPr>
              <w:t>直至修改完毕</w:t>
            </w:r>
          </w:p>
          <w:p w14:paraId="104C843A"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7.</w:t>
            </w:r>
            <w:r w:rsidRPr="001B0ECD">
              <w:rPr>
                <w:rFonts w:ascii="Times New Roman" w:hAnsi="Times New Roman" w:cs="Times New Roman" w:hint="eastAsia"/>
                <w:kern w:val="0"/>
                <w:sz w:val="20"/>
                <w:szCs w:val="20"/>
              </w:rPr>
              <w:t>总经理结束修改</w:t>
            </w:r>
          </w:p>
          <w:p w14:paraId="627956E5"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6.</w:t>
            </w:r>
            <w:r w:rsidRPr="001B0ECD">
              <w:rPr>
                <w:rFonts w:ascii="Times New Roman" w:hAnsi="Times New Roman" w:cs="Times New Roman" w:hint="eastAsia"/>
                <w:kern w:val="0"/>
                <w:sz w:val="20"/>
                <w:szCs w:val="20"/>
              </w:rPr>
              <w:t>系统存储该人员信息修改并提示成功</w:t>
            </w:r>
          </w:p>
          <w:p w14:paraId="64078760"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四、</w:t>
            </w:r>
          </w:p>
          <w:p w14:paraId="0FE15534"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1.</w:t>
            </w:r>
            <w:r w:rsidRPr="001B0ECD">
              <w:rPr>
                <w:rFonts w:ascii="Times New Roman" w:hAnsi="Times New Roman" w:cs="Times New Roman" w:hint="eastAsia"/>
                <w:kern w:val="0"/>
                <w:sz w:val="20"/>
                <w:szCs w:val="20"/>
              </w:rPr>
              <w:t>总经理请求查询人员信息，</w:t>
            </w:r>
          </w:p>
          <w:p w14:paraId="528E71DF"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2.</w:t>
            </w:r>
            <w:r w:rsidRPr="001B0ECD">
              <w:rPr>
                <w:rFonts w:ascii="Times New Roman" w:hAnsi="Times New Roman" w:cs="Times New Roman" w:hint="eastAsia"/>
                <w:kern w:val="0"/>
                <w:sz w:val="20"/>
                <w:szCs w:val="20"/>
              </w:rPr>
              <w:t>系统返回人员列表</w:t>
            </w:r>
          </w:p>
          <w:p w14:paraId="3DB36AE1"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3.</w:t>
            </w:r>
            <w:r w:rsidRPr="001B0ECD">
              <w:rPr>
                <w:rFonts w:ascii="Times New Roman" w:hAnsi="Times New Roman" w:cs="Times New Roman" w:hint="eastAsia"/>
                <w:kern w:val="0"/>
                <w:sz w:val="20"/>
                <w:szCs w:val="20"/>
              </w:rPr>
              <w:t>总经理选择被查询人员</w:t>
            </w:r>
          </w:p>
          <w:p w14:paraId="2717FEAD"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4.</w:t>
            </w:r>
            <w:r w:rsidRPr="001B0ECD">
              <w:rPr>
                <w:rFonts w:ascii="Times New Roman" w:hAnsi="Times New Roman" w:cs="Times New Roman" w:hint="eastAsia"/>
                <w:kern w:val="0"/>
                <w:sz w:val="20"/>
                <w:szCs w:val="20"/>
              </w:rPr>
              <w:t>系统返回该编号下人员信息单</w:t>
            </w:r>
          </w:p>
          <w:p w14:paraId="5E91EA85"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w:t>
            </w:r>
            <w:r w:rsidRPr="001B0ECD">
              <w:rPr>
                <w:rFonts w:ascii="Times New Roman" w:hAnsi="Times New Roman" w:cs="Times New Roman"/>
                <w:kern w:val="0"/>
                <w:sz w:val="20"/>
                <w:szCs w:val="20"/>
              </w:rPr>
              <w:t>2</w:t>
            </w:r>
            <w:r w:rsidRPr="001B0ECD">
              <w:rPr>
                <w:rFonts w:ascii="Times New Roman" w:hAnsi="Times New Roman" w:cs="Times New Roman" w:hint="eastAsia"/>
                <w:kern w:val="0"/>
                <w:sz w:val="20"/>
                <w:szCs w:val="20"/>
              </w:rPr>
              <w:t>）</w:t>
            </w:r>
          </w:p>
          <w:p w14:paraId="1EDEC896"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1.</w:t>
            </w:r>
            <w:r w:rsidRPr="001B0ECD">
              <w:rPr>
                <w:rFonts w:ascii="Times New Roman" w:hAnsi="Times New Roman" w:cs="Times New Roman" w:hint="eastAsia"/>
                <w:kern w:val="0"/>
                <w:sz w:val="20"/>
                <w:szCs w:val="20"/>
              </w:rPr>
              <w:t>总经理请求制定薪水策略，包括每个职位的基本工资，职位津贴，职位提成</w:t>
            </w:r>
          </w:p>
          <w:p w14:paraId="63C1D4EB"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lastRenderedPageBreak/>
              <w:t>2.</w:t>
            </w:r>
            <w:r w:rsidRPr="001B0ECD">
              <w:rPr>
                <w:rFonts w:ascii="Times New Roman" w:hAnsi="Times New Roman" w:cs="Times New Roman" w:hint="eastAsia"/>
                <w:kern w:val="0"/>
                <w:sz w:val="20"/>
                <w:szCs w:val="20"/>
              </w:rPr>
              <w:t>系统返回空白的薪水策略制定表</w:t>
            </w:r>
          </w:p>
          <w:p w14:paraId="1E121E94"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3.</w:t>
            </w:r>
            <w:r w:rsidRPr="001B0ECD">
              <w:rPr>
                <w:rFonts w:ascii="Times New Roman" w:hAnsi="Times New Roman" w:cs="Times New Roman" w:hint="eastAsia"/>
                <w:kern w:val="0"/>
                <w:sz w:val="20"/>
                <w:szCs w:val="20"/>
              </w:rPr>
              <w:t>总经理输入薪水策略</w:t>
            </w:r>
          </w:p>
          <w:p w14:paraId="382BDA20"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4.</w:t>
            </w:r>
            <w:r w:rsidRPr="001B0ECD">
              <w:rPr>
                <w:rFonts w:ascii="Times New Roman" w:hAnsi="Times New Roman" w:cs="Times New Roman" w:hint="eastAsia"/>
                <w:kern w:val="0"/>
                <w:sz w:val="20"/>
                <w:szCs w:val="20"/>
              </w:rPr>
              <w:t>系统记录表格内容</w:t>
            </w:r>
          </w:p>
          <w:p w14:paraId="055BC69C"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总经理重复</w:t>
            </w:r>
            <w:r w:rsidRPr="001B0ECD">
              <w:rPr>
                <w:rFonts w:ascii="Times New Roman" w:hAnsi="Times New Roman" w:cs="Times New Roman" w:hint="eastAsia"/>
                <w:kern w:val="0"/>
                <w:sz w:val="20"/>
                <w:szCs w:val="20"/>
              </w:rPr>
              <w:t>3-4</w:t>
            </w:r>
            <w:r w:rsidRPr="001B0ECD">
              <w:rPr>
                <w:rFonts w:ascii="Times New Roman" w:hAnsi="Times New Roman" w:cs="Times New Roman" w:hint="eastAsia"/>
                <w:kern w:val="0"/>
                <w:sz w:val="20"/>
                <w:szCs w:val="20"/>
              </w:rPr>
              <w:t>直至薪水策略全部制定完毕</w:t>
            </w:r>
          </w:p>
          <w:p w14:paraId="2CDEFF01"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5.</w:t>
            </w:r>
            <w:r w:rsidRPr="001B0ECD">
              <w:rPr>
                <w:rFonts w:ascii="Times New Roman" w:hAnsi="Times New Roman" w:cs="Times New Roman" w:hint="eastAsia"/>
                <w:kern w:val="0"/>
                <w:sz w:val="20"/>
                <w:szCs w:val="20"/>
              </w:rPr>
              <w:t>总</w:t>
            </w:r>
            <w:proofErr w:type="gramStart"/>
            <w:r w:rsidRPr="001B0ECD">
              <w:rPr>
                <w:rFonts w:ascii="Times New Roman" w:hAnsi="Times New Roman" w:cs="Times New Roman" w:hint="eastAsia"/>
                <w:kern w:val="0"/>
                <w:sz w:val="20"/>
                <w:szCs w:val="20"/>
              </w:rPr>
              <w:t>经结束</w:t>
            </w:r>
            <w:proofErr w:type="gramEnd"/>
            <w:r w:rsidRPr="001B0ECD">
              <w:rPr>
                <w:rFonts w:ascii="Times New Roman" w:hAnsi="Times New Roman" w:cs="Times New Roman" w:hint="eastAsia"/>
                <w:kern w:val="0"/>
                <w:sz w:val="20"/>
                <w:szCs w:val="20"/>
              </w:rPr>
              <w:t>输入</w:t>
            </w:r>
          </w:p>
          <w:p w14:paraId="01E982EA"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6.</w:t>
            </w:r>
            <w:r w:rsidRPr="001B0ECD">
              <w:rPr>
                <w:rFonts w:ascii="Times New Roman" w:hAnsi="Times New Roman" w:cs="Times New Roman" w:hint="eastAsia"/>
                <w:kern w:val="0"/>
                <w:sz w:val="20"/>
                <w:szCs w:val="20"/>
              </w:rPr>
              <w:t>系统存储薪水策略并提示成功</w:t>
            </w:r>
          </w:p>
        </w:tc>
      </w:tr>
      <w:tr w:rsidR="001B0ECD" w:rsidRPr="001B0ECD" w14:paraId="440D2C79" w14:textId="77777777" w:rsidTr="001A0E73">
        <w:tblPrEx>
          <w:tblBorders>
            <w:top w:val="none" w:sz="0" w:space="0" w:color="auto"/>
          </w:tblBorders>
        </w:tblPrEx>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302CDD3"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lastRenderedPageBreak/>
              <w:t>扩展流程</w:t>
            </w:r>
          </w:p>
        </w:tc>
        <w:tc>
          <w:tcPr>
            <w:tcW w:w="7229" w:type="dxa"/>
            <w:gridSpan w:val="3"/>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D9F1B4D"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w:t>
            </w:r>
            <w:r w:rsidRPr="001B0ECD">
              <w:rPr>
                <w:rFonts w:ascii="Times New Roman" w:hAnsi="Times New Roman" w:cs="Times New Roman"/>
                <w:kern w:val="0"/>
                <w:sz w:val="20"/>
                <w:szCs w:val="20"/>
              </w:rPr>
              <w:t>1</w:t>
            </w:r>
            <w:r w:rsidRPr="001B0ECD">
              <w:rPr>
                <w:rFonts w:ascii="Times New Roman" w:hAnsi="Times New Roman" w:cs="Times New Roman" w:hint="eastAsia"/>
                <w:kern w:val="0"/>
                <w:sz w:val="20"/>
                <w:szCs w:val="20"/>
              </w:rPr>
              <w:t>）</w:t>
            </w:r>
          </w:p>
          <w:p w14:paraId="6BE7385B"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一、</w:t>
            </w:r>
            <w:r w:rsidRPr="001B0ECD">
              <w:rPr>
                <w:rFonts w:ascii="Times New Roman" w:hAnsi="Times New Roman" w:cs="Times New Roman"/>
                <w:kern w:val="0"/>
                <w:sz w:val="20"/>
                <w:szCs w:val="20"/>
              </w:rPr>
              <w:t>3a.</w:t>
            </w:r>
            <w:r w:rsidRPr="001B0ECD">
              <w:rPr>
                <w:rFonts w:ascii="Times New Roman" w:hAnsi="Times New Roman" w:cs="Times New Roman" w:hint="eastAsia"/>
                <w:kern w:val="0"/>
                <w:sz w:val="20"/>
                <w:szCs w:val="20"/>
              </w:rPr>
              <w:t>总经理输入的人员信息有误，包括人员姓名、职位、工作编号、年龄、身份证号、联系方式、联系地址、工资情况</w:t>
            </w:r>
          </w:p>
          <w:p w14:paraId="2069DDAB"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 xml:space="preserve">    </w:t>
            </w:r>
            <w:r w:rsidRPr="001B0ECD">
              <w:rPr>
                <w:rFonts w:ascii="Times New Roman" w:hAnsi="Times New Roman" w:cs="Times New Roman"/>
                <w:kern w:val="0"/>
                <w:sz w:val="20"/>
                <w:szCs w:val="20"/>
              </w:rPr>
              <w:t>1</w:t>
            </w:r>
            <w:r w:rsidRPr="001B0ECD">
              <w:rPr>
                <w:rFonts w:ascii="Times New Roman" w:hAnsi="Times New Roman" w:cs="Times New Roman" w:hint="eastAsia"/>
                <w:kern w:val="0"/>
                <w:sz w:val="20"/>
                <w:szCs w:val="20"/>
              </w:rPr>
              <w:t>.</w:t>
            </w:r>
            <w:r w:rsidRPr="001B0ECD">
              <w:rPr>
                <w:rFonts w:ascii="Times New Roman" w:hAnsi="Times New Roman" w:cs="Times New Roman" w:hint="eastAsia"/>
                <w:kern w:val="0"/>
                <w:sz w:val="20"/>
                <w:szCs w:val="20"/>
              </w:rPr>
              <w:t>系统拒绝输入并提示输入错误的信息，请求重新输入</w:t>
            </w:r>
          </w:p>
          <w:p w14:paraId="18699E19"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 xml:space="preserve">    </w:t>
            </w:r>
            <w:r w:rsidRPr="001B0ECD">
              <w:rPr>
                <w:rFonts w:ascii="Times New Roman" w:hAnsi="Times New Roman" w:cs="Times New Roman"/>
                <w:kern w:val="0"/>
                <w:sz w:val="20"/>
                <w:szCs w:val="20"/>
              </w:rPr>
              <w:t>PS</w:t>
            </w:r>
            <w:r w:rsidRPr="001B0ECD">
              <w:rPr>
                <w:rFonts w:ascii="Times New Roman" w:hAnsi="Times New Roman" w:cs="Times New Roman" w:hint="eastAsia"/>
                <w:kern w:val="0"/>
                <w:sz w:val="20"/>
                <w:szCs w:val="20"/>
              </w:rPr>
              <w:t>：如总经理输入的人员身份证号有误（过长或过短），系统拒</w:t>
            </w:r>
            <w:r w:rsidRPr="001B0ECD">
              <w:rPr>
                <w:rFonts w:ascii="Times New Roman" w:hAnsi="Times New Roman" w:cs="Times New Roman" w:hint="eastAsia"/>
                <w:kern w:val="0"/>
                <w:sz w:val="20"/>
                <w:szCs w:val="20"/>
              </w:rPr>
              <w:t xml:space="preserve">        </w:t>
            </w:r>
            <w:r w:rsidRPr="001B0ECD">
              <w:rPr>
                <w:rFonts w:ascii="Times New Roman" w:hAnsi="Times New Roman" w:cs="Times New Roman" w:hint="eastAsia"/>
                <w:kern w:val="0"/>
                <w:sz w:val="20"/>
                <w:szCs w:val="20"/>
              </w:rPr>
              <w:t>绝输入并提示人员身份证输入有误，请求重新输入</w:t>
            </w:r>
            <w:r w:rsidRPr="001B0ECD">
              <w:rPr>
                <w:rFonts w:ascii="Times New Roman" w:hAnsi="Times New Roman" w:cs="Times New Roman" w:hint="eastAsia"/>
                <w:kern w:val="0"/>
                <w:sz w:val="20"/>
                <w:szCs w:val="20"/>
              </w:rPr>
              <w:t xml:space="preserve"> </w:t>
            </w:r>
          </w:p>
          <w:p w14:paraId="26E2E8AB"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 xml:space="preserve">    </w:t>
            </w:r>
            <w:r w:rsidRPr="001B0ECD">
              <w:rPr>
                <w:rFonts w:ascii="Times New Roman" w:hAnsi="Times New Roman" w:cs="Times New Roman"/>
                <w:kern w:val="0"/>
                <w:sz w:val="20"/>
                <w:szCs w:val="20"/>
              </w:rPr>
              <w:t>3b.</w:t>
            </w:r>
            <w:r w:rsidRPr="001B0ECD">
              <w:rPr>
                <w:rFonts w:ascii="Times New Roman" w:hAnsi="Times New Roman" w:cs="Times New Roman" w:hint="eastAsia"/>
                <w:kern w:val="0"/>
                <w:sz w:val="20"/>
                <w:szCs w:val="20"/>
              </w:rPr>
              <w:t>总经理取消人员信息添加</w:t>
            </w:r>
          </w:p>
          <w:p w14:paraId="6A04BBD0"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 xml:space="preserve">    </w:t>
            </w:r>
            <w:r w:rsidRPr="001B0ECD">
              <w:rPr>
                <w:rFonts w:ascii="Times New Roman" w:hAnsi="Times New Roman" w:cs="Times New Roman"/>
                <w:kern w:val="0"/>
                <w:sz w:val="20"/>
                <w:szCs w:val="20"/>
              </w:rPr>
              <w:t>1.</w:t>
            </w:r>
            <w:r w:rsidRPr="001B0ECD">
              <w:rPr>
                <w:rFonts w:ascii="Times New Roman" w:hAnsi="Times New Roman" w:cs="Times New Roman" w:hint="eastAsia"/>
                <w:kern w:val="0"/>
                <w:sz w:val="20"/>
                <w:szCs w:val="20"/>
              </w:rPr>
              <w:t>系统取消人员信息添加</w:t>
            </w:r>
          </w:p>
          <w:p w14:paraId="52A616A5"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二、</w:t>
            </w:r>
            <w:r w:rsidRPr="001B0ECD">
              <w:rPr>
                <w:rFonts w:ascii="Times New Roman" w:hAnsi="Times New Roman" w:cs="Times New Roman"/>
                <w:kern w:val="0"/>
                <w:sz w:val="20"/>
                <w:szCs w:val="20"/>
              </w:rPr>
              <w:t>3a.</w:t>
            </w:r>
            <w:r w:rsidRPr="001B0ECD">
              <w:rPr>
                <w:rFonts w:ascii="Times New Roman" w:hAnsi="Times New Roman" w:cs="Times New Roman" w:hint="eastAsia"/>
                <w:kern w:val="0"/>
                <w:sz w:val="20"/>
                <w:szCs w:val="20"/>
              </w:rPr>
              <w:t>总经理取消人员信息删除</w:t>
            </w:r>
          </w:p>
          <w:p w14:paraId="48BF89FD"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kern w:val="0"/>
                <w:sz w:val="20"/>
                <w:szCs w:val="20"/>
              </w:rPr>
              <w:t>1.</w:t>
            </w:r>
            <w:r w:rsidRPr="001B0ECD">
              <w:rPr>
                <w:rFonts w:ascii="Times New Roman" w:hAnsi="Times New Roman" w:cs="Times New Roman" w:hint="eastAsia"/>
                <w:kern w:val="0"/>
                <w:sz w:val="20"/>
                <w:szCs w:val="20"/>
              </w:rPr>
              <w:t>系统取消人员信息删除</w:t>
            </w:r>
          </w:p>
          <w:p w14:paraId="771D84C6"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三、</w:t>
            </w:r>
            <w:r w:rsidRPr="001B0ECD">
              <w:rPr>
                <w:rFonts w:ascii="Times New Roman" w:hAnsi="Times New Roman" w:cs="Times New Roman"/>
                <w:kern w:val="0"/>
                <w:sz w:val="20"/>
                <w:szCs w:val="20"/>
              </w:rPr>
              <w:t>3a.</w:t>
            </w:r>
            <w:r w:rsidRPr="001B0ECD">
              <w:rPr>
                <w:rFonts w:ascii="Times New Roman" w:hAnsi="Times New Roman" w:cs="Times New Roman" w:hint="eastAsia"/>
                <w:kern w:val="0"/>
                <w:sz w:val="20"/>
                <w:szCs w:val="20"/>
              </w:rPr>
              <w:t>见一、</w:t>
            </w:r>
            <w:r w:rsidRPr="001B0ECD">
              <w:rPr>
                <w:rFonts w:ascii="Times New Roman" w:hAnsi="Times New Roman" w:cs="Times New Roman"/>
                <w:kern w:val="0"/>
                <w:sz w:val="20"/>
                <w:szCs w:val="20"/>
              </w:rPr>
              <w:t>3a</w:t>
            </w:r>
          </w:p>
          <w:p w14:paraId="427BA647"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 xml:space="preserve">    </w:t>
            </w:r>
            <w:r w:rsidRPr="001B0ECD">
              <w:rPr>
                <w:rFonts w:ascii="Times New Roman" w:hAnsi="Times New Roman" w:cs="Times New Roman"/>
                <w:kern w:val="0"/>
                <w:sz w:val="20"/>
                <w:szCs w:val="20"/>
              </w:rPr>
              <w:t>3b.</w:t>
            </w:r>
            <w:r w:rsidRPr="001B0ECD">
              <w:rPr>
                <w:rFonts w:ascii="Times New Roman" w:hAnsi="Times New Roman" w:cs="Times New Roman" w:hint="eastAsia"/>
                <w:kern w:val="0"/>
                <w:sz w:val="20"/>
                <w:szCs w:val="20"/>
              </w:rPr>
              <w:t>总经理取消人员信息修改</w:t>
            </w:r>
          </w:p>
          <w:p w14:paraId="1CA6BF7F"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 xml:space="preserve">    </w:t>
            </w:r>
            <w:r w:rsidRPr="001B0ECD">
              <w:rPr>
                <w:rFonts w:ascii="Times New Roman" w:hAnsi="Times New Roman" w:cs="Times New Roman"/>
                <w:kern w:val="0"/>
                <w:sz w:val="20"/>
                <w:szCs w:val="20"/>
              </w:rPr>
              <w:t>1.</w:t>
            </w:r>
            <w:r w:rsidRPr="001B0ECD">
              <w:rPr>
                <w:rFonts w:ascii="Times New Roman" w:hAnsi="Times New Roman" w:cs="Times New Roman" w:hint="eastAsia"/>
                <w:kern w:val="0"/>
                <w:sz w:val="20"/>
                <w:szCs w:val="20"/>
              </w:rPr>
              <w:t>系统取消人员信息修改</w:t>
            </w:r>
          </w:p>
        </w:tc>
      </w:tr>
      <w:tr w:rsidR="001B0ECD" w:rsidRPr="001B0ECD" w14:paraId="63E6722D" w14:textId="77777777" w:rsidTr="001A0E73">
        <w:tc>
          <w:tcPr>
            <w:tcW w:w="11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87006C8"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特殊需求</w:t>
            </w:r>
          </w:p>
        </w:tc>
        <w:tc>
          <w:tcPr>
            <w:tcW w:w="7229" w:type="dxa"/>
            <w:gridSpan w:val="3"/>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C104EB" w14:textId="77777777" w:rsidR="001B0ECD" w:rsidRPr="001B0ECD" w:rsidRDefault="001B0ECD" w:rsidP="001B0ECD">
            <w:pPr>
              <w:rPr>
                <w:rFonts w:ascii="Times New Roman" w:hAnsi="Times New Roman" w:cs="Times New Roman"/>
                <w:kern w:val="0"/>
                <w:sz w:val="20"/>
                <w:szCs w:val="20"/>
              </w:rPr>
            </w:pPr>
            <w:r w:rsidRPr="001B0ECD">
              <w:rPr>
                <w:rFonts w:ascii="Times New Roman" w:hAnsi="Times New Roman" w:cs="Times New Roman" w:hint="eastAsia"/>
                <w:kern w:val="0"/>
                <w:sz w:val="20"/>
                <w:szCs w:val="20"/>
              </w:rPr>
              <w:t>系统操作应当简单明了</w:t>
            </w:r>
          </w:p>
        </w:tc>
      </w:tr>
    </w:tbl>
    <w:p w14:paraId="1AB71B24" w14:textId="77777777" w:rsidR="001B0ECD" w:rsidRPr="001B0ECD" w:rsidRDefault="001B0ECD" w:rsidP="001B0ECD">
      <w:pPr>
        <w:rPr>
          <w:rFonts w:ascii="Times New Roman" w:eastAsia="宋体" w:hAnsi="Times New Roman" w:cs="Times New Roman"/>
          <w:kern w:val="0"/>
          <w:sz w:val="20"/>
          <w:szCs w:val="20"/>
        </w:rPr>
      </w:pPr>
    </w:p>
    <w:p w14:paraId="7D98F20A" w14:textId="77777777" w:rsidR="001B0ECD" w:rsidRDefault="001B0ECD" w:rsidP="001B0ECD">
      <w:r w:rsidRPr="001B0ECD">
        <w:rPr>
          <w:rFonts w:hint="eastAsia"/>
        </w:rPr>
        <w:t>用例</w:t>
      </w:r>
      <w:r w:rsidRPr="001B0ECD">
        <w:rPr>
          <w:rFonts w:hint="eastAsia"/>
        </w:rPr>
        <w:t xml:space="preserve">21 </w:t>
      </w:r>
      <w:r w:rsidRPr="001B0ECD">
        <w:rPr>
          <w:rFonts w:hint="eastAsia"/>
        </w:rPr>
        <w:t>机构管理</w:t>
      </w:r>
    </w:p>
    <w:tbl>
      <w:tblPr>
        <w:tblStyle w:val="a5"/>
        <w:tblW w:w="8296" w:type="dxa"/>
        <w:tblLayout w:type="fixed"/>
        <w:tblLook w:val="04A0" w:firstRow="1" w:lastRow="0" w:firstColumn="1" w:lastColumn="0" w:noHBand="0" w:noVBand="1"/>
      </w:tblPr>
      <w:tblGrid>
        <w:gridCol w:w="1129"/>
        <w:gridCol w:w="3544"/>
        <w:gridCol w:w="1725"/>
        <w:gridCol w:w="1898"/>
      </w:tblGrid>
      <w:tr w:rsidR="001B0ECD" w14:paraId="6B463CA9" w14:textId="77777777" w:rsidTr="001B0ECD">
        <w:tc>
          <w:tcPr>
            <w:tcW w:w="1129" w:type="dxa"/>
          </w:tcPr>
          <w:p w14:paraId="6F8A7226" w14:textId="77777777" w:rsidR="001B0ECD" w:rsidRDefault="001B0ECD" w:rsidP="001B0ECD">
            <w:r>
              <w:rPr>
                <w:rFonts w:hint="eastAsia"/>
              </w:rPr>
              <w:t>ID</w:t>
            </w:r>
          </w:p>
        </w:tc>
        <w:tc>
          <w:tcPr>
            <w:tcW w:w="3544" w:type="dxa"/>
          </w:tcPr>
          <w:p w14:paraId="2D4A1A36" w14:textId="77777777" w:rsidR="001B0ECD" w:rsidRDefault="001B0ECD" w:rsidP="001B0ECD">
            <w:r>
              <w:rPr>
                <w:rFonts w:hint="eastAsia"/>
              </w:rPr>
              <w:t>2</w:t>
            </w:r>
            <w:r>
              <w:t>1</w:t>
            </w:r>
          </w:p>
        </w:tc>
        <w:tc>
          <w:tcPr>
            <w:tcW w:w="1725" w:type="dxa"/>
          </w:tcPr>
          <w:p w14:paraId="0EDC4D95" w14:textId="77777777" w:rsidR="001B0ECD" w:rsidRDefault="001B0ECD" w:rsidP="001B0ECD">
            <w:r>
              <w:rPr>
                <w:rFonts w:hint="eastAsia"/>
              </w:rPr>
              <w:t>名称</w:t>
            </w:r>
          </w:p>
        </w:tc>
        <w:tc>
          <w:tcPr>
            <w:tcW w:w="1898" w:type="dxa"/>
          </w:tcPr>
          <w:p w14:paraId="3498F6F1" w14:textId="77777777" w:rsidR="001B0ECD" w:rsidRDefault="001B0ECD" w:rsidP="001B0ECD">
            <w:r>
              <w:rPr>
                <w:rFonts w:hint="eastAsia"/>
              </w:rPr>
              <w:t>机构管理</w:t>
            </w:r>
          </w:p>
        </w:tc>
      </w:tr>
      <w:tr w:rsidR="001B0ECD" w14:paraId="700EDF8A" w14:textId="77777777" w:rsidTr="001B0ECD">
        <w:tc>
          <w:tcPr>
            <w:tcW w:w="1129" w:type="dxa"/>
          </w:tcPr>
          <w:p w14:paraId="009219AF" w14:textId="77777777" w:rsidR="001B0ECD" w:rsidRDefault="001B0ECD" w:rsidP="001B0ECD">
            <w:r>
              <w:t>创建者</w:t>
            </w:r>
          </w:p>
        </w:tc>
        <w:tc>
          <w:tcPr>
            <w:tcW w:w="3544" w:type="dxa"/>
          </w:tcPr>
          <w:p w14:paraId="7FEFEC78" w14:textId="77777777" w:rsidR="001B0ECD" w:rsidRDefault="001B0ECD" w:rsidP="001B0ECD">
            <w:r>
              <w:rPr>
                <w:rFonts w:hint="eastAsia"/>
              </w:rPr>
              <w:t>黄迪璇</w:t>
            </w:r>
          </w:p>
        </w:tc>
        <w:tc>
          <w:tcPr>
            <w:tcW w:w="1725" w:type="dxa"/>
          </w:tcPr>
          <w:p w14:paraId="324FA3A5" w14:textId="77777777" w:rsidR="001B0ECD" w:rsidRDefault="001B0ECD" w:rsidP="001B0ECD">
            <w:r>
              <w:t>最后一次更新者</w:t>
            </w:r>
          </w:p>
        </w:tc>
        <w:tc>
          <w:tcPr>
            <w:tcW w:w="1898" w:type="dxa"/>
          </w:tcPr>
          <w:p w14:paraId="3445AD1C" w14:textId="77777777" w:rsidR="001B0ECD" w:rsidRDefault="001B0ECD" w:rsidP="001B0ECD">
            <w:r>
              <w:rPr>
                <w:rFonts w:hint="eastAsia"/>
              </w:rPr>
              <w:t>黄迪璇</w:t>
            </w:r>
          </w:p>
        </w:tc>
      </w:tr>
      <w:tr w:rsidR="001B0ECD" w14:paraId="548168D0" w14:textId="77777777" w:rsidTr="001B0ECD">
        <w:tc>
          <w:tcPr>
            <w:tcW w:w="1129" w:type="dxa"/>
          </w:tcPr>
          <w:p w14:paraId="05A29F35" w14:textId="77777777" w:rsidR="001B0ECD" w:rsidRDefault="001B0ECD" w:rsidP="001B0ECD">
            <w:r>
              <w:t>创建日期</w:t>
            </w:r>
          </w:p>
        </w:tc>
        <w:tc>
          <w:tcPr>
            <w:tcW w:w="3544" w:type="dxa"/>
          </w:tcPr>
          <w:p w14:paraId="4AC26149" w14:textId="77777777" w:rsidR="001B0ECD" w:rsidRDefault="001B0ECD" w:rsidP="001B0ECD">
            <w:r>
              <w:t>2015/9/30</w:t>
            </w:r>
          </w:p>
        </w:tc>
        <w:tc>
          <w:tcPr>
            <w:tcW w:w="1725" w:type="dxa"/>
          </w:tcPr>
          <w:p w14:paraId="1E1B0DBB" w14:textId="77777777" w:rsidR="001B0ECD" w:rsidRDefault="001B0ECD" w:rsidP="001B0ECD">
            <w:r>
              <w:t>最后更新日期</w:t>
            </w:r>
          </w:p>
        </w:tc>
        <w:tc>
          <w:tcPr>
            <w:tcW w:w="1898" w:type="dxa"/>
          </w:tcPr>
          <w:p w14:paraId="0EEA7B1B" w14:textId="77777777" w:rsidR="001B0ECD" w:rsidRDefault="001B0ECD" w:rsidP="001B0ECD">
            <w:r>
              <w:t>2015/9/30</w:t>
            </w:r>
          </w:p>
        </w:tc>
      </w:tr>
      <w:tr w:rsidR="001B0ECD" w14:paraId="7C458C38" w14:textId="77777777" w:rsidTr="001B0ECD">
        <w:tc>
          <w:tcPr>
            <w:tcW w:w="1129" w:type="dxa"/>
          </w:tcPr>
          <w:p w14:paraId="039EE1A3" w14:textId="77777777" w:rsidR="001B0ECD" w:rsidRDefault="001B0ECD" w:rsidP="001B0ECD">
            <w:r>
              <w:t>参与者</w:t>
            </w:r>
          </w:p>
        </w:tc>
        <w:tc>
          <w:tcPr>
            <w:tcW w:w="7167" w:type="dxa"/>
            <w:gridSpan w:val="3"/>
          </w:tcPr>
          <w:p w14:paraId="0142D72D" w14:textId="77777777" w:rsidR="001B0ECD" w:rsidRDefault="001B0ECD" w:rsidP="001B0ECD">
            <w:r>
              <w:rPr>
                <w:rFonts w:hint="eastAsia"/>
              </w:rPr>
              <w:t>总经理</w:t>
            </w:r>
            <w:r>
              <w:t>，希望能够</w:t>
            </w:r>
            <w:r>
              <w:rPr>
                <w:rFonts w:hint="eastAsia"/>
              </w:rPr>
              <w:t>简易</w:t>
            </w:r>
            <w:r>
              <w:t>修改</w:t>
            </w:r>
            <w:r>
              <w:rPr>
                <w:rFonts w:hint="eastAsia"/>
              </w:rPr>
              <w:t>和</w:t>
            </w:r>
            <w:r>
              <w:t>查看机构信息</w:t>
            </w:r>
          </w:p>
        </w:tc>
      </w:tr>
      <w:tr w:rsidR="001B0ECD" w14:paraId="76CEFE2E" w14:textId="77777777" w:rsidTr="001B0ECD">
        <w:tc>
          <w:tcPr>
            <w:tcW w:w="1129" w:type="dxa"/>
          </w:tcPr>
          <w:p w14:paraId="13214D5D" w14:textId="77777777" w:rsidR="001B0ECD" w:rsidRDefault="001B0ECD" w:rsidP="001B0ECD">
            <w:r>
              <w:t>触发条件</w:t>
            </w:r>
          </w:p>
        </w:tc>
        <w:tc>
          <w:tcPr>
            <w:tcW w:w="7167" w:type="dxa"/>
            <w:gridSpan w:val="3"/>
          </w:tcPr>
          <w:p w14:paraId="7FA1A1F4" w14:textId="77777777" w:rsidR="001B0ECD" w:rsidRDefault="001B0ECD" w:rsidP="001B0ECD">
            <w:r>
              <w:rPr>
                <w:rFonts w:hint="eastAsia"/>
              </w:rPr>
              <w:t>机构</w:t>
            </w:r>
            <w:r>
              <w:t>信息发生改变</w:t>
            </w:r>
            <w:r>
              <w:rPr>
                <w:rFonts w:hint="eastAsia"/>
              </w:rPr>
              <w:t>：</w:t>
            </w:r>
            <w:r>
              <w:t>一、机构信息</w:t>
            </w:r>
            <w:r>
              <w:rPr>
                <w:rFonts w:hint="eastAsia"/>
              </w:rPr>
              <w:t>添加</w:t>
            </w:r>
            <w:r>
              <w:t>；</w:t>
            </w:r>
            <w:r>
              <w:rPr>
                <w:rFonts w:hint="eastAsia"/>
              </w:rPr>
              <w:t xml:space="preserve"> </w:t>
            </w:r>
            <w:r>
              <w:rPr>
                <w:rFonts w:hint="eastAsia"/>
              </w:rPr>
              <w:t>二</w:t>
            </w:r>
            <w:r>
              <w:t>、机构信息</w:t>
            </w:r>
            <w:r>
              <w:rPr>
                <w:rFonts w:hint="eastAsia"/>
              </w:rPr>
              <w:t>删除</w:t>
            </w:r>
            <w:r>
              <w:t>；</w:t>
            </w:r>
            <w:r>
              <w:rPr>
                <w:rFonts w:hint="eastAsia"/>
              </w:rPr>
              <w:t xml:space="preserve"> </w:t>
            </w:r>
            <w:r>
              <w:rPr>
                <w:rFonts w:hint="eastAsia"/>
              </w:rPr>
              <w:t>三、</w:t>
            </w:r>
            <w:r>
              <w:t>机构信息</w:t>
            </w:r>
            <w:r>
              <w:rPr>
                <w:rFonts w:hint="eastAsia"/>
              </w:rPr>
              <w:t>修改；</w:t>
            </w:r>
            <w:r>
              <w:rPr>
                <w:rFonts w:hint="eastAsia"/>
              </w:rPr>
              <w:t xml:space="preserve"> </w:t>
            </w:r>
            <w:r>
              <w:rPr>
                <w:rFonts w:hint="eastAsia"/>
              </w:rPr>
              <w:t>四、</w:t>
            </w:r>
            <w:r>
              <w:t>机构</w:t>
            </w:r>
            <w:r>
              <w:rPr>
                <w:rFonts w:hint="eastAsia"/>
              </w:rPr>
              <w:t>信息</w:t>
            </w:r>
            <w:r>
              <w:t>查询</w:t>
            </w:r>
          </w:p>
        </w:tc>
      </w:tr>
      <w:tr w:rsidR="001B0ECD" w14:paraId="1F537A2C" w14:textId="77777777" w:rsidTr="001B0ECD">
        <w:tc>
          <w:tcPr>
            <w:tcW w:w="1129" w:type="dxa"/>
          </w:tcPr>
          <w:p w14:paraId="7DFA2451" w14:textId="77777777" w:rsidR="001B0ECD" w:rsidRDefault="001B0ECD" w:rsidP="001B0ECD">
            <w:r>
              <w:t>前置条件</w:t>
            </w:r>
          </w:p>
        </w:tc>
        <w:tc>
          <w:tcPr>
            <w:tcW w:w="7167" w:type="dxa"/>
            <w:gridSpan w:val="3"/>
          </w:tcPr>
          <w:p w14:paraId="00503024" w14:textId="77777777" w:rsidR="001B0ECD" w:rsidRDefault="001B0ECD" w:rsidP="001B0ECD">
            <w:r>
              <w:rPr>
                <w:rFonts w:hint="eastAsia"/>
              </w:rPr>
              <w:t>总经理</w:t>
            </w:r>
            <w:r>
              <w:t>必须被授权</w:t>
            </w:r>
            <w:r>
              <w:rPr>
                <w:rFonts w:hint="eastAsia"/>
              </w:rPr>
              <w:t>，</w:t>
            </w:r>
            <w:r>
              <w:t>拥有登录权限</w:t>
            </w:r>
          </w:p>
        </w:tc>
      </w:tr>
      <w:tr w:rsidR="001B0ECD" w14:paraId="7373969C" w14:textId="77777777" w:rsidTr="001B0ECD">
        <w:tc>
          <w:tcPr>
            <w:tcW w:w="1129" w:type="dxa"/>
          </w:tcPr>
          <w:p w14:paraId="60829A17" w14:textId="77777777" w:rsidR="001B0ECD" w:rsidRDefault="001B0ECD" w:rsidP="001B0ECD">
            <w:r>
              <w:t>后置条件</w:t>
            </w:r>
          </w:p>
        </w:tc>
        <w:tc>
          <w:tcPr>
            <w:tcW w:w="7167" w:type="dxa"/>
            <w:gridSpan w:val="3"/>
          </w:tcPr>
          <w:p w14:paraId="0D5E3DC0" w14:textId="221B749F" w:rsidR="001B0ECD" w:rsidRDefault="001B0ECD" w:rsidP="001B0ECD">
            <w:r>
              <w:rPr>
                <w:rFonts w:hint="eastAsia"/>
              </w:rPr>
              <w:t>系统存储修改</w:t>
            </w:r>
            <w:r>
              <w:t>后的</w:t>
            </w:r>
            <w:r>
              <w:rPr>
                <w:rFonts w:hint="eastAsia"/>
              </w:rPr>
              <w:t>机构</w:t>
            </w:r>
            <w:r>
              <w:t>信息</w:t>
            </w:r>
            <w:r>
              <w:rPr>
                <w:rFonts w:hint="eastAsia"/>
              </w:rPr>
              <w:t>单（包括</w:t>
            </w:r>
            <w:r w:rsidR="000D2123">
              <w:rPr>
                <w:rFonts w:hint="eastAsia"/>
              </w:rPr>
              <w:t>机构名称、机构</w:t>
            </w:r>
            <w:r w:rsidR="000D2123">
              <w:t>编号</w:t>
            </w:r>
            <w:r w:rsidR="000D2123">
              <w:rPr>
                <w:rFonts w:hint="eastAsia"/>
              </w:rPr>
              <w:t>（</w:t>
            </w:r>
            <w:r w:rsidR="000D2123" w:rsidRPr="005E010E">
              <w:rPr>
                <w:rFonts w:hint="eastAsia"/>
              </w:rPr>
              <w:t>0</w:t>
            </w:r>
            <w:r w:rsidR="000D2123" w:rsidRPr="005E010E">
              <w:t>00</w:t>
            </w:r>
            <w:r w:rsidR="000D2123" w:rsidRPr="005E010E">
              <w:rPr>
                <w:rFonts w:hint="eastAsia"/>
              </w:rPr>
              <w:t>城市编码</w:t>
            </w:r>
            <w:r w:rsidR="000D2123" w:rsidRPr="005E010E">
              <w:rPr>
                <w:rFonts w:hint="eastAsia"/>
              </w:rPr>
              <w:t>+0</w:t>
            </w:r>
            <w:r w:rsidR="000D2123" w:rsidRPr="005E010E">
              <w:t>+00</w:t>
            </w:r>
            <w:r w:rsidR="000D2123" w:rsidRPr="005E010E">
              <w:rPr>
                <w:rFonts w:hint="eastAsia"/>
              </w:rPr>
              <w:t>鼓楼营业厅</w:t>
            </w:r>
            <w:r w:rsidR="000D2123">
              <w:t>）</w:t>
            </w:r>
            <w:r w:rsidR="000D2123">
              <w:rPr>
                <w:rFonts w:hint="eastAsia"/>
              </w:rPr>
              <w:t>（</w:t>
            </w:r>
            <w:r w:rsidR="000D2123" w:rsidRPr="005E010E">
              <w:rPr>
                <w:rFonts w:hint="eastAsia"/>
              </w:rPr>
              <w:t>0</w:t>
            </w:r>
            <w:r w:rsidR="000D2123" w:rsidRPr="005E010E">
              <w:t>00</w:t>
            </w:r>
            <w:r w:rsidR="000D2123" w:rsidRPr="005E010E">
              <w:rPr>
                <w:rFonts w:hint="eastAsia"/>
              </w:rPr>
              <w:t>城市编码</w:t>
            </w:r>
            <w:r w:rsidR="000D2123" w:rsidRPr="005E010E">
              <w:rPr>
                <w:rFonts w:hint="eastAsia"/>
              </w:rPr>
              <w:t>+</w:t>
            </w:r>
            <w:r w:rsidR="000D2123" w:rsidRPr="005E010E">
              <w:t>1+00</w:t>
            </w:r>
            <w:r w:rsidR="000D2123" w:rsidRPr="005E010E">
              <w:rPr>
                <w:rFonts w:hint="eastAsia"/>
              </w:rPr>
              <w:t>鼓楼中转</w:t>
            </w:r>
            <w:r w:rsidR="000D2123" w:rsidRPr="005E010E">
              <w:t>中心</w:t>
            </w:r>
            <w:r w:rsidR="000D2123">
              <w:t>）</w:t>
            </w:r>
            <w:r w:rsidR="000D2123">
              <w:rPr>
                <w:rFonts w:hint="eastAsia"/>
              </w:rPr>
              <w:t>、机构人员</w:t>
            </w:r>
            <w:r w:rsidR="000D2123">
              <w:t>、</w:t>
            </w:r>
            <w:r w:rsidR="000D2123">
              <w:rPr>
                <w:rFonts w:hint="eastAsia"/>
              </w:rPr>
              <w:t>机构</w:t>
            </w:r>
            <w:r w:rsidR="000D2123">
              <w:t>地址</w:t>
            </w:r>
            <w:r w:rsidR="000D2123">
              <w:rPr>
                <w:rFonts w:hint="eastAsia"/>
              </w:rPr>
              <w:t>、机构</w:t>
            </w:r>
            <w:r w:rsidR="000D2123">
              <w:t>电话</w:t>
            </w:r>
            <w:r w:rsidR="000D2123">
              <w:rPr>
                <w:rFonts w:hint="eastAsia"/>
              </w:rPr>
              <w:t>、机构负责</w:t>
            </w:r>
            <w:r w:rsidR="000D2123">
              <w:t>人</w:t>
            </w:r>
            <w:r w:rsidR="000D2123">
              <w:rPr>
                <w:rFonts w:hint="eastAsia"/>
              </w:rPr>
              <w:t>编号</w:t>
            </w:r>
            <w:r>
              <w:t>）</w:t>
            </w:r>
          </w:p>
        </w:tc>
      </w:tr>
      <w:tr w:rsidR="001B0ECD" w14:paraId="5CC9072C" w14:textId="77777777" w:rsidTr="001B0ECD">
        <w:tc>
          <w:tcPr>
            <w:tcW w:w="1129" w:type="dxa"/>
          </w:tcPr>
          <w:p w14:paraId="3465D0CA" w14:textId="77777777" w:rsidR="001B0ECD" w:rsidRDefault="001B0ECD" w:rsidP="001B0ECD">
            <w:r>
              <w:lastRenderedPageBreak/>
              <w:t>优先级</w:t>
            </w:r>
          </w:p>
        </w:tc>
        <w:tc>
          <w:tcPr>
            <w:tcW w:w="7167" w:type="dxa"/>
            <w:gridSpan w:val="3"/>
          </w:tcPr>
          <w:p w14:paraId="4107A16F" w14:textId="77777777" w:rsidR="001B0ECD" w:rsidRDefault="001B0ECD" w:rsidP="001B0ECD">
            <w:r>
              <w:rPr>
                <w:rFonts w:hint="eastAsia"/>
              </w:rPr>
              <w:t>中</w:t>
            </w:r>
          </w:p>
        </w:tc>
      </w:tr>
      <w:tr w:rsidR="001B0ECD" w14:paraId="582B814F" w14:textId="77777777" w:rsidTr="001B0ECD">
        <w:tc>
          <w:tcPr>
            <w:tcW w:w="1129" w:type="dxa"/>
          </w:tcPr>
          <w:p w14:paraId="272519BF" w14:textId="77777777" w:rsidR="001B0ECD" w:rsidRDefault="001B0ECD" w:rsidP="001B0ECD">
            <w:r>
              <w:t>正常流程</w:t>
            </w:r>
          </w:p>
        </w:tc>
        <w:tc>
          <w:tcPr>
            <w:tcW w:w="7167" w:type="dxa"/>
            <w:gridSpan w:val="3"/>
          </w:tcPr>
          <w:p w14:paraId="55598A67" w14:textId="77777777" w:rsidR="001B0ECD" w:rsidRDefault="001B0ECD" w:rsidP="001B0ECD">
            <w:pPr>
              <w:tabs>
                <w:tab w:val="left" w:pos="2265"/>
              </w:tabs>
            </w:pPr>
            <w:r>
              <w:rPr>
                <w:rFonts w:hint="eastAsia"/>
              </w:rPr>
              <w:t>一</w:t>
            </w:r>
            <w:r>
              <w:t>、</w:t>
            </w:r>
          </w:p>
          <w:p w14:paraId="671F7F56" w14:textId="77777777" w:rsidR="001B0ECD" w:rsidRDefault="001B0ECD" w:rsidP="001B0ECD">
            <w:pPr>
              <w:tabs>
                <w:tab w:val="left" w:pos="2265"/>
              </w:tabs>
            </w:pPr>
            <w:r>
              <w:rPr>
                <w:rFonts w:hint="eastAsia"/>
              </w:rPr>
              <w:t>1</w:t>
            </w:r>
            <w:r>
              <w:t>.</w:t>
            </w:r>
            <w:r>
              <w:rPr>
                <w:rFonts w:hint="eastAsia"/>
              </w:rPr>
              <w:t>总经理请求添加机构</w:t>
            </w:r>
            <w:r>
              <w:t>信息</w:t>
            </w:r>
          </w:p>
          <w:p w14:paraId="3E64F1FD" w14:textId="77777777" w:rsidR="001B0ECD" w:rsidRDefault="001B0ECD" w:rsidP="001B0ECD">
            <w:pPr>
              <w:tabs>
                <w:tab w:val="left" w:pos="2265"/>
              </w:tabs>
            </w:pPr>
            <w:r>
              <w:rPr>
                <w:rFonts w:hint="eastAsia"/>
              </w:rPr>
              <w:t>2.</w:t>
            </w:r>
            <w:r>
              <w:rPr>
                <w:rFonts w:hint="eastAsia"/>
              </w:rPr>
              <w:t>系统返回空白机构信息表</w:t>
            </w:r>
          </w:p>
          <w:p w14:paraId="41A45864" w14:textId="77777777" w:rsidR="001B0ECD" w:rsidRDefault="001B0ECD" w:rsidP="001B0ECD">
            <w:pPr>
              <w:tabs>
                <w:tab w:val="left" w:pos="2265"/>
              </w:tabs>
            </w:pPr>
            <w:r>
              <w:rPr>
                <w:rFonts w:hint="eastAsia"/>
              </w:rPr>
              <w:t>3</w:t>
            </w:r>
            <w:r>
              <w:t>.</w:t>
            </w:r>
            <w:r>
              <w:rPr>
                <w:rFonts w:hint="eastAsia"/>
              </w:rPr>
              <w:t>总经理输入新增机构信息</w:t>
            </w:r>
          </w:p>
          <w:p w14:paraId="58DFDA3B" w14:textId="77777777" w:rsidR="001B0ECD" w:rsidRDefault="001B0ECD" w:rsidP="001B0ECD">
            <w:pPr>
              <w:tabs>
                <w:tab w:val="left" w:pos="2265"/>
              </w:tabs>
            </w:pPr>
            <w:r>
              <w:rPr>
                <w:rFonts w:hint="eastAsia"/>
              </w:rPr>
              <w:t>4.</w:t>
            </w:r>
            <w:r>
              <w:rPr>
                <w:rFonts w:hint="eastAsia"/>
              </w:rPr>
              <w:t>系统记录输入信息</w:t>
            </w:r>
          </w:p>
          <w:p w14:paraId="1EC3E479" w14:textId="77777777" w:rsidR="001B0ECD" w:rsidRDefault="001B0ECD" w:rsidP="001B0ECD">
            <w:pPr>
              <w:tabs>
                <w:tab w:val="left" w:pos="2265"/>
              </w:tabs>
            </w:pPr>
            <w:r>
              <w:rPr>
                <w:rFonts w:hint="eastAsia"/>
              </w:rPr>
              <w:t>总经理重复</w:t>
            </w:r>
            <w:r>
              <w:rPr>
                <w:rFonts w:hint="eastAsia"/>
              </w:rPr>
              <w:t>3-4</w:t>
            </w:r>
            <w:r>
              <w:rPr>
                <w:rFonts w:hint="eastAsia"/>
              </w:rPr>
              <w:t>直至机构信息表的内容完备</w:t>
            </w:r>
          </w:p>
          <w:p w14:paraId="5C20C408" w14:textId="77777777" w:rsidR="001B0ECD" w:rsidRDefault="001B0ECD" w:rsidP="001B0ECD">
            <w:pPr>
              <w:tabs>
                <w:tab w:val="left" w:pos="2265"/>
              </w:tabs>
            </w:pPr>
            <w:r>
              <w:rPr>
                <w:rFonts w:hint="eastAsia"/>
              </w:rPr>
              <w:t>5</w:t>
            </w:r>
            <w:r>
              <w:t>.</w:t>
            </w:r>
            <w:r>
              <w:rPr>
                <w:rFonts w:hint="eastAsia"/>
              </w:rPr>
              <w:t>总经理结束输入</w:t>
            </w:r>
          </w:p>
          <w:p w14:paraId="700D4B15" w14:textId="77777777" w:rsidR="001B0ECD" w:rsidRDefault="001B0ECD" w:rsidP="001B0ECD">
            <w:pPr>
              <w:tabs>
                <w:tab w:val="left" w:pos="2265"/>
              </w:tabs>
            </w:pPr>
            <w:r>
              <w:rPr>
                <w:rFonts w:hint="eastAsia"/>
              </w:rPr>
              <w:t>6</w:t>
            </w:r>
            <w:r>
              <w:t>.</w:t>
            </w:r>
            <w:r>
              <w:t>系统</w:t>
            </w:r>
            <w:r>
              <w:rPr>
                <w:rFonts w:hint="eastAsia"/>
              </w:rPr>
              <w:t>存储机构</w:t>
            </w:r>
            <w:r>
              <w:t>信息单并</w:t>
            </w:r>
            <w:r>
              <w:rPr>
                <w:rFonts w:hint="eastAsia"/>
              </w:rPr>
              <w:t>提示</w:t>
            </w:r>
            <w:r>
              <w:t>添加成功</w:t>
            </w:r>
          </w:p>
          <w:p w14:paraId="49065F36" w14:textId="77777777" w:rsidR="001B0ECD" w:rsidRDefault="001B0ECD" w:rsidP="001B0ECD">
            <w:pPr>
              <w:tabs>
                <w:tab w:val="left" w:pos="2265"/>
              </w:tabs>
            </w:pPr>
            <w:r>
              <w:rPr>
                <w:rFonts w:hint="eastAsia"/>
              </w:rPr>
              <w:t>二</w:t>
            </w:r>
            <w:r>
              <w:t>、</w:t>
            </w:r>
          </w:p>
          <w:p w14:paraId="147F7AC1" w14:textId="77777777" w:rsidR="001B0ECD" w:rsidRDefault="001B0ECD" w:rsidP="001B0ECD">
            <w:pPr>
              <w:tabs>
                <w:tab w:val="left" w:pos="2265"/>
              </w:tabs>
            </w:pPr>
            <w:r>
              <w:rPr>
                <w:rFonts w:hint="eastAsia"/>
              </w:rPr>
              <w:t>1</w:t>
            </w:r>
            <w:r>
              <w:t>.</w:t>
            </w:r>
            <w:r>
              <w:t>总经理请求</w:t>
            </w:r>
            <w:r>
              <w:rPr>
                <w:rFonts w:hint="eastAsia"/>
              </w:rPr>
              <w:t>机构</w:t>
            </w:r>
            <w:r>
              <w:t>删减</w:t>
            </w:r>
          </w:p>
          <w:p w14:paraId="7994F34F" w14:textId="77777777" w:rsidR="001B0ECD" w:rsidRDefault="001B0ECD" w:rsidP="001B0ECD">
            <w:pPr>
              <w:tabs>
                <w:tab w:val="left" w:pos="2265"/>
              </w:tabs>
            </w:pPr>
            <w:r>
              <w:rPr>
                <w:rFonts w:hint="eastAsia"/>
              </w:rPr>
              <w:t>2.</w:t>
            </w:r>
            <w:r>
              <w:rPr>
                <w:rFonts w:hint="eastAsia"/>
              </w:rPr>
              <w:t>系统返回机构列表</w:t>
            </w:r>
          </w:p>
          <w:p w14:paraId="62471C8D" w14:textId="77777777" w:rsidR="001B0ECD" w:rsidRDefault="001B0ECD" w:rsidP="001B0ECD">
            <w:pPr>
              <w:tabs>
                <w:tab w:val="left" w:pos="2265"/>
              </w:tabs>
            </w:pPr>
            <w:r>
              <w:rPr>
                <w:rFonts w:hint="eastAsia"/>
              </w:rPr>
              <w:t>3.</w:t>
            </w:r>
            <w:r>
              <w:rPr>
                <w:rFonts w:hint="eastAsia"/>
              </w:rPr>
              <w:t>总经理选择</w:t>
            </w:r>
            <w:r>
              <w:t>被删减</w:t>
            </w:r>
            <w:r>
              <w:rPr>
                <w:rFonts w:hint="eastAsia"/>
              </w:rPr>
              <w:t>机构</w:t>
            </w:r>
          </w:p>
          <w:p w14:paraId="5D1F3AFE" w14:textId="77777777" w:rsidR="001B0ECD" w:rsidRDefault="001B0ECD" w:rsidP="001B0ECD">
            <w:pPr>
              <w:tabs>
                <w:tab w:val="left" w:pos="2265"/>
              </w:tabs>
            </w:pPr>
            <w:r>
              <w:rPr>
                <w:rFonts w:hint="eastAsia"/>
              </w:rPr>
              <w:t>4</w:t>
            </w:r>
            <w:r>
              <w:t>.</w:t>
            </w:r>
            <w:r>
              <w:t>系统</w:t>
            </w:r>
            <w:r>
              <w:rPr>
                <w:rFonts w:hint="eastAsia"/>
              </w:rPr>
              <w:t>返回</w:t>
            </w:r>
            <w:r>
              <w:t>该编号</w:t>
            </w:r>
            <w:proofErr w:type="gramStart"/>
            <w:r>
              <w:t>下</w:t>
            </w:r>
            <w:r>
              <w:rPr>
                <w:rFonts w:hint="eastAsia"/>
              </w:rPr>
              <w:t>机构</w:t>
            </w:r>
            <w:proofErr w:type="gramEnd"/>
            <w:r>
              <w:t>信息单</w:t>
            </w:r>
          </w:p>
          <w:p w14:paraId="12270016" w14:textId="77777777" w:rsidR="001B0ECD" w:rsidRDefault="001B0ECD" w:rsidP="001B0ECD">
            <w:pPr>
              <w:tabs>
                <w:tab w:val="left" w:pos="2265"/>
              </w:tabs>
            </w:pPr>
            <w:r>
              <w:rPr>
                <w:rFonts w:hint="eastAsia"/>
              </w:rPr>
              <w:t>5</w:t>
            </w:r>
            <w:r>
              <w:t>.</w:t>
            </w:r>
            <w:r>
              <w:t>总经理确认信息并确定删</w:t>
            </w:r>
            <w:r>
              <w:rPr>
                <w:rFonts w:hint="eastAsia"/>
              </w:rPr>
              <w:t>除</w:t>
            </w:r>
            <w:r>
              <w:t>该</w:t>
            </w:r>
            <w:r>
              <w:rPr>
                <w:rFonts w:hint="eastAsia"/>
              </w:rPr>
              <w:t>机构</w:t>
            </w:r>
            <w:r>
              <w:t>信息</w:t>
            </w:r>
          </w:p>
          <w:p w14:paraId="7D3B0F59" w14:textId="77777777" w:rsidR="001B0ECD" w:rsidRDefault="001B0ECD" w:rsidP="001B0ECD">
            <w:pPr>
              <w:tabs>
                <w:tab w:val="left" w:pos="2265"/>
              </w:tabs>
            </w:pPr>
            <w:r>
              <w:rPr>
                <w:rFonts w:hint="eastAsia"/>
              </w:rPr>
              <w:t>6</w:t>
            </w:r>
            <w:r>
              <w:t>.</w:t>
            </w:r>
            <w:r>
              <w:t>系统删除该</w:t>
            </w:r>
            <w:r>
              <w:rPr>
                <w:rFonts w:hint="eastAsia"/>
              </w:rPr>
              <w:t>机构信息</w:t>
            </w:r>
            <w:r>
              <w:t>并</w:t>
            </w:r>
            <w:r>
              <w:rPr>
                <w:rFonts w:hint="eastAsia"/>
              </w:rPr>
              <w:t>提示</w:t>
            </w:r>
            <w:r>
              <w:t>删除成功</w:t>
            </w:r>
          </w:p>
          <w:p w14:paraId="5DC8D4D9" w14:textId="77777777" w:rsidR="001B0ECD" w:rsidRDefault="001B0ECD" w:rsidP="001B0ECD">
            <w:pPr>
              <w:tabs>
                <w:tab w:val="left" w:pos="2265"/>
              </w:tabs>
            </w:pPr>
            <w:r>
              <w:rPr>
                <w:rFonts w:hint="eastAsia"/>
              </w:rPr>
              <w:t>三</w:t>
            </w:r>
            <w:r>
              <w:t>、</w:t>
            </w:r>
          </w:p>
          <w:p w14:paraId="7C9A6B0F" w14:textId="77777777" w:rsidR="001B0ECD" w:rsidRDefault="001B0ECD" w:rsidP="001B0ECD">
            <w:pPr>
              <w:tabs>
                <w:tab w:val="left" w:pos="2265"/>
              </w:tabs>
            </w:pPr>
            <w:r>
              <w:rPr>
                <w:rFonts w:hint="eastAsia"/>
              </w:rPr>
              <w:t>1</w:t>
            </w:r>
            <w:r>
              <w:t>.</w:t>
            </w:r>
            <w:r>
              <w:t>总</w:t>
            </w:r>
            <w:r>
              <w:rPr>
                <w:rFonts w:hint="eastAsia"/>
              </w:rPr>
              <w:t>经理</w:t>
            </w:r>
            <w:r>
              <w:t>请求</w:t>
            </w:r>
            <w:r>
              <w:rPr>
                <w:rFonts w:hint="eastAsia"/>
              </w:rPr>
              <w:t>更改机构</w:t>
            </w:r>
            <w:r>
              <w:t>信息</w:t>
            </w:r>
          </w:p>
          <w:p w14:paraId="4B0A23AC" w14:textId="77777777" w:rsidR="001B0ECD" w:rsidRDefault="001B0ECD" w:rsidP="001B0ECD">
            <w:pPr>
              <w:tabs>
                <w:tab w:val="left" w:pos="2265"/>
              </w:tabs>
            </w:pPr>
            <w:r>
              <w:rPr>
                <w:rFonts w:hint="eastAsia"/>
              </w:rPr>
              <w:t>2.</w:t>
            </w:r>
            <w:r>
              <w:rPr>
                <w:rFonts w:hint="eastAsia"/>
              </w:rPr>
              <w:t>系统返回机构列表</w:t>
            </w:r>
          </w:p>
          <w:p w14:paraId="5F0755D3" w14:textId="77777777" w:rsidR="001B0ECD" w:rsidRDefault="001B0ECD" w:rsidP="001B0ECD">
            <w:pPr>
              <w:tabs>
                <w:tab w:val="left" w:pos="2265"/>
              </w:tabs>
            </w:pPr>
            <w:r>
              <w:rPr>
                <w:rFonts w:hint="eastAsia"/>
              </w:rPr>
              <w:t>3.</w:t>
            </w:r>
            <w:r>
              <w:rPr>
                <w:rFonts w:hint="eastAsia"/>
              </w:rPr>
              <w:t>总经理选择</w:t>
            </w:r>
            <w:r>
              <w:t>被更改</w:t>
            </w:r>
            <w:r>
              <w:rPr>
                <w:rFonts w:hint="eastAsia"/>
              </w:rPr>
              <w:t>机构</w:t>
            </w:r>
          </w:p>
          <w:p w14:paraId="37745F69" w14:textId="77777777" w:rsidR="001B0ECD" w:rsidRDefault="001B0ECD" w:rsidP="001B0ECD">
            <w:pPr>
              <w:tabs>
                <w:tab w:val="left" w:pos="2265"/>
              </w:tabs>
            </w:pPr>
            <w:r>
              <w:rPr>
                <w:rFonts w:hint="eastAsia"/>
              </w:rPr>
              <w:t>4</w:t>
            </w:r>
            <w:r>
              <w:t>.</w:t>
            </w:r>
            <w:r>
              <w:t>系统返回该编号</w:t>
            </w:r>
            <w:proofErr w:type="gramStart"/>
            <w:r>
              <w:rPr>
                <w:rFonts w:hint="eastAsia"/>
              </w:rPr>
              <w:t>下机构</w:t>
            </w:r>
            <w:proofErr w:type="gramEnd"/>
            <w:r>
              <w:t>信息单</w:t>
            </w:r>
          </w:p>
          <w:p w14:paraId="067D1E3B" w14:textId="77777777" w:rsidR="001B0ECD" w:rsidRDefault="001B0ECD" w:rsidP="001B0ECD">
            <w:pPr>
              <w:tabs>
                <w:tab w:val="left" w:pos="2265"/>
              </w:tabs>
            </w:pPr>
            <w:r>
              <w:rPr>
                <w:rFonts w:hint="eastAsia"/>
              </w:rPr>
              <w:t>5</w:t>
            </w:r>
            <w:r>
              <w:t>.</w:t>
            </w:r>
            <w:r>
              <w:t>总经理对信息进行更改</w:t>
            </w:r>
          </w:p>
          <w:p w14:paraId="08FD842B" w14:textId="77777777" w:rsidR="001B0ECD" w:rsidRDefault="001B0ECD" w:rsidP="001B0ECD">
            <w:pPr>
              <w:tabs>
                <w:tab w:val="left" w:pos="2265"/>
              </w:tabs>
            </w:pPr>
            <w:r>
              <w:rPr>
                <w:rFonts w:hint="eastAsia"/>
              </w:rPr>
              <w:t>6</w:t>
            </w:r>
            <w:r>
              <w:rPr>
                <w:rFonts w:hint="eastAsia"/>
              </w:rPr>
              <w:t>系统记录修改内容</w:t>
            </w:r>
          </w:p>
          <w:p w14:paraId="00C42B15" w14:textId="77777777" w:rsidR="001B0ECD" w:rsidRDefault="001B0ECD" w:rsidP="001B0ECD">
            <w:pPr>
              <w:tabs>
                <w:tab w:val="left" w:pos="2265"/>
              </w:tabs>
            </w:pPr>
            <w:r>
              <w:rPr>
                <w:rFonts w:hint="eastAsia"/>
              </w:rPr>
              <w:t>总经理重复</w:t>
            </w:r>
            <w:r>
              <w:rPr>
                <w:rFonts w:hint="eastAsia"/>
              </w:rPr>
              <w:t>5-6</w:t>
            </w:r>
            <w:r>
              <w:rPr>
                <w:rFonts w:hint="eastAsia"/>
              </w:rPr>
              <w:t>直至修改完成</w:t>
            </w:r>
          </w:p>
          <w:p w14:paraId="00B586B8" w14:textId="77777777" w:rsidR="001B0ECD" w:rsidRDefault="001B0ECD" w:rsidP="001B0ECD">
            <w:pPr>
              <w:tabs>
                <w:tab w:val="left" w:pos="2265"/>
              </w:tabs>
            </w:pPr>
            <w:r>
              <w:rPr>
                <w:rFonts w:hint="eastAsia"/>
              </w:rPr>
              <w:t>7.</w:t>
            </w:r>
            <w:r>
              <w:rPr>
                <w:rFonts w:hint="eastAsia"/>
              </w:rPr>
              <w:t>总经理结束修改</w:t>
            </w:r>
          </w:p>
          <w:p w14:paraId="4EFDFC43" w14:textId="77777777" w:rsidR="001B0ECD" w:rsidRDefault="001B0ECD" w:rsidP="001B0ECD">
            <w:pPr>
              <w:tabs>
                <w:tab w:val="left" w:pos="2265"/>
              </w:tabs>
            </w:pPr>
            <w:r>
              <w:rPr>
                <w:rFonts w:hint="eastAsia"/>
              </w:rPr>
              <w:t>8</w:t>
            </w:r>
            <w:r>
              <w:t>.</w:t>
            </w:r>
            <w:r>
              <w:t>系统存储</w:t>
            </w:r>
            <w:r>
              <w:rPr>
                <w:rFonts w:hint="eastAsia"/>
              </w:rPr>
              <w:t>该机构信息修改</w:t>
            </w:r>
            <w:r>
              <w:t>并</w:t>
            </w:r>
            <w:r>
              <w:rPr>
                <w:rFonts w:hint="eastAsia"/>
              </w:rPr>
              <w:t>提示</w:t>
            </w:r>
            <w:r>
              <w:t>成功</w:t>
            </w:r>
          </w:p>
          <w:p w14:paraId="00C37D41" w14:textId="77777777" w:rsidR="001B0ECD" w:rsidRDefault="001B0ECD" w:rsidP="001B0ECD">
            <w:pPr>
              <w:tabs>
                <w:tab w:val="left" w:pos="2265"/>
              </w:tabs>
            </w:pPr>
            <w:r>
              <w:rPr>
                <w:rFonts w:hint="eastAsia"/>
              </w:rPr>
              <w:t>四、</w:t>
            </w:r>
          </w:p>
          <w:p w14:paraId="66A8E8D9" w14:textId="77777777" w:rsidR="001B0ECD" w:rsidRDefault="001B0ECD" w:rsidP="001B0ECD">
            <w:pPr>
              <w:tabs>
                <w:tab w:val="left" w:pos="2265"/>
              </w:tabs>
            </w:pPr>
            <w:r>
              <w:rPr>
                <w:rFonts w:hint="eastAsia"/>
              </w:rPr>
              <w:t>1</w:t>
            </w:r>
            <w:r>
              <w:t>.</w:t>
            </w:r>
            <w:r>
              <w:t>总经理请求</w:t>
            </w:r>
            <w:r>
              <w:rPr>
                <w:rFonts w:hint="eastAsia"/>
              </w:rPr>
              <w:t>查询机构</w:t>
            </w:r>
            <w:r>
              <w:t>信息</w:t>
            </w:r>
          </w:p>
          <w:p w14:paraId="78F9BC8C" w14:textId="77777777" w:rsidR="001B0ECD" w:rsidRDefault="001B0ECD" w:rsidP="001B0ECD">
            <w:pPr>
              <w:tabs>
                <w:tab w:val="left" w:pos="2265"/>
              </w:tabs>
            </w:pPr>
            <w:r>
              <w:rPr>
                <w:rFonts w:hint="eastAsia"/>
              </w:rPr>
              <w:t>2.</w:t>
            </w:r>
            <w:r>
              <w:rPr>
                <w:rFonts w:hint="eastAsia"/>
              </w:rPr>
              <w:t>系统返回机构列表</w:t>
            </w:r>
          </w:p>
          <w:p w14:paraId="1FC34BDC" w14:textId="77777777" w:rsidR="001B0ECD" w:rsidRDefault="001B0ECD" w:rsidP="001B0ECD">
            <w:pPr>
              <w:tabs>
                <w:tab w:val="left" w:pos="2265"/>
              </w:tabs>
            </w:pPr>
            <w:r>
              <w:rPr>
                <w:rFonts w:hint="eastAsia"/>
              </w:rPr>
              <w:t>3.</w:t>
            </w:r>
            <w:r>
              <w:rPr>
                <w:rFonts w:hint="eastAsia"/>
              </w:rPr>
              <w:t>总经理选择被查询机构</w:t>
            </w:r>
          </w:p>
          <w:p w14:paraId="2241FA49" w14:textId="77777777" w:rsidR="001B0ECD" w:rsidRDefault="001B0ECD" w:rsidP="001B0ECD">
            <w:pPr>
              <w:tabs>
                <w:tab w:val="left" w:pos="2265"/>
              </w:tabs>
            </w:pPr>
            <w:r>
              <w:rPr>
                <w:rFonts w:hint="eastAsia"/>
              </w:rPr>
              <w:t>4.</w:t>
            </w:r>
            <w:r>
              <w:rPr>
                <w:rFonts w:hint="eastAsia"/>
              </w:rPr>
              <w:t>系统返回该编号</w:t>
            </w:r>
            <w:proofErr w:type="gramStart"/>
            <w:r>
              <w:rPr>
                <w:rFonts w:hint="eastAsia"/>
              </w:rPr>
              <w:t>下机构</w:t>
            </w:r>
            <w:proofErr w:type="gramEnd"/>
            <w:r>
              <w:t>信息单</w:t>
            </w:r>
          </w:p>
        </w:tc>
      </w:tr>
      <w:tr w:rsidR="001B0ECD" w14:paraId="7434B6AF" w14:textId="77777777" w:rsidTr="001B0ECD">
        <w:tc>
          <w:tcPr>
            <w:tcW w:w="1129" w:type="dxa"/>
          </w:tcPr>
          <w:p w14:paraId="180C95C8" w14:textId="77777777" w:rsidR="001B0ECD" w:rsidRDefault="001B0ECD" w:rsidP="001B0ECD">
            <w:r>
              <w:t>扩展流程</w:t>
            </w:r>
          </w:p>
        </w:tc>
        <w:tc>
          <w:tcPr>
            <w:tcW w:w="7167" w:type="dxa"/>
            <w:gridSpan w:val="3"/>
          </w:tcPr>
          <w:p w14:paraId="35DAEA94" w14:textId="77777777" w:rsidR="001B0ECD" w:rsidRDefault="001B0ECD" w:rsidP="001B0ECD">
            <w:r>
              <w:rPr>
                <w:rFonts w:hint="eastAsia"/>
              </w:rPr>
              <w:t>（</w:t>
            </w:r>
            <w:r>
              <w:rPr>
                <w:rFonts w:hint="eastAsia"/>
              </w:rPr>
              <w:t>1</w:t>
            </w:r>
            <w:r>
              <w:t>）</w:t>
            </w:r>
          </w:p>
          <w:p w14:paraId="2A661033" w14:textId="77777777" w:rsidR="001B0ECD" w:rsidRDefault="001B0ECD" w:rsidP="001B0ECD">
            <w:r>
              <w:rPr>
                <w:rFonts w:hint="eastAsia"/>
              </w:rPr>
              <w:lastRenderedPageBreak/>
              <w:t>一</w:t>
            </w:r>
            <w:r>
              <w:t>、</w:t>
            </w:r>
            <w:r>
              <w:t>3a</w:t>
            </w:r>
            <w:r>
              <w:rPr>
                <w:rFonts w:hint="eastAsia"/>
              </w:rPr>
              <w:t>.</w:t>
            </w:r>
            <w:r>
              <w:rPr>
                <w:rFonts w:hint="eastAsia"/>
              </w:rPr>
              <w:t>总经理</w:t>
            </w:r>
            <w:r>
              <w:t>输入的人员信息有误，</w:t>
            </w:r>
            <w:r>
              <w:rPr>
                <w:rFonts w:hint="eastAsia"/>
              </w:rPr>
              <w:t>包括机构</w:t>
            </w:r>
            <w:r>
              <w:t>编号</w:t>
            </w:r>
            <w:r>
              <w:rPr>
                <w:rFonts w:hint="eastAsia"/>
              </w:rPr>
              <w:t>、机构人员</w:t>
            </w:r>
            <w:r>
              <w:t>、</w:t>
            </w:r>
            <w:r>
              <w:rPr>
                <w:rFonts w:hint="eastAsia"/>
              </w:rPr>
              <w:t>机构</w:t>
            </w:r>
            <w:r>
              <w:t>地址</w:t>
            </w:r>
            <w:r>
              <w:rPr>
                <w:rFonts w:hint="eastAsia"/>
              </w:rPr>
              <w:t>、机构</w:t>
            </w:r>
            <w:r>
              <w:t>电话</w:t>
            </w:r>
            <w:r>
              <w:rPr>
                <w:rFonts w:hint="eastAsia"/>
              </w:rPr>
              <w:t>、机构负责</w:t>
            </w:r>
            <w:r>
              <w:t>人</w:t>
            </w:r>
          </w:p>
          <w:p w14:paraId="2888459A" w14:textId="77777777" w:rsidR="001B0ECD" w:rsidRDefault="001B0ECD" w:rsidP="001B0ECD">
            <w:pPr>
              <w:ind w:firstLine="420"/>
            </w:pPr>
            <w:r>
              <w:t>1</w:t>
            </w:r>
            <w:r>
              <w:t>系统</w:t>
            </w:r>
            <w:r>
              <w:rPr>
                <w:rFonts w:hint="eastAsia"/>
              </w:rPr>
              <w:t>拒绝</w:t>
            </w:r>
            <w:r>
              <w:t>输入并</w:t>
            </w:r>
            <w:r>
              <w:rPr>
                <w:rFonts w:hint="eastAsia"/>
              </w:rPr>
              <w:t>提示</w:t>
            </w:r>
            <w:r>
              <w:t>输入错误的信息，请求</w:t>
            </w:r>
            <w:r>
              <w:rPr>
                <w:rFonts w:hint="eastAsia"/>
              </w:rPr>
              <w:t>重新</w:t>
            </w:r>
            <w:r>
              <w:t>输入</w:t>
            </w:r>
          </w:p>
          <w:p w14:paraId="0EE2ECF4" w14:textId="77777777" w:rsidR="001B0ECD" w:rsidRDefault="001B0ECD" w:rsidP="001B0ECD">
            <w:pPr>
              <w:ind w:firstLine="420"/>
            </w:pPr>
            <w:r>
              <w:t>PS</w:t>
            </w:r>
            <w:r>
              <w:t>：如总经理输入的</w:t>
            </w:r>
            <w:r>
              <w:rPr>
                <w:rFonts w:hint="eastAsia"/>
              </w:rPr>
              <w:t>机构</w:t>
            </w:r>
            <w:r>
              <w:t>编号有误（</w:t>
            </w:r>
            <w:r>
              <w:rPr>
                <w:rFonts w:hint="eastAsia"/>
              </w:rPr>
              <w:t>不符合</w:t>
            </w:r>
            <w:r>
              <w:t>规格）</w:t>
            </w:r>
            <w:r>
              <w:rPr>
                <w:rFonts w:hint="eastAsia"/>
              </w:rPr>
              <w:t>，系统拒绝</w:t>
            </w:r>
            <w:r>
              <w:t>输入并提示</w:t>
            </w:r>
            <w:r>
              <w:rPr>
                <w:rFonts w:hint="eastAsia"/>
              </w:rPr>
              <w:t>机构</w:t>
            </w:r>
            <w:r>
              <w:t>编号输入有误，请求重新输入</w:t>
            </w:r>
          </w:p>
          <w:p w14:paraId="32A91579" w14:textId="77777777" w:rsidR="001B0ECD" w:rsidRDefault="001B0ECD" w:rsidP="001B0ECD">
            <w:pPr>
              <w:ind w:firstLine="420"/>
            </w:pPr>
            <w:r>
              <w:rPr>
                <w:rFonts w:hint="eastAsia"/>
              </w:rPr>
              <w:t>3b.</w:t>
            </w:r>
            <w:r>
              <w:rPr>
                <w:rFonts w:hint="eastAsia"/>
              </w:rPr>
              <w:t>总经理输入的机构编号重复</w:t>
            </w:r>
          </w:p>
          <w:p w14:paraId="1BA98BB7" w14:textId="77777777" w:rsidR="001B0ECD" w:rsidRDefault="001B0ECD" w:rsidP="001B0ECD">
            <w:pPr>
              <w:ind w:firstLine="420"/>
            </w:pPr>
            <w:r>
              <w:rPr>
                <w:rFonts w:hint="eastAsia"/>
              </w:rPr>
              <w:t>1.</w:t>
            </w:r>
            <w:r>
              <w:rPr>
                <w:rFonts w:hint="eastAsia"/>
              </w:rPr>
              <w:t>系统提示该机构信息已存在</w:t>
            </w:r>
          </w:p>
          <w:p w14:paraId="5261AD44" w14:textId="77777777" w:rsidR="001B0ECD" w:rsidRDefault="001B0ECD" w:rsidP="001B0ECD">
            <w:pPr>
              <w:ind w:firstLine="420"/>
            </w:pPr>
            <w:r>
              <w:t>3</w:t>
            </w:r>
            <w:r>
              <w:rPr>
                <w:rFonts w:hint="eastAsia"/>
              </w:rPr>
              <w:t>c.</w:t>
            </w:r>
            <w:r>
              <w:t>总经理取消</w:t>
            </w:r>
            <w:r>
              <w:rPr>
                <w:rFonts w:hint="eastAsia"/>
              </w:rPr>
              <w:t>机构信息</w:t>
            </w:r>
            <w:r>
              <w:t>添加</w:t>
            </w:r>
          </w:p>
          <w:p w14:paraId="0840F5FA" w14:textId="77777777" w:rsidR="001B0ECD" w:rsidRDefault="001B0ECD" w:rsidP="001B0ECD">
            <w:pPr>
              <w:ind w:firstLine="420"/>
            </w:pPr>
            <w:r>
              <w:rPr>
                <w:rFonts w:hint="eastAsia"/>
              </w:rPr>
              <w:t>1</w:t>
            </w:r>
            <w:r>
              <w:t>.</w:t>
            </w:r>
            <w:r>
              <w:t>系统取消</w:t>
            </w:r>
            <w:r>
              <w:rPr>
                <w:rFonts w:hint="eastAsia"/>
              </w:rPr>
              <w:t>机构</w:t>
            </w:r>
            <w:r>
              <w:t>信息添加</w:t>
            </w:r>
          </w:p>
          <w:p w14:paraId="3F293D5B" w14:textId="77777777" w:rsidR="001B0ECD" w:rsidRDefault="001B0ECD" w:rsidP="001B0ECD">
            <w:r>
              <w:rPr>
                <w:rFonts w:hint="eastAsia"/>
              </w:rPr>
              <w:t>二</w:t>
            </w:r>
            <w:r>
              <w:t>、</w:t>
            </w:r>
            <w:r>
              <w:rPr>
                <w:rFonts w:hint="eastAsia"/>
              </w:rPr>
              <w:t>1</w:t>
            </w:r>
            <w:r>
              <w:t>a.</w:t>
            </w:r>
            <w:r>
              <w:t>总经理取消</w:t>
            </w:r>
            <w:r>
              <w:rPr>
                <w:rFonts w:hint="eastAsia"/>
              </w:rPr>
              <w:t>机构</w:t>
            </w:r>
            <w:r>
              <w:t>信息删除</w:t>
            </w:r>
          </w:p>
          <w:p w14:paraId="2C23951D" w14:textId="77777777" w:rsidR="001B0ECD" w:rsidRDefault="001B0ECD" w:rsidP="001B0ECD">
            <w:pPr>
              <w:ind w:firstLine="420"/>
            </w:pPr>
            <w:r>
              <w:t>1.</w:t>
            </w:r>
            <w:r>
              <w:t>系统取消</w:t>
            </w:r>
            <w:r>
              <w:rPr>
                <w:rFonts w:hint="eastAsia"/>
              </w:rPr>
              <w:t>机构</w:t>
            </w:r>
            <w:r>
              <w:t>信息删除</w:t>
            </w:r>
          </w:p>
          <w:p w14:paraId="6C1C5731" w14:textId="77777777" w:rsidR="001B0ECD" w:rsidRDefault="001B0ECD" w:rsidP="001B0ECD">
            <w:r>
              <w:rPr>
                <w:rFonts w:hint="eastAsia"/>
              </w:rPr>
              <w:t>三</w:t>
            </w:r>
            <w:r>
              <w:t>、</w:t>
            </w:r>
            <w:r>
              <w:rPr>
                <w:rFonts w:hint="eastAsia"/>
              </w:rPr>
              <w:t>5</w:t>
            </w:r>
            <w:r>
              <w:t>a.</w:t>
            </w:r>
            <w:r>
              <w:rPr>
                <w:rFonts w:hint="eastAsia"/>
              </w:rPr>
              <w:t>见一</w:t>
            </w:r>
            <w:r>
              <w:t>、</w:t>
            </w:r>
            <w:r>
              <w:rPr>
                <w:rFonts w:hint="eastAsia"/>
              </w:rPr>
              <w:t>3</w:t>
            </w:r>
            <w:r>
              <w:t>a</w:t>
            </w:r>
          </w:p>
          <w:p w14:paraId="1649F4F4" w14:textId="77777777" w:rsidR="001B0ECD" w:rsidRDefault="001B0ECD" w:rsidP="001B0ECD">
            <w:pPr>
              <w:ind w:firstLine="420"/>
            </w:pPr>
            <w:r>
              <w:rPr>
                <w:rFonts w:hint="eastAsia"/>
              </w:rPr>
              <w:t>5</w:t>
            </w:r>
            <w:r>
              <w:t>b</w:t>
            </w:r>
            <w:r>
              <w:rPr>
                <w:rFonts w:hint="eastAsia"/>
              </w:rPr>
              <w:t>.</w:t>
            </w:r>
            <w:r>
              <w:t>总经理取消</w:t>
            </w:r>
            <w:r>
              <w:rPr>
                <w:rFonts w:hint="eastAsia"/>
              </w:rPr>
              <w:t>机构</w:t>
            </w:r>
            <w:r>
              <w:t>信息修改</w:t>
            </w:r>
          </w:p>
          <w:p w14:paraId="2E46FBC0" w14:textId="77777777" w:rsidR="001B0ECD" w:rsidRDefault="001B0ECD" w:rsidP="001B0ECD">
            <w:pPr>
              <w:ind w:firstLine="420"/>
            </w:pPr>
            <w:r>
              <w:t>1.</w:t>
            </w:r>
            <w:r>
              <w:t>系统取消</w:t>
            </w:r>
            <w:r>
              <w:rPr>
                <w:rFonts w:hint="eastAsia"/>
              </w:rPr>
              <w:t>机构</w:t>
            </w:r>
            <w:r>
              <w:t>信息修改</w:t>
            </w:r>
          </w:p>
        </w:tc>
      </w:tr>
      <w:tr w:rsidR="001B0ECD" w14:paraId="1AFB2BBD" w14:textId="77777777" w:rsidTr="001B0ECD">
        <w:tc>
          <w:tcPr>
            <w:tcW w:w="1129" w:type="dxa"/>
          </w:tcPr>
          <w:p w14:paraId="255151C9" w14:textId="77777777" w:rsidR="001B0ECD" w:rsidRDefault="001B0ECD" w:rsidP="001B0ECD">
            <w:r>
              <w:lastRenderedPageBreak/>
              <w:t>特殊需求</w:t>
            </w:r>
          </w:p>
        </w:tc>
        <w:tc>
          <w:tcPr>
            <w:tcW w:w="7167" w:type="dxa"/>
            <w:gridSpan w:val="3"/>
          </w:tcPr>
          <w:p w14:paraId="3BBB4963" w14:textId="77777777" w:rsidR="001B0ECD" w:rsidRDefault="001B0ECD" w:rsidP="001B0ECD">
            <w:r>
              <w:rPr>
                <w:rFonts w:hint="eastAsia"/>
              </w:rPr>
              <w:t>系统操作</w:t>
            </w:r>
            <w:r>
              <w:t>应当简单明了</w:t>
            </w:r>
            <w:r>
              <w:commentReference w:id="41"/>
            </w:r>
          </w:p>
        </w:tc>
      </w:tr>
    </w:tbl>
    <w:p w14:paraId="30C9C428" w14:textId="77777777" w:rsidR="001B0ECD" w:rsidRDefault="001B0ECD" w:rsidP="001B0ECD"/>
    <w:p w14:paraId="47770BD8" w14:textId="77777777" w:rsidR="001B0ECD" w:rsidRDefault="001B0ECD" w:rsidP="001B0ECD">
      <w:r>
        <w:rPr>
          <w:rStyle w:val="a7"/>
        </w:rPr>
        <w:commentReference w:id="42"/>
      </w:r>
    </w:p>
    <w:p w14:paraId="3D0E4B17" w14:textId="77777777" w:rsidR="001B0ECD" w:rsidRDefault="001B0ECD">
      <w:pPr>
        <w:rPr>
          <w:rFonts w:ascii="Times New Roman" w:eastAsia="宋体" w:hAnsi="Times New Roman" w:cs="Times New Roman"/>
          <w:kern w:val="0"/>
          <w:sz w:val="20"/>
          <w:szCs w:val="20"/>
        </w:rPr>
      </w:pPr>
    </w:p>
    <w:p w14:paraId="5379BDAC" w14:textId="77777777" w:rsidR="001B0ECD" w:rsidRDefault="001B0ECD">
      <w:pPr>
        <w:rPr>
          <w:rFonts w:ascii="Times New Roman" w:eastAsia="宋体" w:hAnsi="Times New Roman" w:cs="Times New Roman"/>
          <w:kern w:val="0"/>
          <w:sz w:val="20"/>
          <w:szCs w:val="20"/>
        </w:rPr>
      </w:pPr>
    </w:p>
    <w:p w14:paraId="006E589D" w14:textId="77777777" w:rsidR="001B0ECD" w:rsidRPr="001B0ECD" w:rsidRDefault="001B0ECD" w:rsidP="001B0ECD">
      <w:r w:rsidRPr="001B0ECD">
        <w:rPr>
          <w:rFonts w:hint="eastAsia"/>
        </w:rPr>
        <w:t>用例</w:t>
      </w:r>
      <w:r w:rsidRPr="001B0ECD">
        <w:rPr>
          <w:rFonts w:hint="eastAsia"/>
        </w:rPr>
        <w:t xml:space="preserve">22 </w:t>
      </w:r>
      <w:r w:rsidRPr="001B0ECD">
        <w:rPr>
          <w:rFonts w:hint="eastAsia"/>
        </w:rPr>
        <w:t>审判单据</w:t>
      </w:r>
    </w:p>
    <w:tbl>
      <w:tblPr>
        <w:tblStyle w:val="a5"/>
        <w:tblW w:w="8296" w:type="dxa"/>
        <w:tblLayout w:type="fixed"/>
        <w:tblLook w:val="04A0" w:firstRow="1" w:lastRow="0" w:firstColumn="1" w:lastColumn="0" w:noHBand="0" w:noVBand="1"/>
      </w:tblPr>
      <w:tblGrid>
        <w:gridCol w:w="1129"/>
        <w:gridCol w:w="3544"/>
        <w:gridCol w:w="1725"/>
        <w:gridCol w:w="1898"/>
      </w:tblGrid>
      <w:tr w:rsidR="001B0ECD" w14:paraId="7B6D2A30" w14:textId="77777777" w:rsidTr="001B0ECD">
        <w:tc>
          <w:tcPr>
            <w:tcW w:w="1129" w:type="dxa"/>
          </w:tcPr>
          <w:p w14:paraId="244A2C72" w14:textId="77777777" w:rsidR="001B0ECD" w:rsidRDefault="001B0ECD" w:rsidP="001B0ECD">
            <w:r>
              <w:rPr>
                <w:rFonts w:hint="eastAsia"/>
              </w:rPr>
              <w:t>ID</w:t>
            </w:r>
          </w:p>
        </w:tc>
        <w:tc>
          <w:tcPr>
            <w:tcW w:w="3544" w:type="dxa"/>
          </w:tcPr>
          <w:p w14:paraId="4C97C7BD" w14:textId="77777777" w:rsidR="001B0ECD" w:rsidRDefault="001B0ECD" w:rsidP="001B0ECD">
            <w:r>
              <w:rPr>
                <w:rFonts w:hint="eastAsia"/>
              </w:rPr>
              <w:t>2</w:t>
            </w:r>
            <w:r>
              <w:t>2</w:t>
            </w:r>
          </w:p>
        </w:tc>
        <w:tc>
          <w:tcPr>
            <w:tcW w:w="1725" w:type="dxa"/>
          </w:tcPr>
          <w:p w14:paraId="75D67716" w14:textId="77777777" w:rsidR="001B0ECD" w:rsidRDefault="001B0ECD" w:rsidP="001B0ECD">
            <w:r>
              <w:rPr>
                <w:rFonts w:hint="eastAsia"/>
              </w:rPr>
              <w:t>名称</w:t>
            </w:r>
          </w:p>
        </w:tc>
        <w:tc>
          <w:tcPr>
            <w:tcW w:w="1898" w:type="dxa"/>
          </w:tcPr>
          <w:p w14:paraId="3FA36BD9" w14:textId="77777777" w:rsidR="001B0ECD" w:rsidRDefault="001B0ECD" w:rsidP="001B0ECD">
            <w:r>
              <w:rPr>
                <w:rFonts w:hint="eastAsia"/>
              </w:rPr>
              <w:t>审判</w:t>
            </w:r>
            <w:r>
              <w:t>单据</w:t>
            </w:r>
          </w:p>
        </w:tc>
      </w:tr>
      <w:tr w:rsidR="001B0ECD" w14:paraId="706D09F8" w14:textId="77777777" w:rsidTr="001B0ECD">
        <w:tc>
          <w:tcPr>
            <w:tcW w:w="1129" w:type="dxa"/>
          </w:tcPr>
          <w:p w14:paraId="25F862C8" w14:textId="77777777" w:rsidR="001B0ECD" w:rsidRDefault="001B0ECD" w:rsidP="001B0ECD">
            <w:r>
              <w:t>创建者</w:t>
            </w:r>
          </w:p>
        </w:tc>
        <w:tc>
          <w:tcPr>
            <w:tcW w:w="3544" w:type="dxa"/>
          </w:tcPr>
          <w:p w14:paraId="44F26980" w14:textId="77777777" w:rsidR="001B0ECD" w:rsidRDefault="001B0ECD" w:rsidP="001B0ECD">
            <w:r>
              <w:rPr>
                <w:rFonts w:hint="eastAsia"/>
              </w:rPr>
              <w:t>黄迪璇</w:t>
            </w:r>
          </w:p>
        </w:tc>
        <w:tc>
          <w:tcPr>
            <w:tcW w:w="1725" w:type="dxa"/>
          </w:tcPr>
          <w:p w14:paraId="22C61AFC" w14:textId="77777777" w:rsidR="001B0ECD" w:rsidRDefault="001B0ECD" w:rsidP="001B0ECD">
            <w:r>
              <w:t>最后一次更新者</w:t>
            </w:r>
          </w:p>
        </w:tc>
        <w:tc>
          <w:tcPr>
            <w:tcW w:w="1898" w:type="dxa"/>
          </w:tcPr>
          <w:p w14:paraId="2505F3F7" w14:textId="77777777" w:rsidR="001B0ECD" w:rsidRDefault="001B0ECD" w:rsidP="001B0ECD">
            <w:r>
              <w:rPr>
                <w:rFonts w:hint="eastAsia"/>
              </w:rPr>
              <w:t>黄迪璇</w:t>
            </w:r>
          </w:p>
        </w:tc>
      </w:tr>
      <w:tr w:rsidR="001B0ECD" w14:paraId="23FB9096" w14:textId="77777777" w:rsidTr="001B0ECD">
        <w:tc>
          <w:tcPr>
            <w:tcW w:w="1129" w:type="dxa"/>
          </w:tcPr>
          <w:p w14:paraId="222454A0" w14:textId="77777777" w:rsidR="001B0ECD" w:rsidRDefault="001B0ECD" w:rsidP="001B0ECD">
            <w:r>
              <w:t>创建日期</w:t>
            </w:r>
          </w:p>
        </w:tc>
        <w:tc>
          <w:tcPr>
            <w:tcW w:w="3544" w:type="dxa"/>
          </w:tcPr>
          <w:p w14:paraId="66CF3665" w14:textId="77777777" w:rsidR="001B0ECD" w:rsidRDefault="001B0ECD" w:rsidP="001B0ECD">
            <w:r>
              <w:t>2015/9/30</w:t>
            </w:r>
          </w:p>
        </w:tc>
        <w:tc>
          <w:tcPr>
            <w:tcW w:w="1725" w:type="dxa"/>
          </w:tcPr>
          <w:p w14:paraId="3666AA57" w14:textId="77777777" w:rsidR="001B0ECD" w:rsidRDefault="001B0ECD" w:rsidP="001B0ECD">
            <w:r>
              <w:t>最后更新日期</w:t>
            </w:r>
          </w:p>
        </w:tc>
        <w:tc>
          <w:tcPr>
            <w:tcW w:w="1898" w:type="dxa"/>
          </w:tcPr>
          <w:p w14:paraId="1BA1A9CB" w14:textId="77777777" w:rsidR="001B0ECD" w:rsidRDefault="001B0ECD" w:rsidP="001B0ECD">
            <w:r>
              <w:t>2015/9/30</w:t>
            </w:r>
          </w:p>
        </w:tc>
      </w:tr>
      <w:tr w:rsidR="001B0ECD" w14:paraId="508E0A2B" w14:textId="77777777" w:rsidTr="001B0ECD">
        <w:tc>
          <w:tcPr>
            <w:tcW w:w="1129" w:type="dxa"/>
          </w:tcPr>
          <w:p w14:paraId="04E69B0B" w14:textId="77777777" w:rsidR="001B0ECD" w:rsidRDefault="001B0ECD" w:rsidP="001B0ECD">
            <w:r>
              <w:t>参与者</w:t>
            </w:r>
          </w:p>
        </w:tc>
        <w:tc>
          <w:tcPr>
            <w:tcW w:w="7167" w:type="dxa"/>
            <w:gridSpan w:val="3"/>
          </w:tcPr>
          <w:p w14:paraId="1DD6B297" w14:textId="77777777" w:rsidR="001B0ECD" w:rsidRDefault="001B0ECD" w:rsidP="001B0ECD">
            <w:r>
              <w:rPr>
                <w:rFonts w:hint="eastAsia"/>
              </w:rPr>
              <w:t>总经理</w:t>
            </w:r>
            <w:r>
              <w:t>，希望</w:t>
            </w:r>
            <w:r>
              <w:rPr>
                <w:rFonts w:hint="eastAsia"/>
              </w:rPr>
              <w:t>能够</w:t>
            </w:r>
            <w:r>
              <w:t>快速审核并通过</w:t>
            </w:r>
            <w:r>
              <w:rPr>
                <w:rFonts w:hint="eastAsia"/>
              </w:rPr>
              <w:t>各种</w:t>
            </w:r>
            <w:r>
              <w:t>待审核单据</w:t>
            </w:r>
          </w:p>
        </w:tc>
      </w:tr>
      <w:tr w:rsidR="001B0ECD" w14:paraId="7CCE1B5E" w14:textId="77777777" w:rsidTr="001B0ECD">
        <w:tc>
          <w:tcPr>
            <w:tcW w:w="1129" w:type="dxa"/>
          </w:tcPr>
          <w:p w14:paraId="7429001D" w14:textId="77777777" w:rsidR="001B0ECD" w:rsidRDefault="001B0ECD" w:rsidP="001B0ECD">
            <w:r>
              <w:t>触发条件</w:t>
            </w:r>
          </w:p>
        </w:tc>
        <w:tc>
          <w:tcPr>
            <w:tcW w:w="7167" w:type="dxa"/>
            <w:gridSpan w:val="3"/>
          </w:tcPr>
          <w:p w14:paraId="63F65956" w14:textId="77777777" w:rsidR="001B0ECD" w:rsidRDefault="001B0ECD" w:rsidP="001B0ECD">
            <w:r>
              <w:rPr>
                <w:rFonts w:hint="eastAsia"/>
              </w:rPr>
              <w:t>总经理</w:t>
            </w:r>
            <w:r>
              <w:t>登录系统，系统</w:t>
            </w:r>
            <w:r>
              <w:rPr>
                <w:rFonts w:hint="eastAsia"/>
              </w:rPr>
              <w:t>收到其他账户</w:t>
            </w:r>
            <w:r>
              <w:t>发来的单据审核信息</w:t>
            </w:r>
          </w:p>
        </w:tc>
      </w:tr>
      <w:tr w:rsidR="001B0ECD" w14:paraId="409F96E5" w14:textId="77777777" w:rsidTr="001B0ECD">
        <w:tc>
          <w:tcPr>
            <w:tcW w:w="1129" w:type="dxa"/>
          </w:tcPr>
          <w:p w14:paraId="09FCF145" w14:textId="77777777" w:rsidR="001B0ECD" w:rsidRDefault="001B0ECD" w:rsidP="001B0ECD">
            <w:r>
              <w:t>前置条件</w:t>
            </w:r>
          </w:p>
        </w:tc>
        <w:tc>
          <w:tcPr>
            <w:tcW w:w="7167" w:type="dxa"/>
            <w:gridSpan w:val="3"/>
          </w:tcPr>
          <w:p w14:paraId="47C08AF4" w14:textId="77777777" w:rsidR="001B0ECD" w:rsidRDefault="001B0ECD" w:rsidP="001B0ECD">
            <w:r>
              <w:rPr>
                <w:rFonts w:hint="eastAsia"/>
              </w:rPr>
              <w:t>总经理</w:t>
            </w:r>
            <w:r>
              <w:t>必须被授权，拥有</w:t>
            </w:r>
            <w:r>
              <w:rPr>
                <w:rFonts w:hint="eastAsia"/>
              </w:rPr>
              <w:t>登录</w:t>
            </w:r>
            <w:r>
              <w:t>权限</w:t>
            </w:r>
          </w:p>
        </w:tc>
      </w:tr>
      <w:tr w:rsidR="001B0ECD" w14:paraId="16DB9E31" w14:textId="77777777" w:rsidTr="001B0ECD">
        <w:tc>
          <w:tcPr>
            <w:tcW w:w="1129" w:type="dxa"/>
          </w:tcPr>
          <w:p w14:paraId="456CAA61" w14:textId="77777777" w:rsidR="001B0ECD" w:rsidRDefault="001B0ECD" w:rsidP="001B0ECD">
            <w:r>
              <w:t>后置条件</w:t>
            </w:r>
          </w:p>
        </w:tc>
        <w:tc>
          <w:tcPr>
            <w:tcW w:w="7167" w:type="dxa"/>
            <w:gridSpan w:val="3"/>
          </w:tcPr>
          <w:p w14:paraId="74D1273F" w14:textId="77777777" w:rsidR="001B0ECD" w:rsidRDefault="001B0ECD" w:rsidP="001B0ECD">
            <w:r>
              <w:rPr>
                <w:rFonts w:hint="eastAsia"/>
              </w:rPr>
              <w:t>系统</w:t>
            </w:r>
            <w:r>
              <w:t>保存单据</w:t>
            </w:r>
            <w:r>
              <w:rPr>
                <w:rFonts w:hint="eastAsia"/>
              </w:rPr>
              <w:t>（包括寄件单、装车单、营业厅到达单、收款单、</w:t>
            </w:r>
            <w:proofErr w:type="gramStart"/>
            <w:r>
              <w:rPr>
                <w:rFonts w:hint="eastAsia"/>
              </w:rPr>
              <w:t>派件单</w:t>
            </w:r>
            <w:proofErr w:type="gramEnd"/>
            <w:r>
              <w:rPr>
                <w:rFonts w:hint="eastAsia"/>
              </w:rPr>
              <w:t>、中转中心到达单</w:t>
            </w:r>
            <w:r>
              <w:rPr>
                <w:rFonts w:hint="eastAsia"/>
              </w:rPr>
              <w:t xml:space="preserve"> </w:t>
            </w:r>
            <w:r>
              <w:rPr>
                <w:rFonts w:hint="eastAsia"/>
              </w:rPr>
              <w:t>、入库单、中转单、出库单、付款单</w:t>
            </w:r>
            <w:r>
              <w:t>）的修改情况</w:t>
            </w:r>
            <w:r>
              <w:rPr>
                <w:rFonts w:hint="eastAsia"/>
              </w:rPr>
              <w:t>和</w:t>
            </w:r>
            <w:r>
              <w:t>状态（</w:t>
            </w:r>
            <w:r>
              <w:rPr>
                <w:rFonts w:hint="eastAsia"/>
              </w:rPr>
              <w:t>包括</w:t>
            </w:r>
            <w:r>
              <w:t>草稿状态、提交状态、审核后</w:t>
            </w:r>
            <w:r>
              <w:rPr>
                <w:rFonts w:hint="eastAsia"/>
              </w:rPr>
              <w:t>状态</w:t>
            </w:r>
            <w:r>
              <w:t>）</w:t>
            </w:r>
          </w:p>
        </w:tc>
      </w:tr>
      <w:tr w:rsidR="001B0ECD" w14:paraId="5FFD6F9E" w14:textId="77777777" w:rsidTr="001B0ECD">
        <w:tc>
          <w:tcPr>
            <w:tcW w:w="1129" w:type="dxa"/>
          </w:tcPr>
          <w:p w14:paraId="02506C7C" w14:textId="77777777" w:rsidR="001B0ECD" w:rsidRDefault="001B0ECD" w:rsidP="001B0ECD">
            <w:r>
              <w:t>优先级</w:t>
            </w:r>
          </w:p>
        </w:tc>
        <w:tc>
          <w:tcPr>
            <w:tcW w:w="7167" w:type="dxa"/>
            <w:gridSpan w:val="3"/>
          </w:tcPr>
          <w:p w14:paraId="625E8ABD" w14:textId="77777777" w:rsidR="001B0ECD" w:rsidRDefault="001B0ECD" w:rsidP="001B0ECD">
            <w:r>
              <w:rPr>
                <w:rFonts w:hint="eastAsia"/>
              </w:rPr>
              <w:t>高</w:t>
            </w:r>
          </w:p>
        </w:tc>
      </w:tr>
      <w:tr w:rsidR="001B0ECD" w14:paraId="7D3A31AC" w14:textId="77777777" w:rsidTr="001B0ECD">
        <w:tc>
          <w:tcPr>
            <w:tcW w:w="1129" w:type="dxa"/>
          </w:tcPr>
          <w:p w14:paraId="18AFF404" w14:textId="77777777" w:rsidR="001B0ECD" w:rsidRDefault="001B0ECD" w:rsidP="001B0ECD">
            <w:r>
              <w:t>正常流程</w:t>
            </w:r>
          </w:p>
        </w:tc>
        <w:tc>
          <w:tcPr>
            <w:tcW w:w="7167" w:type="dxa"/>
            <w:gridSpan w:val="3"/>
          </w:tcPr>
          <w:p w14:paraId="3130FB58" w14:textId="77777777" w:rsidR="001B0ECD" w:rsidRDefault="001B0ECD" w:rsidP="001B0ECD">
            <w:r>
              <w:rPr>
                <w:rFonts w:hint="eastAsia"/>
              </w:rPr>
              <w:t>1</w:t>
            </w:r>
            <w:r>
              <w:t>.</w:t>
            </w:r>
            <w:r>
              <w:t>总经理请求审核单据</w:t>
            </w:r>
          </w:p>
          <w:p w14:paraId="3F273A28" w14:textId="77777777" w:rsidR="001B0ECD" w:rsidRDefault="001B0ECD" w:rsidP="001B0ECD">
            <w:r>
              <w:rPr>
                <w:rFonts w:hint="eastAsia"/>
              </w:rPr>
              <w:t>2.</w:t>
            </w:r>
            <w:r>
              <w:rPr>
                <w:rFonts w:hint="eastAsia"/>
              </w:rPr>
              <w:t>系统</w:t>
            </w:r>
            <w:r>
              <w:t>返</w:t>
            </w:r>
            <w:r>
              <w:rPr>
                <w:rFonts w:hint="eastAsia"/>
              </w:rPr>
              <w:t>回</w:t>
            </w:r>
            <w:r>
              <w:t>所有待审核单据</w:t>
            </w:r>
            <w:r>
              <w:rPr>
                <w:rFonts w:hint="eastAsia"/>
              </w:rPr>
              <w:t>列表</w:t>
            </w:r>
          </w:p>
          <w:p w14:paraId="5EEEEC8B" w14:textId="77777777" w:rsidR="001B0ECD" w:rsidRDefault="001B0ECD" w:rsidP="001B0ECD">
            <w:r>
              <w:lastRenderedPageBreak/>
              <w:t>3.</w:t>
            </w:r>
            <w:r>
              <w:t>总经理</w:t>
            </w:r>
            <w:r>
              <w:rPr>
                <w:rFonts w:hint="eastAsia"/>
              </w:rPr>
              <w:t>选择</w:t>
            </w:r>
            <w:r>
              <w:t>单据</w:t>
            </w:r>
          </w:p>
          <w:p w14:paraId="0EF56C70" w14:textId="77777777" w:rsidR="001B0ECD" w:rsidRDefault="001B0ECD" w:rsidP="001B0ECD">
            <w:r>
              <w:t>4.</w:t>
            </w:r>
            <w:r>
              <w:t>系统返回单据的详细内容</w:t>
            </w:r>
          </w:p>
          <w:p w14:paraId="784DB34A" w14:textId="77777777" w:rsidR="001B0ECD" w:rsidRDefault="001B0ECD" w:rsidP="001B0ECD">
            <w:r>
              <w:t>5.</w:t>
            </w:r>
            <w:r>
              <w:rPr>
                <w:rFonts w:hint="eastAsia"/>
              </w:rPr>
              <w:t>总经理</w:t>
            </w:r>
            <w:r>
              <w:t>修改单据内容</w:t>
            </w:r>
          </w:p>
          <w:p w14:paraId="57E41D56" w14:textId="77777777" w:rsidR="001B0ECD" w:rsidRDefault="001B0ECD" w:rsidP="001B0ECD">
            <w:r>
              <w:rPr>
                <w:rFonts w:hint="eastAsia"/>
              </w:rPr>
              <w:t>6.</w:t>
            </w:r>
            <w:r>
              <w:rPr>
                <w:rFonts w:hint="eastAsia"/>
              </w:rPr>
              <w:t>系统记录修改内容</w:t>
            </w:r>
          </w:p>
          <w:p w14:paraId="65464508" w14:textId="77777777" w:rsidR="001B0ECD" w:rsidRDefault="001B0ECD" w:rsidP="001B0ECD">
            <w:r>
              <w:rPr>
                <w:rFonts w:hint="eastAsia"/>
              </w:rPr>
              <w:t>总经理重复</w:t>
            </w:r>
            <w:r>
              <w:rPr>
                <w:rFonts w:hint="eastAsia"/>
              </w:rPr>
              <w:t>4-5</w:t>
            </w:r>
            <w:r>
              <w:rPr>
                <w:rFonts w:hint="eastAsia"/>
              </w:rPr>
              <w:t>直至修改完成</w:t>
            </w:r>
          </w:p>
          <w:p w14:paraId="53D3271C" w14:textId="77777777" w:rsidR="001B0ECD" w:rsidRDefault="001B0ECD" w:rsidP="001B0ECD">
            <w:r>
              <w:rPr>
                <w:rFonts w:hint="eastAsia"/>
              </w:rPr>
              <w:t>7.</w:t>
            </w:r>
            <w:r>
              <w:rPr>
                <w:rFonts w:hint="eastAsia"/>
              </w:rPr>
              <w:t>总经理结束修改</w:t>
            </w:r>
            <w:r>
              <w:t>并</w:t>
            </w:r>
            <w:r>
              <w:rPr>
                <w:rFonts w:hint="eastAsia"/>
              </w:rPr>
              <w:t>通过该单据</w:t>
            </w:r>
            <w:r>
              <w:t>的审核</w:t>
            </w:r>
          </w:p>
          <w:p w14:paraId="669049E4" w14:textId="77777777" w:rsidR="001B0ECD" w:rsidRDefault="001B0ECD" w:rsidP="001B0ECD">
            <w:r>
              <w:rPr>
                <w:rFonts w:hint="eastAsia"/>
              </w:rPr>
              <w:t>8</w:t>
            </w:r>
            <w:r>
              <w:t>.</w:t>
            </w:r>
            <w:r>
              <w:t>系统保存</w:t>
            </w:r>
            <w:r>
              <w:rPr>
                <w:rFonts w:hint="eastAsia"/>
              </w:rPr>
              <w:t>所修改</w:t>
            </w:r>
            <w:r>
              <w:t>单据内容</w:t>
            </w:r>
            <w:r>
              <w:rPr>
                <w:rFonts w:hint="eastAsia"/>
              </w:rPr>
              <w:t>并将单据</w:t>
            </w:r>
            <w:r>
              <w:t>的状态</w:t>
            </w:r>
            <w:r>
              <w:rPr>
                <w:rFonts w:hint="eastAsia"/>
              </w:rPr>
              <w:t>由</w:t>
            </w:r>
            <w:r>
              <w:t>提交状态</w:t>
            </w:r>
            <w:proofErr w:type="gramStart"/>
            <w:r>
              <w:t>改为</w:t>
            </w:r>
            <w:r>
              <w:rPr>
                <w:rFonts w:hint="eastAsia"/>
              </w:rPr>
              <w:t>审批</w:t>
            </w:r>
            <w:proofErr w:type="gramEnd"/>
            <w:r>
              <w:t>后</w:t>
            </w:r>
            <w:r>
              <w:rPr>
                <w:rFonts w:hint="eastAsia"/>
              </w:rPr>
              <w:t>状态</w:t>
            </w:r>
          </w:p>
          <w:p w14:paraId="486F9F2C" w14:textId="77777777" w:rsidR="001B0ECD" w:rsidRDefault="001B0ECD" w:rsidP="001B0ECD">
            <w:r>
              <w:t>总经理重复</w:t>
            </w:r>
            <w:r>
              <w:t>2-6</w:t>
            </w:r>
            <w:r>
              <w:rPr>
                <w:rFonts w:hint="eastAsia"/>
              </w:rPr>
              <w:t>直到待</w:t>
            </w:r>
            <w:r>
              <w:t>审核</w:t>
            </w:r>
            <w:r>
              <w:rPr>
                <w:rFonts w:hint="eastAsia"/>
              </w:rPr>
              <w:t>单据</w:t>
            </w:r>
            <w:r>
              <w:t>列表为空</w:t>
            </w:r>
          </w:p>
        </w:tc>
      </w:tr>
      <w:tr w:rsidR="001B0ECD" w14:paraId="5F28DBCF" w14:textId="77777777" w:rsidTr="001B0ECD">
        <w:tc>
          <w:tcPr>
            <w:tcW w:w="1129" w:type="dxa"/>
          </w:tcPr>
          <w:p w14:paraId="3C9099C2" w14:textId="77777777" w:rsidR="001B0ECD" w:rsidRDefault="001B0ECD" w:rsidP="001B0ECD">
            <w:r>
              <w:lastRenderedPageBreak/>
              <w:t>扩展流程</w:t>
            </w:r>
          </w:p>
        </w:tc>
        <w:tc>
          <w:tcPr>
            <w:tcW w:w="7167" w:type="dxa"/>
            <w:gridSpan w:val="3"/>
          </w:tcPr>
          <w:p w14:paraId="12676E23" w14:textId="77777777" w:rsidR="001B0ECD" w:rsidRDefault="001B0ECD" w:rsidP="001B0ECD">
            <w:pPr>
              <w:ind w:firstLineChars="50" w:firstLine="100"/>
            </w:pPr>
            <w:r>
              <w:t>*</w:t>
            </w:r>
            <w:r>
              <w:rPr>
                <w:rFonts w:hint="eastAsia"/>
              </w:rPr>
              <w:t>总经理</w:t>
            </w:r>
            <w:r>
              <w:t>取消</w:t>
            </w:r>
            <w:r>
              <w:rPr>
                <w:rFonts w:hint="eastAsia"/>
              </w:rPr>
              <w:t>审核</w:t>
            </w:r>
            <w:r>
              <w:t>单据</w:t>
            </w:r>
          </w:p>
          <w:p w14:paraId="24F8F335" w14:textId="77777777" w:rsidR="001B0ECD" w:rsidRDefault="001B0ECD" w:rsidP="001B0ECD">
            <w:r>
              <w:rPr>
                <w:rFonts w:hint="eastAsia"/>
              </w:rPr>
              <w:t xml:space="preserve">   </w:t>
            </w:r>
            <w:r>
              <w:t>1.</w:t>
            </w:r>
            <w:commentRangeStart w:id="43"/>
            <w:r>
              <w:t>系统取消审核单据</w:t>
            </w:r>
            <w:commentRangeEnd w:id="43"/>
            <w:r>
              <w:rPr>
                <w:rStyle w:val="a7"/>
              </w:rPr>
              <w:commentReference w:id="43"/>
            </w:r>
            <w:r>
              <w:commentReference w:id="44"/>
            </w:r>
          </w:p>
          <w:p w14:paraId="7D96FE75" w14:textId="77777777" w:rsidR="001B0ECD" w:rsidRDefault="001B0ECD" w:rsidP="001B0ECD">
            <w:r>
              <w:t>3a</w:t>
            </w:r>
            <w:r>
              <w:rPr>
                <w:rFonts w:hint="eastAsia"/>
              </w:rPr>
              <w:t>.</w:t>
            </w:r>
            <w:r>
              <w:rPr>
                <w:rFonts w:hint="eastAsia"/>
              </w:rPr>
              <w:t>总经理</w:t>
            </w:r>
            <w:r>
              <w:t>请求批量</w:t>
            </w:r>
            <w:r>
              <w:rPr>
                <w:rFonts w:hint="eastAsia"/>
              </w:rPr>
              <w:t>审核</w:t>
            </w:r>
          </w:p>
          <w:p w14:paraId="24ACD647" w14:textId="77777777" w:rsidR="001B0ECD" w:rsidRDefault="001B0ECD" w:rsidP="001B0ECD">
            <w:r>
              <w:t xml:space="preserve">   </w:t>
            </w:r>
            <w:r>
              <w:rPr>
                <w:rFonts w:hint="eastAsia"/>
              </w:rPr>
              <w:t>1</w:t>
            </w:r>
            <w:r>
              <w:t>.</w:t>
            </w:r>
            <w:r>
              <w:t>总</w:t>
            </w:r>
            <w:r>
              <w:rPr>
                <w:rFonts w:hint="eastAsia"/>
              </w:rPr>
              <w:t>经理选择</w:t>
            </w:r>
            <w:r>
              <w:t>需要批量审核的单据，并确定</w:t>
            </w:r>
            <w:r>
              <w:rPr>
                <w:rFonts w:hint="eastAsia"/>
              </w:rPr>
              <w:t>通过</w:t>
            </w:r>
            <w:r>
              <w:t>审核</w:t>
            </w:r>
          </w:p>
          <w:p w14:paraId="15A51A5E" w14:textId="77777777" w:rsidR="001B0ECD" w:rsidRDefault="001B0ECD" w:rsidP="001B0ECD">
            <w:r>
              <w:t xml:space="preserve">   </w:t>
            </w:r>
            <w:r>
              <w:rPr>
                <w:rFonts w:hint="eastAsia"/>
              </w:rPr>
              <w:t>2</w:t>
            </w:r>
            <w:r>
              <w:t>.</w:t>
            </w:r>
            <w:r>
              <w:t>系统</w:t>
            </w:r>
            <w:r>
              <w:rPr>
                <w:rFonts w:hint="eastAsia"/>
              </w:rPr>
              <w:t>把</w:t>
            </w:r>
            <w:r>
              <w:t>所选择的所有单据状态由提交</w:t>
            </w:r>
            <w:r>
              <w:rPr>
                <w:rFonts w:hint="eastAsia"/>
              </w:rPr>
              <w:t>状态</w:t>
            </w:r>
            <w:proofErr w:type="gramStart"/>
            <w:r>
              <w:t>改为审批</w:t>
            </w:r>
            <w:proofErr w:type="gramEnd"/>
            <w:r>
              <w:t>后状态</w:t>
            </w:r>
          </w:p>
          <w:p w14:paraId="79F140F1" w14:textId="77777777" w:rsidR="001B0ECD" w:rsidRDefault="001B0ECD" w:rsidP="001B0ECD">
            <w:r>
              <w:t>5a.</w:t>
            </w:r>
            <w:r>
              <w:rPr>
                <w:rFonts w:hint="eastAsia"/>
              </w:rPr>
              <w:t>总经理输入错误的单据信</w:t>
            </w:r>
            <w:commentRangeStart w:id="45"/>
            <w:r>
              <w:rPr>
                <w:rFonts w:hint="eastAsia"/>
              </w:rPr>
              <w:t>息</w:t>
            </w:r>
            <w:commentRangeEnd w:id="45"/>
            <w:r>
              <w:rPr>
                <w:rStyle w:val="a7"/>
              </w:rPr>
              <w:commentReference w:id="45"/>
            </w:r>
            <w:r>
              <w:commentReference w:id="46"/>
            </w:r>
          </w:p>
          <w:p w14:paraId="3755519E" w14:textId="77777777" w:rsidR="001B0ECD" w:rsidRDefault="001B0ECD" w:rsidP="001B0ECD">
            <w:r>
              <w:rPr>
                <w:rFonts w:hint="eastAsia"/>
              </w:rPr>
              <w:t xml:space="preserve">   </w:t>
            </w:r>
            <w:r>
              <w:t>1.</w:t>
            </w:r>
            <w:r>
              <w:rPr>
                <w:rFonts w:hint="eastAsia"/>
              </w:rPr>
              <w:t>系统拒接输入并提示输入错误的信息，请求重新输入</w:t>
            </w:r>
          </w:p>
        </w:tc>
      </w:tr>
      <w:tr w:rsidR="001B0ECD" w14:paraId="27E286B1" w14:textId="77777777" w:rsidTr="001B0ECD">
        <w:tc>
          <w:tcPr>
            <w:tcW w:w="1129" w:type="dxa"/>
          </w:tcPr>
          <w:p w14:paraId="3D8583FE" w14:textId="77777777" w:rsidR="001B0ECD" w:rsidRDefault="001B0ECD" w:rsidP="001B0ECD">
            <w:r>
              <w:t>特殊需求</w:t>
            </w:r>
          </w:p>
        </w:tc>
        <w:tc>
          <w:tcPr>
            <w:tcW w:w="7167" w:type="dxa"/>
            <w:gridSpan w:val="3"/>
          </w:tcPr>
          <w:p w14:paraId="4625816A" w14:textId="77777777" w:rsidR="001B0ECD" w:rsidRDefault="001B0ECD" w:rsidP="001B0ECD">
            <w:r>
              <w:rPr>
                <w:rFonts w:hint="eastAsia"/>
              </w:rPr>
              <w:t>系统</w:t>
            </w:r>
            <w:r>
              <w:t>操作应</w:t>
            </w:r>
            <w:r>
              <w:rPr>
                <w:rFonts w:hint="eastAsia"/>
              </w:rPr>
              <w:t>当简单</w:t>
            </w:r>
            <w:r>
              <w:t>明了</w:t>
            </w:r>
          </w:p>
        </w:tc>
      </w:tr>
    </w:tbl>
    <w:p w14:paraId="3855FD35" w14:textId="77777777" w:rsidR="001B0ECD" w:rsidRDefault="001B0ECD" w:rsidP="001B0ECD"/>
    <w:p w14:paraId="55DFA9FA" w14:textId="77777777" w:rsidR="001B0ECD" w:rsidRDefault="001B0ECD" w:rsidP="001B0ECD"/>
    <w:p w14:paraId="0088BFDB" w14:textId="77777777" w:rsidR="001B0ECD" w:rsidRDefault="001B0ECD" w:rsidP="001B0ECD"/>
    <w:p w14:paraId="1AC834B3" w14:textId="77777777" w:rsidR="001A0E73" w:rsidRDefault="001B0ECD" w:rsidP="001A0E73">
      <w:r>
        <w:rPr>
          <w:rFonts w:hint="eastAsia"/>
        </w:rPr>
        <w:t>用例</w:t>
      </w:r>
      <w:r>
        <w:rPr>
          <w:rFonts w:hint="eastAsia"/>
        </w:rPr>
        <w:t xml:space="preserve">23 </w:t>
      </w:r>
      <w:r w:rsidR="001A0E73">
        <w:rPr>
          <w:rFonts w:hint="eastAsia"/>
        </w:rPr>
        <w:t>制定常量</w:t>
      </w:r>
    </w:p>
    <w:tbl>
      <w:tblPr>
        <w:tblStyle w:val="a5"/>
        <w:tblW w:w="0" w:type="auto"/>
        <w:tblLook w:val="04A0" w:firstRow="1" w:lastRow="0" w:firstColumn="1" w:lastColumn="0" w:noHBand="0" w:noVBand="1"/>
      </w:tblPr>
      <w:tblGrid>
        <w:gridCol w:w="1129"/>
        <w:gridCol w:w="3544"/>
        <w:gridCol w:w="1725"/>
        <w:gridCol w:w="1898"/>
      </w:tblGrid>
      <w:tr w:rsidR="001A0E73" w14:paraId="547CABE3" w14:textId="77777777" w:rsidTr="001A0E73">
        <w:tc>
          <w:tcPr>
            <w:tcW w:w="1129" w:type="dxa"/>
          </w:tcPr>
          <w:p w14:paraId="0D9A76FB" w14:textId="77777777" w:rsidR="001A0E73" w:rsidRDefault="001A0E73" w:rsidP="001A0E73">
            <w:r>
              <w:rPr>
                <w:rFonts w:hint="eastAsia"/>
              </w:rPr>
              <w:t>ID</w:t>
            </w:r>
          </w:p>
        </w:tc>
        <w:tc>
          <w:tcPr>
            <w:tcW w:w="3544" w:type="dxa"/>
          </w:tcPr>
          <w:p w14:paraId="79D34300" w14:textId="77777777" w:rsidR="001A0E73" w:rsidRDefault="001A0E73" w:rsidP="001A0E73">
            <w:r>
              <w:rPr>
                <w:rFonts w:hint="eastAsia"/>
              </w:rPr>
              <w:t>2</w:t>
            </w:r>
            <w:r>
              <w:t>3</w:t>
            </w:r>
          </w:p>
        </w:tc>
        <w:tc>
          <w:tcPr>
            <w:tcW w:w="1725" w:type="dxa"/>
          </w:tcPr>
          <w:p w14:paraId="38BE47F5" w14:textId="77777777" w:rsidR="001A0E73" w:rsidRDefault="001A0E73" w:rsidP="001A0E73">
            <w:r>
              <w:rPr>
                <w:rFonts w:hint="eastAsia"/>
              </w:rPr>
              <w:t>名称</w:t>
            </w:r>
          </w:p>
        </w:tc>
        <w:tc>
          <w:tcPr>
            <w:tcW w:w="1898" w:type="dxa"/>
          </w:tcPr>
          <w:p w14:paraId="76DB41EA" w14:textId="77777777" w:rsidR="001A0E73" w:rsidRDefault="001A0E73" w:rsidP="001A0E73">
            <w:r>
              <w:rPr>
                <w:rFonts w:hint="eastAsia"/>
              </w:rPr>
              <w:t>制定</w:t>
            </w:r>
            <w:r>
              <w:t>常量</w:t>
            </w:r>
          </w:p>
        </w:tc>
      </w:tr>
      <w:tr w:rsidR="001A0E73" w14:paraId="7F0ACAE5" w14:textId="77777777" w:rsidTr="001A0E73">
        <w:tc>
          <w:tcPr>
            <w:tcW w:w="1129" w:type="dxa"/>
          </w:tcPr>
          <w:p w14:paraId="4DDB034C" w14:textId="77777777" w:rsidR="001A0E73" w:rsidRDefault="001A0E73" w:rsidP="001A0E73">
            <w:r>
              <w:t>创建者</w:t>
            </w:r>
          </w:p>
        </w:tc>
        <w:tc>
          <w:tcPr>
            <w:tcW w:w="3544" w:type="dxa"/>
          </w:tcPr>
          <w:p w14:paraId="661A60A9" w14:textId="77777777" w:rsidR="001A0E73" w:rsidRDefault="001A0E73" w:rsidP="001A0E73">
            <w:r>
              <w:rPr>
                <w:rFonts w:hint="eastAsia"/>
              </w:rPr>
              <w:t>黄迪璇</w:t>
            </w:r>
          </w:p>
        </w:tc>
        <w:tc>
          <w:tcPr>
            <w:tcW w:w="1725" w:type="dxa"/>
          </w:tcPr>
          <w:p w14:paraId="1CFB1C5F" w14:textId="77777777" w:rsidR="001A0E73" w:rsidRDefault="001A0E73" w:rsidP="001A0E73">
            <w:r>
              <w:t>最后一次更新者</w:t>
            </w:r>
          </w:p>
        </w:tc>
        <w:tc>
          <w:tcPr>
            <w:tcW w:w="1898" w:type="dxa"/>
          </w:tcPr>
          <w:p w14:paraId="687C2E58" w14:textId="77777777" w:rsidR="001A0E73" w:rsidRDefault="001A0E73" w:rsidP="001A0E73">
            <w:r>
              <w:rPr>
                <w:rFonts w:hint="eastAsia"/>
              </w:rPr>
              <w:t>黄迪璇</w:t>
            </w:r>
          </w:p>
        </w:tc>
      </w:tr>
      <w:tr w:rsidR="001A0E73" w14:paraId="2E9A9A05" w14:textId="77777777" w:rsidTr="001A0E73">
        <w:tc>
          <w:tcPr>
            <w:tcW w:w="1129" w:type="dxa"/>
          </w:tcPr>
          <w:p w14:paraId="5C16A6BB" w14:textId="77777777" w:rsidR="001A0E73" w:rsidRDefault="001A0E73" w:rsidP="001A0E73">
            <w:r>
              <w:t>创建日期</w:t>
            </w:r>
          </w:p>
        </w:tc>
        <w:tc>
          <w:tcPr>
            <w:tcW w:w="3544" w:type="dxa"/>
          </w:tcPr>
          <w:p w14:paraId="6C07315E" w14:textId="77777777" w:rsidR="001A0E73" w:rsidRDefault="001A0E73" w:rsidP="001A0E73">
            <w:r>
              <w:t>2015/9/30</w:t>
            </w:r>
          </w:p>
        </w:tc>
        <w:tc>
          <w:tcPr>
            <w:tcW w:w="1725" w:type="dxa"/>
          </w:tcPr>
          <w:p w14:paraId="6AFDD064" w14:textId="77777777" w:rsidR="001A0E73" w:rsidRDefault="001A0E73" w:rsidP="001A0E73">
            <w:r>
              <w:t>最后更新日期</w:t>
            </w:r>
          </w:p>
        </w:tc>
        <w:tc>
          <w:tcPr>
            <w:tcW w:w="1898" w:type="dxa"/>
          </w:tcPr>
          <w:p w14:paraId="2630863D" w14:textId="77777777" w:rsidR="001A0E73" w:rsidRDefault="001A0E73" w:rsidP="001A0E73">
            <w:r>
              <w:t>2015/9/30</w:t>
            </w:r>
          </w:p>
        </w:tc>
      </w:tr>
      <w:tr w:rsidR="001A0E73" w14:paraId="42076703" w14:textId="77777777" w:rsidTr="001A0E73">
        <w:tc>
          <w:tcPr>
            <w:tcW w:w="1129" w:type="dxa"/>
          </w:tcPr>
          <w:p w14:paraId="7C136CB5" w14:textId="77777777" w:rsidR="001A0E73" w:rsidRDefault="001A0E73" w:rsidP="001A0E73">
            <w:r>
              <w:t>参与者</w:t>
            </w:r>
          </w:p>
        </w:tc>
        <w:tc>
          <w:tcPr>
            <w:tcW w:w="7167" w:type="dxa"/>
            <w:gridSpan w:val="3"/>
          </w:tcPr>
          <w:p w14:paraId="103E531E" w14:textId="77777777" w:rsidR="001A0E73" w:rsidRDefault="001A0E73" w:rsidP="001A0E73">
            <w:r>
              <w:rPr>
                <w:rFonts w:hint="eastAsia"/>
              </w:rPr>
              <w:t>总经理</w:t>
            </w:r>
          </w:p>
        </w:tc>
      </w:tr>
      <w:tr w:rsidR="001A0E73" w14:paraId="6085FF61" w14:textId="77777777" w:rsidTr="001A0E73">
        <w:tc>
          <w:tcPr>
            <w:tcW w:w="1129" w:type="dxa"/>
          </w:tcPr>
          <w:p w14:paraId="3107B203" w14:textId="77777777" w:rsidR="001A0E73" w:rsidRDefault="001A0E73" w:rsidP="001A0E73">
            <w:r>
              <w:t>触发条件</w:t>
            </w:r>
          </w:p>
        </w:tc>
        <w:tc>
          <w:tcPr>
            <w:tcW w:w="7167" w:type="dxa"/>
            <w:gridSpan w:val="3"/>
          </w:tcPr>
          <w:p w14:paraId="0F44E15A" w14:textId="77777777" w:rsidR="001A0E73" w:rsidRDefault="001A0E73" w:rsidP="001A0E73">
            <w:r>
              <w:rPr>
                <w:rFonts w:hint="eastAsia"/>
              </w:rPr>
              <w:t>市场</w:t>
            </w:r>
            <w:r>
              <w:t>成本发生变化</w:t>
            </w:r>
            <w:r>
              <w:rPr>
                <w:rFonts w:hint="eastAsia"/>
              </w:rPr>
              <w:t>，</w:t>
            </w:r>
            <w:r>
              <w:t>总经理</w:t>
            </w:r>
            <w:r>
              <w:rPr>
                <w:rFonts w:hint="eastAsia"/>
              </w:rPr>
              <w:t>以此</w:t>
            </w:r>
            <w:r>
              <w:t>制定新的计费标准</w:t>
            </w:r>
          </w:p>
        </w:tc>
      </w:tr>
      <w:tr w:rsidR="001A0E73" w14:paraId="06C95EBC" w14:textId="77777777" w:rsidTr="001A0E73">
        <w:tc>
          <w:tcPr>
            <w:tcW w:w="1129" w:type="dxa"/>
          </w:tcPr>
          <w:p w14:paraId="0FA3033C" w14:textId="77777777" w:rsidR="001A0E73" w:rsidRDefault="001A0E73" w:rsidP="001A0E73">
            <w:r>
              <w:t>前置条件</w:t>
            </w:r>
          </w:p>
        </w:tc>
        <w:tc>
          <w:tcPr>
            <w:tcW w:w="7167" w:type="dxa"/>
            <w:gridSpan w:val="3"/>
          </w:tcPr>
          <w:p w14:paraId="7BBFC3D9" w14:textId="77777777" w:rsidR="001A0E73" w:rsidRDefault="001A0E73" w:rsidP="001A0E73">
            <w:r>
              <w:rPr>
                <w:rFonts w:hint="eastAsia"/>
              </w:rPr>
              <w:t>总经理</w:t>
            </w:r>
            <w:r>
              <w:t>必须被授权，拥有登录</w:t>
            </w:r>
            <w:r>
              <w:rPr>
                <w:rFonts w:hint="eastAsia"/>
              </w:rPr>
              <w:t>权限</w:t>
            </w:r>
          </w:p>
        </w:tc>
      </w:tr>
      <w:tr w:rsidR="001A0E73" w14:paraId="746FC11D" w14:textId="77777777" w:rsidTr="001A0E73">
        <w:tc>
          <w:tcPr>
            <w:tcW w:w="1129" w:type="dxa"/>
          </w:tcPr>
          <w:p w14:paraId="7644125C" w14:textId="77777777" w:rsidR="001A0E73" w:rsidRDefault="001A0E73" w:rsidP="001A0E73">
            <w:r>
              <w:t>后置条件</w:t>
            </w:r>
          </w:p>
        </w:tc>
        <w:tc>
          <w:tcPr>
            <w:tcW w:w="7167" w:type="dxa"/>
            <w:gridSpan w:val="3"/>
          </w:tcPr>
          <w:p w14:paraId="2C8138E0" w14:textId="77777777" w:rsidR="001A0E73" w:rsidRDefault="001A0E73" w:rsidP="001A0E73">
            <w:r>
              <w:rPr>
                <w:rFonts w:hint="eastAsia"/>
              </w:rPr>
              <w:t>系统</w:t>
            </w:r>
            <w:r>
              <w:t>存储新的</w:t>
            </w:r>
            <w:r>
              <w:rPr>
                <w:rFonts w:hint="eastAsia"/>
              </w:rPr>
              <w:t>常量</w:t>
            </w:r>
            <w:r>
              <w:t>标准包括</w:t>
            </w:r>
            <w:r>
              <w:rPr>
                <w:rFonts w:hint="eastAsia"/>
              </w:rPr>
              <w:t>城市距离、</w:t>
            </w:r>
            <w:r>
              <w:t>运费</w:t>
            </w:r>
            <w:r>
              <w:rPr>
                <w:rFonts w:hint="eastAsia"/>
              </w:rPr>
              <w:t>标准</w:t>
            </w:r>
            <w:r>
              <w:t>（</w:t>
            </w:r>
            <w:r>
              <w:rPr>
                <w:rFonts w:hint="eastAsia"/>
              </w:rPr>
              <w:t>按各快递</w:t>
            </w:r>
            <w:r>
              <w:t>类型</w:t>
            </w:r>
            <w:r>
              <w:rPr>
                <w:rFonts w:hint="eastAsia"/>
              </w:rPr>
              <w:t>（</w:t>
            </w:r>
            <w:r w:rsidRPr="003B4F1E">
              <w:rPr>
                <w:rFonts w:hint="eastAsia"/>
              </w:rPr>
              <w:t>经济快递，标准快递，特快专递</w:t>
            </w:r>
            <w:r>
              <w:t>）每公里每公斤</w:t>
            </w:r>
            <w:r>
              <w:t>/</w:t>
            </w:r>
            <w:r>
              <w:rPr>
                <w:rFonts w:hint="eastAsia"/>
              </w:rPr>
              <w:t>元</w:t>
            </w:r>
            <w:r>
              <w:t>计算）</w:t>
            </w:r>
            <w:r>
              <w:rPr>
                <w:rFonts w:hint="eastAsia"/>
              </w:rPr>
              <w:t>、包装</w:t>
            </w:r>
            <w:r>
              <w:t>费标准</w:t>
            </w:r>
          </w:p>
        </w:tc>
      </w:tr>
      <w:tr w:rsidR="001A0E73" w14:paraId="0AE0FDD1" w14:textId="77777777" w:rsidTr="001A0E73">
        <w:tc>
          <w:tcPr>
            <w:tcW w:w="1129" w:type="dxa"/>
          </w:tcPr>
          <w:p w14:paraId="7E506A45" w14:textId="77777777" w:rsidR="001A0E73" w:rsidRDefault="001A0E73" w:rsidP="001A0E73">
            <w:r>
              <w:t>优先级</w:t>
            </w:r>
          </w:p>
        </w:tc>
        <w:tc>
          <w:tcPr>
            <w:tcW w:w="7167" w:type="dxa"/>
            <w:gridSpan w:val="3"/>
          </w:tcPr>
          <w:p w14:paraId="6E09D944" w14:textId="77777777" w:rsidR="001A0E73" w:rsidRDefault="001A0E73" w:rsidP="001A0E73">
            <w:r>
              <w:rPr>
                <w:rFonts w:hint="eastAsia"/>
              </w:rPr>
              <w:t>高</w:t>
            </w:r>
          </w:p>
        </w:tc>
      </w:tr>
      <w:tr w:rsidR="001A0E73" w14:paraId="14F0C685" w14:textId="77777777" w:rsidTr="001A0E73">
        <w:tc>
          <w:tcPr>
            <w:tcW w:w="1129" w:type="dxa"/>
          </w:tcPr>
          <w:p w14:paraId="7475F4FE" w14:textId="77777777" w:rsidR="001A0E73" w:rsidRDefault="001A0E73" w:rsidP="001A0E73">
            <w:r>
              <w:t>正常流程</w:t>
            </w:r>
          </w:p>
        </w:tc>
        <w:tc>
          <w:tcPr>
            <w:tcW w:w="7167" w:type="dxa"/>
            <w:gridSpan w:val="3"/>
          </w:tcPr>
          <w:p w14:paraId="6C44ABB5" w14:textId="77777777" w:rsidR="001A0E73" w:rsidRDefault="001A0E73" w:rsidP="001A0E73">
            <w:r>
              <w:rPr>
                <w:rFonts w:hint="eastAsia"/>
              </w:rPr>
              <w:t>1</w:t>
            </w:r>
            <w:r>
              <w:t>.</w:t>
            </w:r>
            <w:r>
              <w:rPr>
                <w:rFonts w:hint="eastAsia"/>
              </w:rPr>
              <w:t>总经理</w:t>
            </w:r>
            <w:r>
              <w:t>请求制定常量标准</w:t>
            </w:r>
          </w:p>
          <w:p w14:paraId="217C2D46" w14:textId="77777777" w:rsidR="001A0E73" w:rsidRDefault="001A0E73" w:rsidP="001A0E73">
            <w:r>
              <w:t>2.</w:t>
            </w:r>
            <w:r>
              <w:t>系统</w:t>
            </w:r>
            <w:r>
              <w:rPr>
                <w:rFonts w:hint="eastAsia"/>
              </w:rPr>
              <w:t>返回常量制定表</w:t>
            </w:r>
          </w:p>
          <w:p w14:paraId="33E1AD46" w14:textId="77777777" w:rsidR="001A0E73" w:rsidRDefault="001A0E73" w:rsidP="001A0E73">
            <w:r>
              <w:t>3.</w:t>
            </w:r>
            <w:r>
              <w:t>总经理输入常量标准</w:t>
            </w:r>
          </w:p>
          <w:p w14:paraId="73C11DE9" w14:textId="77777777" w:rsidR="001A0E73" w:rsidRDefault="001A0E73" w:rsidP="001A0E73">
            <w:r>
              <w:rPr>
                <w:rFonts w:hint="eastAsia"/>
              </w:rPr>
              <w:lastRenderedPageBreak/>
              <w:t>4.</w:t>
            </w:r>
            <w:r>
              <w:rPr>
                <w:rFonts w:hint="eastAsia"/>
              </w:rPr>
              <w:t>系统记录常量数值</w:t>
            </w:r>
          </w:p>
          <w:p w14:paraId="52A5586C" w14:textId="77777777" w:rsidR="001A0E73" w:rsidRDefault="001A0E73" w:rsidP="001A0E73">
            <w:r>
              <w:rPr>
                <w:rFonts w:hint="eastAsia"/>
              </w:rPr>
              <w:t>总经理重复</w:t>
            </w:r>
            <w:r>
              <w:rPr>
                <w:rFonts w:hint="eastAsia"/>
              </w:rPr>
              <w:t>3-4</w:t>
            </w:r>
            <w:r>
              <w:rPr>
                <w:rFonts w:hint="eastAsia"/>
              </w:rPr>
              <w:t>直至所有常量制定完毕</w:t>
            </w:r>
          </w:p>
          <w:p w14:paraId="2C3E0CEA" w14:textId="77777777" w:rsidR="001A0E73" w:rsidRPr="00501F9B" w:rsidRDefault="001A0E73" w:rsidP="001A0E73">
            <w:r>
              <w:rPr>
                <w:rFonts w:hint="eastAsia"/>
              </w:rPr>
              <w:t>5.</w:t>
            </w:r>
            <w:r>
              <w:rPr>
                <w:rFonts w:hint="eastAsia"/>
              </w:rPr>
              <w:t>总经理结束输入</w:t>
            </w:r>
          </w:p>
          <w:p w14:paraId="63823324" w14:textId="77777777" w:rsidR="001A0E73" w:rsidRDefault="001A0E73" w:rsidP="001A0E73">
            <w:r>
              <w:rPr>
                <w:rFonts w:hint="eastAsia"/>
              </w:rPr>
              <w:t>6</w:t>
            </w:r>
            <w:r>
              <w:t>.</w:t>
            </w:r>
            <w:r>
              <w:rPr>
                <w:rFonts w:hint="eastAsia"/>
              </w:rPr>
              <w:t>系统</w:t>
            </w:r>
            <w:r>
              <w:t>存储报表并</w:t>
            </w:r>
            <w:r>
              <w:rPr>
                <w:rFonts w:hint="eastAsia"/>
              </w:rPr>
              <w:t>提示常量</w:t>
            </w:r>
            <w:r>
              <w:t>制定成功</w:t>
            </w:r>
          </w:p>
        </w:tc>
      </w:tr>
      <w:tr w:rsidR="001A0E73" w14:paraId="56622D96" w14:textId="77777777" w:rsidTr="001A0E73">
        <w:tc>
          <w:tcPr>
            <w:tcW w:w="1129" w:type="dxa"/>
          </w:tcPr>
          <w:p w14:paraId="73FC9901" w14:textId="77777777" w:rsidR="001A0E73" w:rsidRDefault="001A0E73" w:rsidP="001A0E73">
            <w:r>
              <w:lastRenderedPageBreak/>
              <w:t>扩展流程</w:t>
            </w:r>
          </w:p>
        </w:tc>
        <w:tc>
          <w:tcPr>
            <w:tcW w:w="7167" w:type="dxa"/>
            <w:gridSpan w:val="3"/>
          </w:tcPr>
          <w:p w14:paraId="3C86C083" w14:textId="77777777" w:rsidR="001A0E73" w:rsidRDefault="001A0E73" w:rsidP="001A0E73">
            <w:r>
              <w:t>3a</w:t>
            </w:r>
            <w:r>
              <w:rPr>
                <w:rFonts w:hint="eastAsia"/>
              </w:rPr>
              <w:t>.</w:t>
            </w:r>
            <w:r>
              <w:rPr>
                <w:rFonts w:hint="eastAsia"/>
              </w:rPr>
              <w:t>总经理</w:t>
            </w:r>
            <w:r>
              <w:t>输入的</w:t>
            </w:r>
            <w:r>
              <w:rPr>
                <w:rFonts w:hint="eastAsia"/>
              </w:rPr>
              <w:t>常量</w:t>
            </w:r>
            <w:r>
              <w:t>信息有误，</w:t>
            </w:r>
            <w:r>
              <w:rPr>
                <w:rFonts w:hint="eastAsia"/>
              </w:rPr>
              <w:t>城市距离、</w:t>
            </w:r>
            <w:r>
              <w:t>运费</w:t>
            </w:r>
            <w:r>
              <w:rPr>
                <w:rFonts w:hint="eastAsia"/>
              </w:rPr>
              <w:t>标准</w:t>
            </w:r>
            <w:r>
              <w:t>（</w:t>
            </w:r>
            <w:r>
              <w:rPr>
                <w:rFonts w:hint="eastAsia"/>
              </w:rPr>
              <w:t>按各快递</w:t>
            </w:r>
            <w:r>
              <w:t>类型</w:t>
            </w:r>
            <w:r>
              <w:rPr>
                <w:rFonts w:hint="eastAsia"/>
              </w:rPr>
              <w:t>（</w:t>
            </w:r>
            <w:r w:rsidRPr="003B4F1E">
              <w:rPr>
                <w:rFonts w:hint="eastAsia"/>
              </w:rPr>
              <w:t>经济快递，标准快递，特快专递</w:t>
            </w:r>
            <w:r>
              <w:t>）每公里每公斤</w:t>
            </w:r>
            <w:r>
              <w:t>/</w:t>
            </w:r>
            <w:r>
              <w:rPr>
                <w:rFonts w:hint="eastAsia"/>
              </w:rPr>
              <w:t>元</w:t>
            </w:r>
            <w:r>
              <w:t>计算）</w:t>
            </w:r>
            <w:r>
              <w:rPr>
                <w:rFonts w:hint="eastAsia"/>
              </w:rPr>
              <w:t>、包装</w:t>
            </w:r>
            <w:r>
              <w:t>费标准</w:t>
            </w:r>
          </w:p>
          <w:p w14:paraId="189432E4" w14:textId="77777777" w:rsidR="001A0E73" w:rsidRDefault="001A0E73" w:rsidP="001A0E73">
            <w:pPr>
              <w:ind w:firstLineChars="100" w:firstLine="200"/>
            </w:pPr>
            <w:r>
              <w:t>1.</w:t>
            </w:r>
            <w:r>
              <w:t>系统</w:t>
            </w:r>
            <w:r>
              <w:rPr>
                <w:rFonts w:hint="eastAsia"/>
              </w:rPr>
              <w:t>拒绝</w:t>
            </w:r>
            <w:r>
              <w:t>输入并</w:t>
            </w:r>
            <w:r>
              <w:rPr>
                <w:rFonts w:hint="eastAsia"/>
              </w:rPr>
              <w:t>提示</w:t>
            </w:r>
            <w:r>
              <w:t>输入错误的信息，请求</w:t>
            </w:r>
            <w:r>
              <w:rPr>
                <w:rFonts w:hint="eastAsia"/>
              </w:rPr>
              <w:t>重新</w:t>
            </w:r>
            <w:r>
              <w:t>输入</w:t>
            </w:r>
          </w:p>
          <w:p w14:paraId="08710B61" w14:textId="77777777" w:rsidR="001A0E73" w:rsidRDefault="001A0E73" w:rsidP="001A0E73">
            <w:pPr>
              <w:ind w:firstLineChars="100" w:firstLine="200"/>
            </w:pPr>
            <w:r>
              <w:t>PS</w:t>
            </w:r>
            <w:r>
              <w:t>：如总经理输入的</w:t>
            </w:r>
            <w:r>
              <w:rPr>
                <w:rFonts w:hint="eastAsia"/>
              </w:rPr>
              <w:t>城市</w:t>
            </w:r>
            <w:r>
              <w:t>距离有误（</w:t>
            </w:r>
            <w:r>
              <w:rPr>
                <w:rFonts w:hint="eastAsia"/>
              </w:rPr>
              <w:t>超过</w:t>
            </w:r>
            <w:r>
              <w:t>1</w:t>
            </w:r>
            <w:r>
              <w:t>万）</w:t>
            </w:r>
            <w:r>
              <w:rPr>
                <w:rFonts w:hint="eastAsia"/>
              </w:rPr>
              <w:t>，系统拒绝</w:t>
            </w:r>
            <w:r>
              <w:t>输入并提示</w:t>
            </w:r>
            <w:r>
              <w:rPr>
                <w:rFonts w:hint="eastAsia"/>
              </w:rPr>
              <w:t>城市距离</w:t>
            </w:r>
            <w:r>
              <w:t>输入有误，请求重新输入</w:t>
            </w:r>
          </w:p>
          <w:p w14:paraId="73CE44B4" w14:textId="77777777" w:rsidR="001A0E73" w:rsidRDefault="001A0E73" w:rsidP="001A0E73">
            <w:r>
              <w:t>3b</w:t>
            </w:r>
            <w:r>
              <w:rPr>
                <w:rFonts w:hint="eastAsia"/>
              </w:rPr>
              <w:t>.</w:t>
            </w:r>
            <w:r>
              <w:t>总经理取消</w:t>
            </w:r>
            <w:r>
              <w:rPr>
                <w:rFonts w:hint="eastAsia"/>
              </w:rPr>
              <w:t>常量</w:t>
            </w:r>
            <w:r>
              <w:t>制定添加</w:t>
            </w:r>
          </w:p>
          <w:p w14:paraId="4B2E9DA2" w14:textId="77777777" w:rsidR="001A0E73" w:rsidRDefault="001A0E73" w:rsidP="001A0E73">
            <w:pPr>
              <w:ind w:firstLineChars="100" w:firstLine="200"/>
            </w:pPr>
            <w:r>
              <w:rPr>
                <w:rFonts w:hint="eastAsia"/>
              </w:rPr>
              <w:t>1</w:t>
            </w:r>
            <w:r>
              <w:t>.</w:t>
            </w:r>
            <w:r>
              <w:t>系统取消</w:t>
            </w:r>
            <w:r>
              <w:rPr>
                <w:rFonts w:hint="eastAsia"/>
              </w:rPr>
              <w:t>常量</w:t>
            </w:r>
            <w:r>
              <w:t>制定添加</w:t>
            </w:r>
          </w:p>
        </w:tc>
      </w:tr>
      <w:tr w:rsidR="001A0E73" w14:paraId="0B0D9E9B" w14:textId="77777777" w:rsidTr="001A0E73">
        <w:tc>
          <w:tcPr>
            <w:tcW w:w="1129" w:type="dxa"/>
          </w:tcPr>
          <w:p w14:paraId="0F7BB640" w14:textId="77777777" w:rsidR="001A0E73" w:rsidRDefault="001A0E73" w:rsidP="001A0E73">
            <w:r>
              <w:t>特殊需求</w:t>
            </w:r>
          </w:p>
        </w:tc>
        <w:tc>
          <w:tcPr>
            <w:tcW w:w="7167" w:type="dxa"/>
            <w:gridSpan w:val="3"/>
          </w:tcPr>
          <w:p w14:paraId="180B782A" w14:textId="77777777" w:rsidR="001A0E73" w:rsidRDefault="001A0E73" w:rsidP="001A0E73">
            <w:r>
              <w:rPr>
                <w:rFonts w:hint="eastAsia"/>
              </w:rPr>
              <w:t>系统</w:t>
            </w:r>
            <w:r>
              <w:t>操作应当</w:t>
            </w:r>
            <w:r>
              <w:rPr>
                <w:rFonts w:hint="eastAsia"/>
              </w:rPr>
              <w:t>简单</w:t>
            </w:r>
            <w:r>
              <w:t>明了</w:t>
            </w:r>
          </w:p>
        </w:tc>
      </w:tr>
    </w:tbl>
    <w:p w14:paraId="248A4E64" w14:textId="77777777" w:rsidR="001A0E73" w:rsidRDefault="001A0E73" w:rsidP="001A0E73"/>
    <w:p w14:paraId="68EE2100" w14:textId="77777777" w:rsidR="001A0E73" w:rsidRDefault="001A0E73" w:rsidP="001A0E73"/>
    <w:p w14:paraId="1274F291" w14:textId="77777777" w:rsidR="001A0E73" w:rsidRDefault="001A0E73" w:rsidP="001A0E73"/>
    <w:p w14:paraId="2B8A57EE" w14:textId="77777777" w:rsidR="001A0E73" w:rsidRDefault="001A0E73" w:rsidP="001A0E73"/>
    <w:p w14:paraId="755C023A" w14:textId="77777777" w:rsidR="001A0E73" w:rsidRDefault="001A0E73" w:rsidP="001A0E73"/>
    <w:p w14:paraId="65CE50D2" w14:textId="77777777" w:rsidR="001A0E73" w:rsidRDefault="001A0E73" w:rsidP="001A0E73"/>
    <w:p w14:paraId="36FF7BE7" w14:textId="77777777" w:rsidR="001A0E73" w:rsidRDefault="001A0E73" w:rsidP="001A0E73"/>
    <w:p w14:paraId="0241312D" w14:textId="77777777" w:rsidR="001A0E73" w:rsidRDefault="001A0E73" w:rsidP="001A0E73">
      <w:r>
        <w:rPr>
          <w:rFonts w:hint="eastAsia"/>
        </w:rPr>
        <w:t>用例</w:t>
      </w:r>
      <w:r>
        <w:rPr>
          <w:rFonts w:hint="eastAsia"/>
        </w:rPr>
        <w:t xml:space="preserve">24 </w:t>
      </w:r>
      <w:r>
        <w:rPr>
          <w:rFonts w:hint="eastAsia"/>
        </w:rPr>
        <w:t>用户管理</w:t>
      </w:r>
    </w:p>
    <w:tbl>
      <w:tblPr>
        <w:tblStyle w:val="a5"/>
        <w:tblW w:w="8296" w:type="dxa"/>
        <w:tblLayout w:type="fixed"/>
        <w:tblLook w:val="04A0" w:firstRow="1" w:lastRow="0" w:firstColumn="1" w:lastColumn="0" w:noHBand="0" w:noVBand="1"/>
      </w:tblPr>
      <w:tblGrid>
        <w:gridCol w:w="1129"/>
        <w:gridCol w:w="3544"/>
        <w:gridCol w:w="1725"/>
        <w:gridCol w:w="1898"/>
      </w:tblGrid>
      <w:tr w:rsidR="001A0E73" w14:paraId="73F69F08" w14:textId="77777777" w:rsidTr="001A0E73">
        <w:tc>
          <w:tcPr>
            <w:tcW w:w="1129" w:type="dxa"/>
          </w:tcPr>
          <w:p w14:paraId="1A08402D" w14:textId="77777777" w:rsidR="001A0E73" w:rsidRDefault="001A0E73" w:rsidP="001A0E73">
            <w:r>
              <w:rPr>
                <w:rFonts w:hint="eastAsia"/>
              </w:rPr>
              <w:t>ID</w:t>
            </w:r>
          </w:p>
        </w:tc>
        <w:tc>
          <w:tcPr>
            <w:tcW w:w="3544" w:type="dxa"/>
          </w:tcPr>
          <w:p w14:paraId="4992B400" w14:textId="77777777" w:rsidR="001A0E73" w:rsidRDefault="001A0E73" w:rsidP="001A0E73">
            <w:r>
              <w:rPr>
                <w:rFonts w:hint="eastAsia"/>
              </w:rPr>
              <w:t>24</w:t>
            </w:r>
          </w:p>
        </w:tc>
        <w:tc>
          <w:tcPr>
            <w:tcW w:w="1725" w:type="dxa"/>
          </w:tcPr>
          <w:p w14:paraId="1C103094" w14:textId="77777777" w:rsidR="001A0E73" w:rsidRDefault="001A0E73" w:rsidP="001A0E73">
            <w:r>
              <w:rPr>
                <w:rFonts w:hint="eastAsia"/>
              </w:rPr>
              <w:t>名称</w:t>
            </w:r>
          </w:p>
        </w:tc>
        <w:tc>
          <w:tcPr>
            <w:tcW w:w="1898" w:type="dxa"/>
          </w:tcPr>
          <w:p w14:paraId="342469AB" w14:textId="77777777" w:rsidR="001A0E73" w:rsidRDefault="001A0E73" w:rsidP="001A0E73">
            <w:r>
              <w:rPr>
                <w:rFonts w:hint="eastAsia"/>
              </w:rPr>
              <w:t>用户管理</w:t>
            </w:r>
          </w:p>
        </w:tc>
      </w:tr>
      <w:tr w:rsidR="001A0E73" w14:paraId="225059DC" w14:textId="77777777" w:rsidTr="001A0E73">
        <w:tc>
          <w:tcPr>
            <w:tcW w:w="1129" w:type="dxa"/>
          </w:tcPr>
          <w:p w14:paraId="573FF4E9" w14:textId="77777777" w:rsidR="001A0E73" w:rsidRDefault="001A0E73" w:rsidP="001A0E73">
            <w:r>
              <w:t>创建者</w:t>
            </w:r>
          </w:p>
        </w:tc>
        <w:tc>
          <w:tcPr>
            <w:tcW w:w="3544" w:type="dxa"/>
          </w:tcPr>
          <w:p w14:paraId="4BA363FD" w14:textId="77777777" w:rsidR="001A0E73" w:rsidRDefault="001A0E73" w:rsidP="001A0E73">
            <w:r>
              <w:rPr>
                <w:rFonts w:hint="eastAsia"/>
              </w:rPr>
              <w:t>邓逸鹏</w:t>
            </w:r>
          </w:p>
        </w:tc>
        <w:tc>
          <w:tcPr>
            <w:tcW w:w="1725" w:type="dxa"/>
          </w:tcPr>
          <w:p w14:paraId="563FB67A" w14:textId="77777777" w:rsidR="001A0E73" w:rsidRDefault="001A0E73" w:rsidP="001A0E73">
            <w:r>
              <w:t>最后一次更新者</w:t>
            </w:r>
          </w:p>
        </w:tc>
        <w:tc>
          <w:tcPr>
            <w:tcW w:w="1898" w:type="dxa"/>
          </w:tcPr>
          <w:p w14:paraId="654850CB" w14:textId="77777777" w:rsidR="001A0E73" w:rsidRDefault="001A0E73" w:rsidP="001A0E73">
            <w:r>
              <w:rPr>
                <w:rFonts w:hint="eastAsia"/>
              </w:rPr>
              <w:t>邓逸鹏</w:t>
            </w:r>
          </w:p>
        </w:tc>
      </w:tr>
      <w:tr w:rsidR="001A0E73" w14:paraId="5DDDF231" w14:textId="77777777" w:rsidTr="001A0E73">
        <w:tc>
          <w:tcPr>
            <w:tcW w:w="1129" w:type="dxa"/>
          </w:tcPr>
          <w:p w14:paraId="7F9405CA" w14:textId="77777777" w:rsidR="001A0E73" w:rsidRDefault="001A0E73" w:rsidP="001A0E73">
            <w:r>
              <w:t>创建日期</w:t>
            </w:r>
          </w:p>
        </w:tc>
        <w:tc>
          <w:tcPr>
            <w:tcW w:w="3544" w:type="dxa"/>
          </w:tcPr>
          <w:p w14:paraId="6CAF116A" w14:textId="77777777" w:rsidR="001A0E73" w:rsidRDefault="001A0E73" w:rsidP="001A0E73">
            <w:r>
              <w:rPr>
                <w:rFonts w:hint="eastAsia"/>
              </w:rPr>
              <w:t>2015</w:t>
            </w:r>
            <w:r>
              <w:t>/9/30</w:t>
            </w:r>
          </w:p>
        </w:tc>
        <w:tc>
          <w:tcPr>
            <w:tcW w:w="1725" w:type="dxa"/>
          </w:tcPr>
          <w:p w14:paraId="133BF33E" w14:textId="77777777" w:rsidR="001A0E73" w:rsidRDefault="001A0E73" w:rsidP="001A0E73">
            <w:r>
              <w:t>最后更新日期</w:t>
            </w:r>
          </w:p>
        </w:tc>
        <w:tc>
          <w:tcPr>
            <w:tcW w:w="1898" w:type="dxa"/>
          </w:tcPr>
          <w:p w14:paraId="7DEF3C01" w14:textId="77777777" w:rsidR="001A0E73" w:rsidRDefault="001A0E73" w:rsidP="001A0E73">
            <w:r>
              <w:t>2015/9/30</w:t>
            </w:r>
          </w:p>
        </w:tc>
      </w:tr>
      <w:tr w:rsidR="001A0E73" w14:paraId="16968334" w14:textId="77777777" w:rsidTr="001A0E73">
        <w:tc>
          <w:tcPr>
            <w:tcW w:w="1129" w:type="dxa"/>
          </w:tcPr>
          <w:p w14:paraId="26A11725" w14:textId="77777777" w:rsidR="001A0E73" w:rsidRDefault="001A0E73" w:rsidP="001A0E73">
            <w:r>
              <w:t>参与者</w:t>
            </w:r>
          </w:p>
        </w:tc>
        <w:tc>
          <w:tcPr>
            <w:tcW w:w="7167" w:type="dxa"/>
            <w:gridSpan w:val="3"/>
          </w:tcPr>
          <w:p w14:paraId="0D01BC03" w14:textId="77777777" w:rsidR="001A0E73" w:rsidRDefault="001A0E73" w:rsidP="001A0E73">
            <w:r>
              <w:rPr>
                <w:rFonts w:hint="eastAsia"/>
              </w:rPr>
              <w:t>管理员，目的是使管理员对公司人员系统内账号进行管理</w:t>
            </w:r>
          </w:p>
        </w:tc>
      </w:tr>
      <w:tr w:rsidR="001A0E73" w14:paraId="664F4D72" w14:textId="77777777" w:rsidTr="001A0E73">
        <w:tc>
          <w:tcPr>
            <w:tcW w:w="1129" w:type="dxa"/>
          </w:tcPr>
          <w:p w14:paraId="273419A4" w14:textId="77777777" w:rsidR="001A0E73" w:rsidRDefault="001A0E73" w:rsidP="001A0E73">
            <w:r>
              <w:t>触发条件</w:t>
            </w:r>
          </w:p>
        </w:tc>
        <w:tc>
          <w:tcPr>
            <w:tcW w:w="7167" w:type="dxa"/>
            <w:gridSpan w:val="3"/>
          </w:tcPr>
          <w:p w14:paraId="14C86174" w14:textId="77777777" w:rsidR="001A0E73" w:rsidRDefault="001A0E73" w:rsidP="001A0E73">
            <w:r>
              <w:rPr>
                <w:rFonts w:hint="eastAsia"/>
              </w:rPr>
              <w:t>管理员需要对公司人员系统内账号进行增删</w:t>
            </w:r>
            <w:proofErr w:type="gramStart"/>
            <w:r>
              <w:rPr>
                <w:rFonts w:hint="eastAsia"/>
              </w:rPr>
              <w:t>改查操作</w:t>
            </w:r>
            <w:proofErr w:type="gramEnd"/>
          </w:p>
        </w:tc>
      </w:tr>
      <w:tr w:rsidR="001A0E73" w14:paraId="6AEDAAB1" w14:textId="77777777" w:rsidTr="001A0E73">
        <w:tc>
          <w:tcPr>
            <w:tcW w:w="1129" w:type="dxa"/>
          </w:tcPr>
          <w:p w14:paraId="0B5AF1FF" w14:textId="77777777" w:rsidR="001A0E73" w:rsidRDefault="001A0E73" w:rsidP="001A0E73">
            <w:r>
              <w:t>前置条件</w:t>
            </w:r>
          </w:p>
        </w:tc>
        <w:tc>
          <w:tcPr>
            <w:tcW w:w="7167" w:type="dxa"/>
            <w:gridSpan w:val="3"/>
          </w:tcPr>
          <w:p w14:paraId="3B028679" w14:textId="77777777" w:rsidR="001A0E73" w:rsidRDefault="001A0E73" w:rsidP="001A0E73">
            <w:r>
              <w:rPr>
                <w:rFonts w:hint="eastAsia"/>
              </w:rPr>
              <w:t>管理员已经被识别</w:t>
            </w:r>
          </w:p>
        </w:tc>
      </w:tr>
      <w:tr w:rsidR="001A0E73" w14:paraId="44366EC2" w14:textId="77777777" w:rsidTr="001A0E73">
        <w:tc>
          <w:tcPr>
            <w:tcW w:w="1129" w:type="dxa"/>
          </w:tcPr>
          <w:p w14:paraId="3ABA473B" w14:textId="77777777" w:rsidR="001A0E73" w:rsidRDefault="001A0E73" w:rsidP="001A0E73">
            <w:r>
              <w:t>后置条件</w:t>
            </w:r>
          </w:p>
        </w:tc>
        <w:tc>
          <w:tcPr>
            <w:tcW w:w="7167" w:type="dxa"/>
            <w:gridSpan w:val="3"/>
          </w:tcPr>
          <w:p w14:paraId="174B70E3" w14:textId="77777777" w:rsidR="001A0E73" w:rsidRDefault="001A0E73" w:rsidP="001A0E73">
            <w:r>
              <w:rPr>
                <w:rFonts w:hint="eastAsia"/>
              </w:rPr>
              <w:t>系统记录管理员操作后的账号信息</w:t>
            </w:r>
          </w:p>
        </w:tc>
      </w:tr>
      <w:tr w:rsidR="001A0E73" w14:paraId="50350DC2" w14:textId="77777777" w:rsidTr="001A0E73">
        <w:tc>
          <w:tcPr>
            <w:tcW w:w="1129" w:type="dxa"/>
          </w:tcPr>
          <w:p w14:paraId="7743EE73" w14:textId="77777777" w:rsidR="001A0E73" w:rsidRDefault="001A0E73" w:rsidP="001A0E73">
            <w:r>
              <w:t>优先级</w:t>
            </w:r>
          </w:p>
        </w:tc>
        <w:tc>
          <w:tcPr>
            <w:tcW w:w="7167" w:type="dxa"/>
            <w:gridSpan w:val="3"/>
          </w:tcPr>
          <w:p w14:paraId="041FBA27" w14:textId="77777777" w:rsidR="001A0E73" w:rsidRDefault="001A0E73" w:rsidP="001A0E73">
            <w:r>
              <w:rPr>
                <w:rFonts w:hint="eastAsia"/>
              </w:rPr>
              <w:t>最高</w:t>
            </w:r>
          </w:p>
        </w:tc>
      </w:tr>
      <w:tr w:rsidR="001A0E73" w14:paraId="3FDFC20B" w14:textId="77777777" w:rsidTr="001A0E73">
        <w:tc>
          <w:tcPr>
            <w:tcW w:w="1129" w:type="dxa"/>
          </w:tcPr>
          <w:p w14:paraId="1E5DB008" w14:textId="77777777" w:rsidR="001A0E73" w:rsidRDefault="001A0E73" w:rsidP="001A0E73">
            <w:r>
              <w:t>正常流程</w:t>
            </w:r>
          </w:p>
        </w:tc>
        <w:tc>
          <w:tcPr>
            <w:tcW w:w="7167" w:type="dxa"/>
            <w:gridSpan w:val="3"/>
          </w:tcPr>
          <w:p w14:paraId="0B36F39C" w14:textId="77777777" w:rsidR="001A0E73" w:rsidRDefault="001A0E73" w:rsidP="001A0E73">
            <w:r>
              <w:rPr>
                <w:rFonts w:hint="eastAsia"/>
              </w:rPr>
              <w:t>增加账号</w:t>
            </w:r>
          </w:p>
          <w:p w14:paraId="562C4CD6" w14:textId="77777777" w:rsidR="001A0E73" w:rsidRDefault="001A0E73" w:rsidP="001A0E73">
            <w:pPr>
              <w:numPr>
                <w:ilvl w:val="0"/>
                <w:numId w:val="12"/>
              </w:numPr>
            </w:pPr>
            <w:r>
              <w:rPr>
                <w:rFonts w:hint="eastAsia"/>
              </w:rPr>
              <w:t>管理员选择增加账号，填写账号属性（员工姓名、账号、密码、权限）</w:t>
            </w:r>
          </w:p>
          <w:p w14:paraId="7C8C8B2D" w14:textId="77777777" w:rsidR="001A0E73" w:rsidRDefault="001A0E73" w:rsidP="001A0E73">
            <w:pPr>
              <w:numPr>
                <w:ilvl w:val="0"/>
                <w:numId w:val="12"/>
              </w:numPr>
            </w:pPr>
            <w:r>
              <w:rPr>
                <w:rFonts w:hint="eastAsia"/>
              </w:rPr>
              <w:t>完成增加操作，系统记录操作信息</w:t>
            </w:r>
          </w:p>
          <w:p w14:paraId="36C42A98" w14:textId="77777777" w:rsidR="001A0E73" w:rsidRDefault="001A0E73" w:rsidP="001A0E73"/>
          <w:p w14:paraId="1EA2DCC4" w14:textId="77777777" w:rsidR="001A0E73" w:rsidRDefault="001A0E73" w:rsidP="001A0E73">
            <w:r>
              <w:rPr>
                <w:rFonts w:hint="eastAsia"/>
              </w:rPr>
              <w:lastRenderedPageBreak/>
              <w:t>删除账号</w:t>
            </w:r>
          </w:p>
          <w:p w14:paraId="68FC12FB" w14:textId="77777777" w:rsidR="001A0E73" w:rsidRDefault="001A0E73" w:rsidP="001A0E73">
            <w:pPr>
              <w:numPr>
                <w:ilvl w:val="0"/>
                <w:numId w:val="13"/>
              </w:numPr>
            </w:pPr>
            <w:r>
              <w:rPr>
                <w:rFonts w:hint="eastAsia"/>
              </w:rPr>
              <w:t>管理员选中所要删除的账号，进行删除操作</w:t>
            </w:r>
          </w:p>
          <w:p w14:paraId="297127D6" w14:textId="77777777" w:rsidR="001A0E73" w:rsidRDefault="001A0E73" w:rsidP="001A0E73">
            <w:pPr>
              <w:numPr>
                <w:ilvl w:val="0"/>
                <w:numId w:val="13"/>
              </w:numPr>
            </w:pPr>
            <w:r>
              <w:rPr>
                <w:rFonts w:hint="eastAsia"/>
              </w:rPr>
              <w:t>系统显示确认信息</w:t>
            </w:r>
          </w:p>
          <w:p w14:paraId="751211DC" w14:textId="77777777" w:rsidR="001A0E73" w:rsidRDefault="001A0E73" w:rsidP="001A0E73">
            <w:pPr>
              <w:numPr>
                <w:ilvl w:val="0"/>
                <w:numId w:val="13"/>
              </w:numPr>
            </w:pPr>
            <w:r>
              <w:rPr>
                <w:rFonts w:hint="eastAsia"/>
              </w:rPr>
              <w:t>管理员确认删除</w:t>
            </w:r>
          </w:p>
          <w:p w14:paraId="51440BF3" w14:textId="77777777" w:rsidR="001A0E73" w:rsidRDefault="001A0E73" w:rsidP="001A0E73">
            <w:pPr>
              <w:numPr>
                <w:ilvl w:val="0"/>
                <w:numId w:val="13"/>
              </w:numPr>
            </w:pPr>
            <w:r>
              <w:rPr>
                <w:rFonts w:hint="eastAsia"/>
              </w:rPr>
              <w:t>完成删除操作，系统记录操作信息</w:t>
            </w:r>
          </w:p>
          <w:p w14:paraId="3A8B39D3" w14:textId="77777777" w:rsidR="001A0E73" w:rsidRDefault="001A0E73" w:rsidP="001A0E73"/>
          <w:p w14:paraId="0A36379C" w14:textId="77777777" w:rsidR="001A0E73" w:rsidRDefault="001A0E73" w:rsidP="001A0E73">
            <w:r>
              <w:rPr>
                <w:rFonts w:hint="eastAsia"/>
              </w:rPr>
              <w:t>修改账号</w:t>
            </w:r>
          </w:p>
          <w:p w14:paraId="5D001AFC" w14:textId="77777777" w:rsidR="001A0E73" w:rsidRDefault="001A0E73" w:rsidP="001A0E73">
            <w:pPr>
              <w:numPr>
                <w:ilvl w:val="0"/>
                <w:numId w:val="14"/>
              </w:numPr>
            </w:pPr>
            <w:r>
              <w:rPr>
                <w:rFonts w:hint="eastAsia"/>
              </w:rPr>
              <w:t>管理员选中所要修改的账号，进行修改操作</w:t>
            </w:r>
          </w:p>
          <w:p w14:paraId="6818220A" w14:textId="77777777" w:rsidR="001A0E73" w:rsidRDefault="001A0E73" w:rsidP="001A0E73">
            <w:pPr>
              <w:numPr>
                <w:ilvl w:val="0"/>
                <w:numId w:val="14"/>
              </w:numPr>
            </w:pPr>
            <w:r>
              <w:rPr>
                <w:rFonts w:hint="eastAsia"/>
              </w:rPr>
              <w:t>管理员修改账号属性（员工姓名、密码、权限）</w:t>
            </w:r>
          </w:p>
          <w:p w14:paraId="00DEDA70" w14:textId="77777777" w:rsidR="001A0E73" w:rsidRDefault="001A0E73" w:rsidP="001A0E73">
            <w:pPr>
              <w:numPr>
                <w:ilvl w:val="0"/>
                <w:numId w:val="14"/>
              </w:numPr>
            </w:pPr>
            <w:r>
              <w:rPr>
                <w:rFonts w:hint="eastAsia"/>
              </w:rPr>
              <w:t>系统显示确认信息</w:t>
            </w:r>
          </w:p>
          <w:p w14:paraId="006EB762" w14:textId="77777777" w:rsidR="001A0E73" w:rsidRDefault="001A0E73" w:rsidP="001A0E73">
            <w:pPr>
              <w:numPr>
                <w:ilvl w:val="0"/>
                <w:numId w:val="14"/>
              </w:numPr>
            </w:pPr>
            <w:r>
              <w:rPr>
                <w:rFonts w:hint="eastAsia"/>
              </w:rPr>
              <w:t>完成修改操作，系统记录操作信息</w:t>
            </w:r>
          </w:p>
          <w:p w14:paraId="327DE306" w14:textId="77777777" w:rsidR="001A0E73" w:rsidRDefault="001A0E73" w:rsidP="001A0E73"/>
          <w:p w14:paraId="227B39E7" w14:textId="77777777" w:rsidR="001A0E73" w:rsidRDefault="001A0E73" w:rsidP="001A0E73">
            <w:r>
              <w:rPr>
                <w:rFonts w:hint="eastAsia"/>
              </w:rPr>
              <w:t>查询账号</w:t>
            </w:r>
          </w:p>
          <w:p w14:paraId="6C692081" w14:textId="77777777" w:rsidR="001A0E73" w:rsidRDefault="001A0E73" w:rsidP="001A0E73">
            <w:pPr>
              <w:numPr>
                <w:ilvl w:val="0"/>
                <w:numId w:val="15"/>
              </w:numPr>
            </w:pPr>
            <w:r>
              <w:rPr>
                <w:rFonts w:hint="eastAsia"/>
              </w:rPr>
              <w:t>管理员选择所要查询的账号，进行查询操作</w:t>
            </w:r>
          </w:p>
          <w:p w14:paraId="1810E54C" w14:textId="77777777" w:rsidR="001A0E73" w:rsidRDefault="001A0E73" w:rsidP="001A0E73">
            <w:pPr>
              <w:numPr>
                <w:ilvl w:val="0"/>
                <w:numId w:val="15"/>
              </w:numPr>
            </w:pPr>
            <w:r>
              <w:rPr>
                <w:rFonts w:hint="eastAsia"/>
              </w:rPr>
              <w:t>系统显示账号信息（员工姓名、账号、密码、权限）</w:t>
            </w:r>
          </w:p>
          <w:p w14:paraId="5B394A2F" w14:textId="77777777" w:rsidR="001A0E73" w:rsidRDefault="001A0E73" w:rsidP="001A0E73">
            <w:r>
              <w:rPr>
                <w:rFonts w:hint="eastAsia"/>
              </w:rPr>
              <w:t>3.</w:t>
            </w:r>
            <w:r>
              <w:rPr>
                <w:rFonts w:hint="eastAsia"/>
              </w:rPr>
              <w:t>完成查询操作，系统记录查询操作</w:t>
            </w:r>
          </w:p>
        </w:tc>
      </w:tr>
      <w:tr w:rsidR="001A0E73" w14:paraId="047E28C6" w14:textId="77777777" w:rsidTr="001A0E73">
        <w:tc>
          <w:tcPr>
            <w:tcW w:w="1129" w:type="dxa"/>
          </w:tcPr>
          <w:p w14:paraId="0623F917" w14:textId="77777777" w:rsidR="001A0E73" w:rsidRDefault="001A0E73" w:rsidP="001A0E73">
            <w:r>
              <w:lastRenderedPageBreak/>
              <w:t>扩展流程</w:t>
            </w:r>
          </w:p>
        </w:tc>
        <w:tc>
          <w:tcPr>
            <w:tcW w:w="7167" w:type="dxa"/>
            <w:gridSpan w:val="3"/>
          </w:tcPr>
          <w:p w14:paraId="2D1799B5" w14:textId="77777777" w:rsidR="001A0E73" w:rsidRDefault="001A0E73" w:rsidP="001A0E73">
            <w:r>
              <w:rPr>
                <w:rFonts w:hint="eastAsia"/>
              </w:rPr>
              <w:t>增加账号</w:t>
            </w:r>
          </w:p>
          <w:p w14:paraId="7D7090FD" w14:textId="77777777" w:rsidR="001A0E73" w:rsidRDefault="001A0E73" w:rsidP="001A0E73">
            <w:r>
              <w:rPr>
                <w:rFonts w:hint="eastAsia"/>
              </w:rPr>
              <w:t>2</w:t>
            </w:r>
            <w:r>
              <w:t>a</w:t>
            </w:r>
            <w:r>
              <w:rPr>
                <w:rFonts w:hint="eastAsia"/>
              </w:rPr>
              <w:t>.</w:t>
            </w:r>
            <w:r>
              <w:rPr>
                <w:rFonts w:hint="eastAsia"/>
              </w:rPr>
              <w:t>所增加账号名称与原有账号重复</w:t>
            </w:r>
          </w:p>
          <w:p w14:paraId="62772AC0" w14:textId="77777777" w:rsidR="001A0E73" w:rsidRDefault="001A0E73" w:rsidP="001A0E73">
            <w:r>
              <w:rPr>
                <w:rFonts w:hint="eastAsia"/>
              </w:rPr>
              <w:t xml:space="preserve">  1.</w:t>
            </w:r>
            <w:r>
              <w:rPr>
                <w:rFonts w:hint="eastAsia"/>
              </w:rPr>
              <w:t>系统提示“账号名称重复，请重新填写”，返回填写页面</w:t>
            </w:r>
          </w:p>
          <w:p w14:paraId="10AFF6DF" w14:textId="77777777" w:rsidR="001A0E73" w:rsidRDefault="001A0E73" w:rsidP="001A0E73"/>
          <w:p w14:paraId="499E8ACC" w14:textId="77777777" w:rsidR="001A0E73" w:rsidRDefault="001A0E73" w:rsidP="001A0E73">
            <w:r>
              <w:rPr>
                <w:rFonts w:hint="eastAsia"/>
              </w:rPr>
              <w:t>删除账号、修改账号</w:t>
            </w:r>
          </w:p>
          <w:p w14:paraId="623FA061" w14:textId="77777777" w:rsidR="001A0E73" w:rsidRDefault="001A0E73" w:rsidP="001A0E73">
            <w:r>
              <w:rPr>
                <w:rFonts w:hint="eastAsia"/>
              </w:rPr>
              <w:t>3</w:t>
            </w:r>
            <w:r>
              <w:t>a.</w:t>
            </w:r>
            <w:r>
              <w:rPr>
                <w:rFonts w:hint="eastAsia"/>
              </w:rPr>
              <w:t>管理员取消操作</w:t>
            </w:r>
          </w:p>
          <w:p w14:paraId="3DF89523" w14:textId="77777777" w:rsidR="001A0E73" w:rsidRDefault="001A0E73" w:rsidP="001A0E73">
            <w:r>
              <w:rPr>
                <w:rFonts w:hint="eastAsia"/>
              </w:rPr>
              <w:t xml:space="preserve">  1.</w:t>
            </w:r>
            <w:r>
              <w:rPr>
                <w:rFonts w:hint="eastAsia"/>
              </w:rPr>
              <w:t>返回相应的操作页面</w:t>
            </w:r>
          </w:p>
        </w:tc>
      </w:tr>
      <w:tr w:rsidR="001A0E73" w14:paraId="108FDAD9" w14:textId="77777777" w:rsidTr="001A0E73">
        <w:tc>
          <w:tcPr>
            <w:tcW w:w="1129" w:type="dxa"/>
          </w:tcPr>
          <w:p w14:paraId="76EEEB39" w14:textId="77777777" w:rsidR="001A0E73" w:rsidRDefault="001A0E73" w:rsidP="001A0E73">
            <w:r>
              <w:t>特殊需求</w:t>
            </w:r>
          </w:p>
        </w:tc>
        <w:tc>
          <w:tcPr>
            <w:tcW w:w="7167" w:type="dxa"/>
            <w:gridSpan w:val="3"/>
          </w:tcPr>
          <w:p w14:paraId="46C2EBDB" w14:textId="77777777" w:rsidR="001A0E73" w:rsidRDefault="001A0E73" w:rsidP="001A0E73">
            <w:pPr>
              <w:numPr>
                <w:ilvl w:val="0"/>
                <w:numId w:val="18"/>
              </w:numPr>
            </w:pPr>
            <w:r>
              <w:rPr>
                <w:rFonts w:hint="eastAsia"/>
              </w:rPr>
              <w:t>增加账号操作可以进行批量操作，方便管理员初始化</w:t>
            </w:r>
          </w:p>
          <w:p w14:paraId="3EDF1E07" w14:textId="77777777" w:rsidR="001A0E73" w:rsidRDefault="001A0E73" w:rsidP="001A0E73">
            <w:pPr>
              <w:numPr>
                <w:ilvl w:val="0"/>
                <w:numId w:val="18"/>
              </w:numPr>
            </w:pPr>
            <w:r>
              <w:rPr>
                <w:rFonts w:hint="eastAsia"/>
              </w:rPr>
              <w:t>查询账号操作可以通过模糊字在选择账号，使管理员可以快速选中要选择的账号</w:t>
            </w:r>
          </w:p>
        </w:tc>
      </w:tr>
    </w:tbl>
    <w:p w14:paraId="79CB644F" w14:textId="77777777" w:rsidR="001A0E73" w:rsidRDefault="001A0E73" w:rsidP="001A0E73"/>
    <w:p w14:paraId="313EAB50" w14:textId="77777777" w:rsidR="006E466B" w:rsidRDefault="006E466B" w:rsidP="001A0E73"/>
    <w:p w14:paraId="4C3EEF28" w14:textId="77777777" w:rsidR="006E466B" w:rsidRDefault="006E466B" w:rsidP="001A0E73"/>
    <w:p w14:paraId="2569BC3B" w14:textId="77777777" w:rsidR="006E466B" w:rsidRDefault="006E466B" w:rsidP="001A0E73"/>
    <w:p w14:paraId="6466F015" w14:textId="77777777" w:rsidR="006E466B" w:rsidRDefault="006E466B" w:rsidP="001A0E73"/>
    <w:p w14:paraId="5C154EDD" w14:textId="77777777" w:rsidR="006E466B" w:rsidRDefault="006E466B" w:rsidP="001A0E73"/>
    <w:p w14:paraId="26919424" w14:textId="77777777" w:rsidR="006E466B" w:rsidRDefault="006E466B" w:rsidP="001A0E73"/>
    <w:p w14:paraId="0C10FCAC" w14:textId="77777777" w:rsidR="000D2123" w:rsidRDefault="000D2123" w:rsidP="001A0E73"/>
    <w:p w14:paraId="0AD434B9" w14:textId="77777777" w:rsidR="001A0E73" w:rsidRDefault="001A0E73" w:rsidP="001B0ECD">
      <w:r>
        <w:rPr>
          <w:rFonts w:hint="eastAsia"/>
        </w:rPr>
        <w:t>用例</w:t>
      </w:r>
      <w:r>
        <w:rPr>
          <w:rFonts w:hint="eastAsia"/>
        </w:rPr>
        <w:t xml:space="preserve">25 </w:t>
      </w:r>
      <w:r>
        <w:rPr>
          <w:rFonts w:hint="eastAsia"/>
        </w:rPr>
        <w:t>日志查询</w:t>
      </w:r>
    </w:p>
    <w:tbl>
      <w:tblPr>
        <w:tblStyle w:val="a5"/>
        <w:tblW w:w="8296" w:type="dxa"/>
        <w:tblLayout w:type="fixed"/>
        <w:tblLook w:val="04A0" w:firstRow="1" w:lastRow="0" w:firstColumn="1" w:lastColumn="0" w:noHBand="0" w:noVBand="1"/>
      </w:tblPr>
      <w:tblGrid>
        <w:gridCol w:w="1129"/>
        <w:gridCol w:w="3544"/>
        <w:gridCol w:w="1725"/>
        <w:gridCol w:w="1898"/>
      </w:tblGrid>
      <w:tr w:rsidR="001A0E73" w14:paraId="1CE41C37" w14:textId="77777777" w:rsidTr="001A0E73">
        <w:tc>
          <w:tcPr>
            <w:tcW w:w="1129" w:type="dxa"/>
          </w:tcPr>
          <w:p w14:paraId="09F740CD" w14:textId="77777777" w:rsidR="001A0E73" w:rsidRDefault="001A0E73" w:rsidP="001A0E73">
            <w:r>
              <w:rPr>
                <w:rFonts w:hint="eastAsia"/>
              </w:rPr>
              <w:t>ID</w:t>
            </w:r>
          </w:p>
        </w:tc>
        <w:tc>
          <w:tcPr>
            <w:tcW w:w="3544" w:type="dxa"/>
          </w:tcPr>
          <w:p w14:paraId="6D7DB6A9" w14:textId="77777777" w:rsidR="001A0E73" w:rsidRDefault="001A0E73" w:rsidP="001A0E73">
            <w:r>
              <w:rPr>
                <w:rFonts w:hint="eastAsia"/>
              </w:rPr>
              <w:t>25</w:t>
            </w:r>
          </w:p>
        </w:tc>
        <w:tc>
          <w:tcPr>
            <w:tcW w:w="1725" w:type="dxa"/>
          </w:tcPr>
          <w:p w14:paraId="0AD56876" w14:textId="77777777" w:rsidR="001A0E73" w:rsidRDefault="001A0E73" w:rsidP="001A0E73">
            <w:r>
              <w:rPr>
                <w:rFonts w:hint="eastAsia"/>
              </w:rPr>
              <w:t>名称</w:t>
            </w:r>
          </w:p>
        </w:tc>
        <w:tc>
          <w:tcPr>
            <w:tcW w:w="1898" w:type="dxa"/>
          </w:tcPr>
          <w:p w14:paraId="38151C1B" w14:textId="77777777" w:rsidR="001A0E73" w:rsidRDefault="001A0E73" w:rsidP="001A0E73">
            <w:r>
              <w:rPr>
                <w:rFonts w:hint="eastAsia"/>
              </w:rPr>
              <w:t>日志查询</w:t>
            </w:r>
          </w:p>
        </w:tc>
      </w:tr>
      <w:tr w:rsidR="001A0E73" w14:paraId="7B29E145" w14:textId="77777777" w:rsidTr="001A0E73">
        <w:tc>
          <w:tcPr>
            <w:tcW w:w="1129" w:type="dxa"/>
          </w:tcPr>
          <w:p w14:paraId="761B2CBD" w14:textId="77777777" w:rsidR="001A0E73" w:rsidRDefault="001A0E73" w:rsidP="001A0E73">
            <w:r>
              <w:t>创建者</w:t>
            </w:r>
          </w:p>
        </w:tc>
        <w:tc>
          <w:tcPr>
            <w:tcW w:w="3544" w:type="dxa"/>
          </w:tcPr>
          <w:p w14:paraId="0B9048CC" w14:textId="77777777" w:rsidR="001A0E73" w:rsidRDefault="001A0E73" w:rsidP="001A0E73">
            <w:r>
              <w:rPr>
                <w:rFonts w:hint="eastAsia"/>
              </w:rPr>
              <w:t>邓逸鹏</w:t>
            </w:r>
          </w:p>
        </w:tc>
        <w:tc>
          <w:tcPr>
            <w:tcW w:w="1725" w:type="dxa"/>
          </w:tcPr>
          <w:p w14:paraId="39457095" w14:textId="77777777" w:rsidR="001A0E73" w:rsidRDefault="001A0E73" w:rsidP="001A0E73">
            <w:r>
              <w:t>最后一次更新者</w:t>
            </w:r>
          </w:p>
        </w:tc>
        <w:tc>
          <w:tcPr>
            <w:tcW w:w="1898" w:type="dxa"/>
          </w:tcPr>
          <w:p w14:paraId="37FCDFFE" w14:textId="77777777" w:rsidR="001A0E73" w:rsidRDefault="001A0E73" w:rsidP="001A0E73">
            <w:r>
              <w:rPr>
                <w:rFonts w:hint="eastAsia"/>
              </w:rPr>
              <w:t>邓逸鹏</w:t>
            </w:r>
          </w:p>
        </w:tc>
      </w:tr>
      <w:tr w:rsidR="001A0E73" w14:paraId="04E679A3" w14:textId="77777777" w:rsidTr="001A0E73">
        <w:tc>
          <w:tcPr>
            <w:tcW w:w="1129" w:type="dxa"/>
          </w:tcPr>
          <w:p w14:paraId="10B417A5" w14:textId="77777777" w:rsidR="001A0E73" w:rsidRDefault="001A0E73" w:rsidP="001A0E73">
            <w:r>
              <w:t>创建日期</w:t>
            </w:r>
          </w:p>
        </w:tc>
        <w:tc>
          <w:tcPr>
            <w:tcW w:w="3544" w:type="dxa"/>
          </w:tcPr>
          <w:p w14:paraId="67FBC6EB" w14:textId="77777777" w:rsidR="001A0E73" w:rsidRDefault="001A0E73" w:rsidP="001A0E73">
            <w:r>
              <w:t>2015/9/30</w:t>
            </w:r>
          </w:p>
        </w:tc>
        <w:tc>
          <w:tcPr>
            <w:tcW w:w="1725" w:type="dxa"/>
          </w:tcPr>
          <w:p w14:paraId="410B0521" w14:textId="77777777" w:rsidR="001A0E73" w:rsidRDefault="001A0E73" w:rsidP="001A0E73">
            <w:r>
              <w:t>最后更新日期</w:t>
            </w:r>
          </w:p>
        </w:tc>
        <w:tc>
          <w:tcPr>
            <w:tcW w:w="1898" w:type="dxa"/>
          </w:tcPr>
          <w:p w14:paraId="5ED0A212" w14:textId="77777777" w:rsidR="001A0E73" w:rsidRDefault="001A0E73" w:rsidP="001A0E73">
            <w:r>
              <w:t>2015/9/30</w:t>
            </w:r>
          </w:p>
        </w:tc>
      </w:tr>
      <w:tr w:rsidR="001A0E73" w14:paraId="2C38879B" w14:textId="77777777" w:rsidTr="001A0E73">
        <w:tc>
          <w:tcPr>
            <w:tcW w:w="1129" w:type="dxa"/>
          </w:tcPr>
          <w:p w14:paraId="18D527AD" w14:textId="77777777" w:rsidR="001A0E73" w:rsidRDefault="001A0E73" w:rsidP="001A0E73">
            <w:r>
              <w:t>参与者</w:t>
            </w:r>
          </w:p>
        </w:tc>
        <w:tc>
          <w:tcPr>
            <w:tcW w:w="7167" w:type="dxa"/>
            <w:gridSpan w:val="3"/>
          </w:tcPr>
          <w:p w14:paraId="445FD9EF" w14:textId="77777777" w:rsidR="001A0E73" w:rsidRDefault="001A0E73" w:rsidP="001A0E73">
            <w:r>
              <w:rPr>
                <w:rFonts w:hint="eastAsia"/>
              </w:rPr>
              <w:t>财务人员或总经理，主要是查看制定时间、地点或人员的系统操作日志</w:t>
            </w:r>
          </w:p>
        </w:tc>
      </w:tr>
      <w:tr w:rsidR="001A0E73" w14:paraId="65BBBF69" w14:textId="77777777" w:rsidTr="001A0E73">
        <w:tc>
          <w:tcPr>
            <w:tcW w:w="1129" w:type="dxa"/>
          </w:tcPr>
          <w:p w14:paraId="0FB720B9" w14:textId="77777777" w:rsidR="001A0E73" w:rsidRDefault="001A0E73" w:rsidP="001A0E73">
            <w:r>
              <w:t>触发条件</w:t>
            </w:r>
          </w:p>
        </w:tc>
        <w:tc>
          <w:tcPr>
            <w:tcW w:w="7167" w:type="dxa"/>
            <w:gridSpan w:val="3"/>
          </w:tcPr>
          <w:p w14:paraId="7F6F23C2" w14:textId="77777777" w:rsidR="001A0E73" w:rsidRDefault="001A0E73" w:rsidP="001A0E73">
            <w:r>
              <w:rPr>
                <w:rFonts w:hint="eastAsia"/>
              </w:rPr>
              <w:t>财务人员或总经理选择查询日志信息</w:t>
            </w:r>
          </w:p>
        </w:tc>
      </w:tr>
      <w:tr w:rsidR="001A0E73" w14:paraId="03880428" w14:textId="77777777" w:rsidTr="001A0E73">
        <w:tc>
          <w:tcPr>
            <w:tcW w:w="1129" w:type="dxa"/>
          </w:tcPr>
          <w:p w14:paraId="6EAB1BBF" w14:textId="77777777" w:rsidR="001A0E73" w:rsidRDefault="001A0E73" w:rsidP="001A0E73">
            <w:r>
              <w:t>前置条件</w:t>
            </w:r>
          </w:p>
        </w:tc>
        <w:tc>
          <w:tcPr>
            <w:tcW w:w="7167" w:type="dxa"/>
            <w:gridSpan w:val="3"/>
          </w:tcPr>
          <w:p w14:paraId="35547136" w14:textId="77777777" w:rsidR="001A0E73" w:rsidRDefault="001A0E73" w:rsidP="001A0E73">
            <w:r>
              <w:rPr>
                <w:rFonts w:hint="eastAsia"/>
              </w:rPr>
              <w:t>系统已经将主要的系统操作都记录为日志</w:t>
            </w:r>
          </w:p>
        </w:tc>
      </w:tr>
      <w:tr w:rsidR="001A0E73" w14:paraId="57B76B4B" w14:textId="77777777" w:rsidTr="001A0E73">
        <w:tc>
          <w:tcPr>
            <w:tcW w:w="1129" w:type="dxa"/>
          </w:tcPr>
          <w:p w14:paraId="1414165A" w14:textId="77777777" w:rsidR="001A0E73" w:rsidRDefault="001A0E73" w:rsidP="001A0E73">
            <w:r>
              <w:t>后置条件</w:t>
            </w:r>
          </w:p>
        </w:tc>
        <w:tc>
          <w:tcPr>
            <w:tcW w:w="7167" w:type="dxa"/>
            <w:gridSpan w:val="3"/>
          </w:tcPr>
          <w:p w14:paraId="61AA276D" w14:textId="77777777" w:rsidR="001A0E73" w:rsidRDefault="001A0E73" w:rsidP="001A0E73">
            <w:r>
              <w:rPr>
                <w:rFonts w:hint="eastAsia"/>
              </w:rPr>
              <w:t>系统显示财务人员或总经理所选择条件（指定日期、营业厅、人员）下的系统操作日志</w:t>
            </w:r>
          </w:p>
        </w:tc>
      </w:tr>
      <w:tr w:rsidR="001A0E73" w14:paraId="7BCBFD68" w14:textId="77777777" w:rsidTr="001A0E73">
        <w:tc>
          <w:tcPr>
            <w:tcW w:w="1129" w:type="dxa"/>
          </w:tcPr>
          <w:p w14:paraId="329C0F43" w14:textId="77777777" w:rsidR="001A0E73" w:rsidRDefault="001A0E73" w:rsidP="001A0E73">
            <w:r>
              <w:t>优先级</w:t>
            </w:r>
          </w:p>
        </w:tc>
        <w:tc>
          <w:tcPr>
            <w:tcW w:w="7167" w:type="dxa"/>
            <w:gridSpan w:val="3"/>
          </w:tcPr>
          <w:p w14:paraId="28025036" w14:textId="77777777" w:rsidR="001A0E73" w:rsidRDefault="001A0E73" w:rsidP="001A0E73">
            <w:r>
              <w:rPr>
                <w:rFonts w:hint="eastAsia"/>
              </w:rPr>
              <w:t>高</w:t>
            </w:r>
          </w:p>
        </w:tc>
      </w:tr>
      <w:tr w:rsidR="001A0E73" w14:paraId="373F1D60" w14:textId="77777777" w:rsidTr="001A0E73">
        <w:tc>
          <w:tcPr>
            <w:tcW w:w="1129" w:type="dxa"/>
          </w:tcPr>
          <w:p w14:paraId="5BC57E28" w14:textId="77777777" w:rsidR="001A0E73" w:rsidRDefault="001A0E73" w:rsidP="001A0E73">
            <w:r>
              <w:t>正常流程</w:t>
            </w:r>
          </w:p>
        </w:tc>
        <w:tc>
          <w:tcPr>
            <w:tcW w:w="7167" w:type="dxa"/>
            <w:gridSpan w:val="3"/>
          </w:tcPr>
          <w:p w14:paraId="4285BCA4" w14:textId="77777777" w:rsidR="001A0E73" w:rsidRDefault="001A0E73" w:rsidP="001A0E73">
            <w:pPr>
              <w:numPr>
                <w:ilvl w:val="0"/>
                <w:numId w:val="8"/>
              </w:numPr>
            </w:pPr>
            <w:r>
              <w:rPr>
                <w:rFonts w:hint="eastAsia"/>
              </w:rPr>
              <w:t>财务人员或总经理输入选择条件（指定日期、营业厅、人员）</w:t>
            </w:r>
          </w:p>
          <w:p w14:paraId="1FA2BFF0" w14:textId="77777777" w:rsidR="001A0E73" w:rsidRDefault="001A0E73" w:rsidP="001A0E73">
            <w:pPr>
              <w:numPr>
                <w:ilvl w:val="0"/>
                <w:numId w:val="8"/>
              </w:numPr>
            </w:pPr>
            <w:r>
              <w:rPr>
                <w:rFonts w:hint="eastAsia"/>
              </w:rPr>
              <w:t>系统显示该条件下的系统操作日志</w:t>
            </w:r>
          </w:p>
          <w:p w14:paraId="41AA244B" w14:textId="77777777" w:rsidR="001A0E73" w:rsidRDefault="001A0E73" w:rsidP="001A0E73">
            <w:r>
              <w:rPr>
                <w:rFonts w:hint="eastAsia"/>
              </w:rPr>
              <w:t>3.</w:t>
            </w:r>
            <w:r>
              <w:rPr>
                <w:rFonts w:hint="eastAsia"/>
              </w:rPr>
              <w:t>财务人员或总经理确认信息，点击“确认”，系统退出查看页面</w:t>
            </w:r>
          </w:p>
        </w:tc>
      </w:tr>
      <w:tr w:rsidR="001A0E73" w14:paraId="66026121" w14:textId="77777777" w:rsidTr="001A0E73">
        <w:tc>
          <w:tcPr>
            <w:tcW w:w="1129" w:type="dxa"/>
          </w:tcPr>
          <w:p w14:paraId="0B56B456" w14:textId="77777777" w:rsidR="001A0E73" w:rsidRDefault="001A0E73" w:rsidP="001A0E73">
            <w:r>
              <w:t>扩展流程</w:t>
            </w:r>
          </w:p>
        </w:tc>
        <w:tc>
          <w:tcPr>
            <w:tcW w:w="7167" w:type="dxa"/>
            <w:gridSpan w:val="3"/>
          </w:tcPr>
          <w:p w14:paraId="1850ED29" w14:textId="77777777" w:rsidR="001A0E73" w:rsidRDefault="001A0E73" w:rsidP="001A0E73">
            <w:r>
              <w:rPr>
                <w:rFonts w:hint="eastAsia"/>
              </w:rPr>
              <w:t>1</w:t>
            </w:r>
            <w:r>
              <w:t>a.</w:t>
            </w:r>
            <w:r>
              <w:rPr>
                <w:rFonts w:hint="eastAsia"/>
              </w:rPr>
              <w:t>输入日期不现实（如时间段内包括未来一段时间）</w:t>
            </w:r>
          </w:p>
          <w:p w14:paraId="73A6EDEC" w14:textId="77777777" w:rsidR="001A0E73" w:rsidRDefault="001A0E73" w:rsidP="001A0E73">
            <w:r>
              <w:rPr>
                <w:rFonts w:hint="eastAsia"/>
              </w:rPr>
              <w:t xml:space="preserve">  1.</w:t>
            </w:r>
            <w:r>
              <w:rPr>
                <w:rFonts w:hint="eastAsia"/>
              </w:rPr>
              <w:t>系统提示“输入的日期无效，请重新输入”</w:t>
            </w:r>
          </w:p>
        </w:tc>
      </w:tr>
      <w:tr w:rsidR="001A0E73" w14:paraId="4935E348" w14:textId="77777777" w:rsidTr="001A0E73">
        <w:tc>
          <w:tcPr>
            <w:tcW w:w="1129" w:type="dxa"/>
          </w:tcPr>
          <w:p w14:paraId="04552C7F" w14:textId="77777777" w:rsidR="001A0E73" w:rsidRDefault="001A0E73" w:rsidP="001A0E73">
            <w:r>
              <w:t>特殊需求</w:t>
            </w:r>
          </w:p>
        </w:tc>
        <w:tc>
          <w:tcPr>
            <w:tcW w:w="7167" w:type="dxa"/>
            <w:gridSpan w:val="3"/>
          </w:tcPr>
          <w:p w14:paraId="5298C121" w14:textId="77777777" w:rsidR="001A0E73" w:rsidRDefault="001A0E73" w:rsidP="001A0E73">
            <w:pPr>
              <w:numPr>
                <w:ilvl w:val="0"/>
                <w:numId w:val="9"/>
              </w:numPr>
            </w:pPr>
            <w:r>
              <w:rPr>
                <w:rFonts w:hint="eastAsia"/>
              </w:rPr>
              <w:t>选择条件的搭配能灵活处理，日期、营业厅的条件可以分别设置</w:t>
            </w:r>
          </w:p>
        </w:tc>
      </w:tr>
    </w:tbl>
    <w:p w14:paraId="44CD38BC" w14:textId="6638A7FD" w:rsidR="001B0ECD" w:rsidRPr="001B0ECD" w:rsidRDefault="001B0ECD">
      <w:pPr>
        <w:rPr>
          <w:rFonts w:ascii="Times New Roman" w:eastAsia="宋体" w:hAnsi="Times New Roman" w:cs="Times New Roman"/>
          <w:kern w:val="0"/>
          <w:sz w:val="20"/>
          <w:szCs w:val="20"/>
        </w:rPr>
      </w:pPr>
    </w:p>
    <w:sectPr w:rsidR="001B0ECD" w:rsidRPr="001B0ECD" w:rsidSect="008249B3">
      <w:headerReference w:type="default" r:id="rId10"/>
      <w:footerReference w:type="even" r:id="rId11"/>
      <w:footerReference w:type="default" r:id="rId12"/>
      <w:pgSz w:w="11900" w:h="16840"/>
      <w:pgMar w:top="1440" w:right="1800" w:bottom="1440" w:left="1800" w:header="851" w:footer="992" w:gutter="0"/>
      <w:pgNumType w:start="0"/>
      <w:cols w:space="425"/>
      <w:docGrid w:type="lines" w:linePitch="423"/>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dyp" w:date="2015-10-03T12:37:00Z" w:initials="d">
    <w:p w14:paraId="61561F1D" w14:textId="77777777" w:rsidR="00E55EE3" w:rsidRDefault="00E55EE3" w:rsidP="006A1003">
      <w:pPr>
        <w:pStyle w:val="a6"/>
        <w:ind w:firstLine="480"/>
      </w:pPr>
      <w:r>
        <w:rPr>
          <w:rFonts w:hint="eastAsia"/>
        </w:rPr>
        <w:t>缺少一个生产到达单的步骤</w:t>
      </w:r>
    </w:p>
  </w:comment>
  <w:comment w:id="37" w:author="dyp" w:date="2015-10-03T12:37:00Z" w:initials="d">
    <w:p w14:paraId="3FF494EB" w14:textId="77777777" w:rsidR="00E55EE3" w:rsidRDefault="00E55EE3" w:rsidP="006A1003">
      <w:pPr>
        <w:pStyle w:val="a6"/>
        <w:ind w:firstLine="480"/>
      </w:pPr>
      <w:r>
        <w:rPr>
          <w:rFonts w:hint="eastAsia"/>
        </w:rPr>
        <w:t>这个就变成</w:t>
      </w:r>
      <w:r>
        <w:rPr>
          <w:rFonts w:hint="eastAsia"/>
        </w:rPr>
        <w:t>1d</w:t>
      </w:r>
      <w:r>
        <w:rPr>
          <w:rFonts w:hint="eastAsia"/>
        </w:rPr>
        <w:t>吧</w:t>
      </w:r>
    </w:p>
  </w:comment>
  <w:comment w:id="38" w:author="dyp" w:date="2015-10-03T12:45:00Z" w:initials="d">
    <w:p w14:paraId="2501DF1A" w14:textId="77777777" w:rsidR="00E55EE3" w:rsidRDefault="00E55EE3" w:rsidP="001B0ECD">
      <w:pPr>
        <w:pStyle w:val="a6"/>
        <w:ind w:firstLine="480"/>
      </w:pPr>
      <w:r>
        <w:rPr>
          <w:rFonts w:hint="eastAsia"/>
        </w:rPr>
        <w:t>应该加上“自查询起之前所有的财务信息已被记录”</w:t>
      </w:r>
    </w:p>
  </w:comment>
  <w:comment w:id="39" w:author="dyp" w:date="2015-10-03T12:45:00Z" w:initials="d">
    <w:p w14:paraId="53D8B938" w14:textId="77777777" w:rsidR="00E55EE3" w:rsidRDefault="00E55EE3" w:rsidP="001B0ECD">
      <w:pPr>
        <w:pStyle w:val="a6"/>
        <w:ind w:firstLine="480"/>
      </w:pPr>
      <w:r>
        <w:rPr>
          <w:rFonts w:hint="eastAsia"/>
        </w:rPr>
        <w:t>可不可以加上选择营业厅，可讨论</w:t>
      </w:r>
    </w:p>
  </w:comment>
  <w:comment w:id="40" w:author="dyp" w:date="2015-10-03T12:45:00Z" w:initials="d">
    <w:p w14:paraId="3C466BD7" w14:textId="77777777" w:rsidR="00E55EE3" w:rsidRDefault="00E55EE3" w:rsidP="001B0ECD">
      <w:pPr>
        <w:pStyle w:val="a6"/>
        <w:ind w:firstLine="480"/>
      </w:pPr>
      <w:r>
        <w:rPr>
          <w:rFonts w:hint="eastAsia"/>
        </w:rPr>
        <w:t>可加入“导出报表错误”</w:t>
      </w:r>
    </w:p>
  </w:comment>
  <w:comment w:id="41" w:author="dyp" w:date="2015-10-03T12:50:00Z" w:initials="d">
    <w:p w14:paraId="74A3F06B" w14:textId="77777777" w:rsidR="00E55EE3" w:rsidRDefault="00E55EE3" w:rsidP="001B0ECD">
      <w:pPr>
        <w:pStyle w:val="a6"/>
        <w:ind w:firstLine="480"/>
      </w:pPr>
      <w:r>
        <w:rPr>
          <w:rFonts w:hint="eastAsia"/>
        </w:rPr>
        <w:t>可通过模糊字查询选择机构</w:t>
      </w:r>
    </w:p>
  </w:comment>
  <w:comment w:id="42" w:author="迪璇 黄" w:date="2015-10-03T12:50:00Z" w:initials="黄">
    <w:p w14:paraId="504B267E" w14:textId="77777777" w:rsidR="00E55EE3" w:rsidRDefault="00E55EE3" w:rsidP="001B0ECD">
      <w:pPr>
        <w:pStyle w:val="a6"/>
        <w:ind w:firstLine="480"/>
      </w:pPr>
      <w:r>
        <w:rPr>
          <w:rStyle w:val="a7"/>
        </w:rPr>
        <w:annotationRef/>
      </w:r>
      <w:r>
        <w:rPr>
          <w:rFonts w:hint="eastAsia"/>
        </w:rPr>
        <w:t>这个功能对技术要求较高，再讨论</w:t>
      </w:r>
    </w:p>
  </w:comment>
  <w:comment w:id="43" w:author="迪璇 黄" w:date="2015-10-03T12:51:00Z" w:initials="黄">
    <w:p w14:paraId="6E107FB8" w14:textId="77777777" w:rsidR="00E55EE3" w:rsidRDefault="00E55EE3" w:rsidP="001B0ECD">
      <w:pPr>
        <w:pStyle w:val="a6"/>
        <w:ind w:firstLine="480"/>
      </w:pPr>
      <w:r>
        <w:rPr>
          <w:rStyle w:val="a7"/>
        </w:rPr>
        <w:annotationRef/>
      </w:r>
      <w:r>
        <w:rPr>
          <w:rFonts w:hint="eastAsia"/>
        </w:rPr>
        <w:t>系统取消审核之后就没有流程了，后续状态与该用例无关</w:t>
      </w:r>
    </w:p>
  </w:comment>
  <w:comment w:id="44" w:author="dyp" w:date="2015-10-03T12:51:00Z" w:initials="d">
    <w:p w14:paraId="0A00AEC8" w14:textId="77777777" w:rsidR="00E55EE3" w:rsidRDefault="00E55EE3" w:rsidP="001B0ECD">
      <w:pPr>
        <w:pStyle w:val="a6"/>
        <w:ind w:firstLine="480"/>
      </w:pPr>
      <w:r>
        <w:rPr>
          <w:rFonts w:hint="eastAsia"/>
        </w:rPr>
        <w:t>返回什么状态</w:t>
      </w:r>
    </w:p>
  </w:comment>
  <w:comment w:id="45" w:author="迪璇 黄" w:date="2015-10-03T12:51:00Z" w:initials="黄">
    <w:p w14:paraId="573DE8B9" w14:textId="77777777" w:rsidR="00E55EE3" w:rsidRDefault="00E55EE3" w:rsidP="001B0ECD">
      <w:pPr>
        <w:pStyle w:val="a6"/>
        <w:ind w:firstLine="480"/>
      </w:pPr>
      <w:r>
        <w:rPr>
          <w:rStyle w:val="a7"/>
        </w:rPr>
        <w:annotationRef/>
      </w:r>
      <w:r>
        <w:rPr>
          <w:rFonts w:hint="eastAsia"/>
        </w:rPr>
        <w:t>单据的类型太多，我建议建立词汇表，详细的说明见词汇表</w:t>
      </w:r>
    </w:p>
  </w:comment>
  <w:comment w:id="46" w:author="dyp" w:date="2015-10-03T12:51:00Z" w:initials="d">
    <w:p w14:paraId="7D15F8A4" w14:textId="77777777" w:rsidR="00E55EE3" w:rsidRDefault="00E55EE3" w:rsidP="001B0ECD">
      <w:pPr>
        <w:pStyle w:val="a6"/>
        <w:ind w:firstLine="480"/>
      </w:pPr>
      <w:r>
        <w:rPr>
          <w:rFonts w:hint="eastAsia"/>
        </w:rPr>
        <w:t>错误的，不太精确</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561F1D" w15:done="0"/>
  <w15:commentEx w15:paraId="3FF494EB" w15:done="0"/>
  <w15:commentEx w15:paraId="2501DF1A" w15:done="0"/>
  <w15:commentEx w15:paraId="53D8B938" w15:done="0"/>
  <w15:commentEx w15:paraId="3C466BD7" w15:done="0"/>
  <w15:commentEx w15:paraId="74A3F06B" w15:done="0"/>
  <w15:commentEx w15:paraId="504B267E" w15:done="0"/>
  <w15:commentEx w15:paraId="6E107FB8" w15:done="0"/>
  <w15:commentEx w15:paraId="0A00AEC8" w15:done="0"/>
  <w15:commentEx w15:paraId="573DE8B9" w15:done="0"/>
  <w15:commentEx w15:paraId="7D15F8A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97185D" w14:textId="77777777" w:rsidR="00071FC4" w:rsidRDefault="00071FC4" w:rsidP="001A0E73">
      <w:r>
        <w:separator/>
      </w:r>
    </w:p>
  </w:endnote>
  <w:endnote w:type="continuationSeparator" w:id="0">
    <w:p w14:paraId="646F3291" w14:textId="77777777" w:rsidR="00071FC4" w:rsidRDefault="00071FC4" w:rsidP="001A0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altName w:val="Arial Unicode MS"/>
    <w:charset w:val="50"/>
    <w:family w:val="auto"/>
    <w:pitch w:val="variable"/>
    <w:sig w:usb0="00000000" w:usb1="080E004A" w:usb2="00000010" w:usb3="00000000" w:csb0="003E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D3EC1" w14:textId="77777777" w:rsidR="00E55EE3" w:rsidRDefault="00E55EE3" w:rsidP="001A0E73">
    <w:pPr>
      <w:pStyle w:val="a8"/>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41AD44FC" w14:textId="77777777" w:rsidR="00E55EE3" w:rsidRDefault="00E55EE3">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FDB9F" w14:textId="77777777" w:rsidR="00E55EE3" w:rsidRDefault="00E55EE3" w:rsidP="001A0E73">
    <w:pPr>
      <w:pStyle w:val="a8"/>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E5443F">
      <w:rPr>
        <w:rStyle w:val="a9"/>
        <w:noProof/>
      </w:rPr>
      <w:t>14</w:t>
    </w:r>
    <w:r>
      <w:rPr>
        <w:rStyle w:val="a9"/>
      </w:rPr>
      <w:fldChar w:fldCharType="end"/>
    </w:r>
  </w:p>
  <w:p w14:paraId="59493482" w14:textId="77777777" w:rsidR="00E55EE3" w:rsidRDefault="00E55EE3">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D07402" w14:textId="77777777" w:rsidR="00071FC4" w:rsidRDefault="00071FC4" w:rsidP="001A0E73">
      <w:r>
        <w:separator/>
      </w:r>
    </w:p>
  </w:footnote>
  <w:footnote w:type="continuationSeparator" w:id="0">
    <w:p w14:paraId="0285AFB4" w14:textId="77777777" w:rsidR="00071FC4" w:rsidRDefault="00071FC4" w:rsidP="001A0E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3DC1FC" w14:textId="77777777" w:rsidR="00E55EE3" w:rsidRPr="001A0E73" w:rsidRDefault="00E55EE3">
    <w:pPr>
      <w:pStyle w:val="aa"/>
      <w:rPr>
        <w:sz w:val="24"/>
        <w:szCs w:val="24"/>
      </w:rPr>
    </w:pPr>
    <w:r w:rsidRPr="001A0E73">
      <w:rPr>
        <w:rFonts w:hint="eastAsia"/>
        <w:sz w:val="24"/>
        <w:szCs w:val="24"/>
      </w:rPr>
      <w:t>快递物流系统用例文档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E51C4"/>
    <w:multiLevelType w:val="hybridMultilevel"/>
    <w:tmpl w:val="8E96B328"/>
    <w:lvl w:ilvl="0" w:tplc="361660A8">
      <w:start w:val="1"/>
      <w:numFmt w:val="decimal"/>
      <w:lvlText w:val="%1."/>
      <w:lvlJc w:val="left"/>
      <w:pPr>
        <w:ind w:left="756" w:hanging="360"/>
      </w:pPr>
      <w:rPr>
        <w:rFonts w:hint="default"/>
      </w:r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abstractNum w:abstractNumId="1" w15:restartNumberingAfterBreak="0">
    <w:nsid w:val="04EB57AD"/>
    <w:multiLevelType w:val="hybridMultilevel"/>
    <w:tmpl w:val="B9847FE0"/>
    <w:lvl w:ilvl="0" w:tplc="C78CC59E">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2" w15:restartNumberingAfterBreak="0">
    <w:nsid w:val="05E54266"/>
    <w:multiLevelType w:val="hybridMultilevel"/>
    <w:tmpl w:val="8B525AFE"/>
    <w:lvl w:ilvl="0" w:tplc="E90C0EF0">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3" w15:restartNumberingAfterBreak="0">
    <w:nsid w:val="09315B76"/>
    <w:multiLevelType w:val="hybridMultilevel"/>
    <w:tmpl w:val="FB883958"/>
    <w:lvl w:ilvl="0" w:tplc="F47A81B8">
      <w:start w:val="1"/>
      <w:numFmt w:val="decimal"/>
      <w:lvlText w:val="%1．"/>
      <w:lvlJc w:val="left"/>
      <w:pPr>
        <w:ind w:left="760" w:hanging="360"/>
      </w:pPr>
      <w:rPr>
        <w:rFonts w:hint="eastAsia"/>
      </w:rPr>
    </w:lvl>
    <w:lvl w:ilvl="1" w:tplc="04090019" w:tentative="1">
      <w:start w:val="1"/>
      <w:numFmt w:val="lowerLetter"/>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lowerLetter"/>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lowerLetter"/>
      <w:lvlText w:val="%8)"/>
      <w:lvlJc w:val="left"/>
      <w:pPr>
        <w:ind w:left="4240" w:hanging="480"/>
      </w:pPr>
    </w:lvl>
    <w:lvl w:ilvl="8" w:tplc="0409001B" w:tentative="1">
      <w:start w:val="1"/>
      <w:numFmt w:val="lowerRoman"/>
      <w:lvlText w:val="%9."/>
      <w:lvlJc w:val="right"/>
      <w:pPr>
        <w:ind w:left="4720" w:hanging="480"/>
      </w:pPr>
    </w:lvl>
  </w:abstractNum>
  <w:abstractNum w:abstractNumId="4" w15:restartNumberingAfterBreak="0">
    <w:nsid w:val="10195336"/>
    <w:multiLevelType w:val="hybridMultilevel"/>
    <w:tmpl w:val="83C22C02"/>
    <w:lvl w:ilvl="0" w:tplc="4964E4F8">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5" w15:restartNumberingAfterBreak="0">
    <w:nsid w:val="1629680E"/>
    <w:multiLevelType w:val="hybridMultilevel"/>
    <w:tmpl w:val="83C22C02"/>
    <w:lvl w:ilvl="0" w:tplc="4964E4F8">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6" w15:restartNumberingAfterBreak="0">
    <w:nsid w:val="1F1779E4"/>
    <w:multiLevelType w:val="hybridMultilevel"/>
    <w:tmpl w:val="12384A34"/>
    <w:lvl w:ilvl="0" w:tplc="9EB87E12">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15:restartNumberingAfterBreak="0">
    <w:nsid w:val="207974BB"/>
    <w:multiLevelType w:val="hybridMultilevel"/>
    <w:tmpl w:val="E22A1ADC"/>
    <w:lvl w:ilvl="0" w:tplc="66D6BCE2">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8" w15:restartNumberingAfterBreak="0">
    <w:nsid w:val="26024E02"/>
    <w:multiLevelType w:val="hybridMultilevel"/>
    <w:tmpl w:val="FB883958"/>
    <w:lvl w:ilvl="0" w:tplc="F47A81B8">
      <w:start w:val="1"/>
      <w:numFmt w:val="decimal"/>
      <w:lvlText w:val="%1．"/>
      <w:lvlJc w:val="left"/>
      <w:pPr>
        <w:ind w:left="760" w:hanging="360"/>
      </w:pPr>
      <w:rPr>
        <w:rFonts w:hint="eastAsia"/>
      </w:rPr>
    </w:lvl>
    <w:lvl w:ilvl="1" w:tplc="04090019" w:tentative="1">
      <w:start w:val="1"/>
      <w:numFmt w:val="lowerLetter"/>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lowerLetter"/>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lowerLetter"/>
      <w:lvlText w:val="%8)"/>
      <w:lvlJc w:val="left"/>
      <w:pPr>
        <w:ind w:left="4240" w:hanging="480"/>
      </w:pPr>
    </w:lvl>
    <w:lvl w:ilvl="8" w:tplc="0409001B" w:tentative="1">
      <w:start w:val="1"/>
      <w:numFmt w:val="lowerRoman"/>
      <w:lvlText w:val="%9."/>
      <w:lvlJc w:val="right"/>
      <w:pPr>
        <w:ind w:left="4720" w:hanging="480"/>
      </w:pPr>
    </w:lvl>
  </w:abstractNum>
  <w:abstractNum w:abstractNumId="9" w15:restartNumberingAfterBreak="0">
    <w:nsid w:val="2BC26327"/>
    <w:multiLevelType w:val="hybridMultilevel"/>
    <w:tmpl w:val="06F408A8"/>
    <w:lvl w:ilvl="0" w:tplc="4964E4F8">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10" w15:restartNumberingAfterBreak="0">
    <w:nsid w:val="3D8F5BE9"/>
    <w:multiLevelType w:val="hybridMultilevel"/>
    <w:tmpl w:val="5808BD40"/>
    <w:lvl w:ilvl="0" w:tplc="F6DAA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F63077A"/>
    <w:multiLevelType w:val="multilevel"/>
    <w:tmpl w:val="EB9C86D8"/>
    <w:lvl w:ilvl="0">
      <w:start w:val="1"/>
      <w:numFmt w:val="decimal"/>
      <w:lvlText w:val="%1"/>
      <w:lvlJc w:val="left"/>
      <w:pPr>
        <w:ind w:left="440" w:hanging="440"/>
      </w:pPr>
      <w:rPr>
        <w:rFonts w:hint="eastAsia"/>
      </w:rPr>
    </w:lvl>
    <w:lvl w:ilvl="1">
      <w:start w:val="1"/>
      <w:numFmt w:val="decimal"/>
      <w:lvlText w:val="%1.%2"/>
      <w:lvlJc w:val="left"/>
      <w:pPr>
        <w:ind w:left="680" w:hanging="440"/>
      </w:pPr>
      <w:rPr>
        <w:rFonts w:hint="eastAsia"/>
      </w:rPr>
    </w:lvl>
    <w:lvl w:ilvl="2">
      <w:start w:val="1"/>
      <w:numFmt w:val="decimal"/>
      <w:lvlText w:val="%1.%2.%3"/>
      <w:lvlJc w:val="left"/>
      <w:pPr>
        <w:ind w:left="1200" w:hanging="720"/>
      </w:pPr>
      <w:rPr>
        <w:rFonts w:hint="eastAsia"/>
      </w:rPr>
    </w:lvl>
    <w:lvl w:ilvl="3">
      <w:start w:val="1"/>
      <w:numFmt w:val="decimal"/>
      <w:lvlText w:val="%1.%2.%3.%4"/>
      <w:lvlJc w:val="left"/>
      <w:pPr>
        <w:ind w:left="1800" w:hanging="1080"/>
      </w:pPr>
      <w:rPr>
        <w:rFonts w:hint="eastAsia"/>
      </w:rPr>
    </w:lvl>
    <w:lvl w:ilvl="4">
      <w:start w:val="1"/>
      <w:numFmt w:val="decimal"/>
      <w:lvlText w:val="%1.%2.%3.%4.%5"/>
      <w:lvlJc w:val="left"/>
      <w:pPr>
        <w:ind w:left="2040" w:hanging="1080"/>
      </w:pPr>
      <w:rPr>
        <w:rFonts w:hint="eastAsia"/>
      </w:rPr>
    </w:lvl>
    <w:lvl w:ilvl="5">
      <w:start w:val="1"/>
      <w:numFmt w:val="decimal"/>
      <w:lvlText w:val="%1.%2.%3.%4.%5.%6"/>
      <w:lvlJc w:val="left"/>
      <w:pPr>
        <w:ind w:left="2640" w:hanging="1440"/>
      </w:pPr>
      <w:rPr>
        <w:rFonts w:hint="eastAsia"/>
      </w:rPr>
    </w:lvl>
    <w:lvl w:ilvl="6">
      <w:start w:val="1"/>
      <w:numFmt w:val="decimal"/>
      <w:lvlText w:val="%1.%2.%3.%4.%5.%6.%7"/>
      <w:lvlJc w:val="left"/>
      <w:pPr>
        <w:ind w:left="2880" w:hanging="1440"/>
      </w:pPr>
      <w:rPr>
        <w:rFonts w:hint="eastAsia"/>
      </w:rPr>
    </w:lvl>
    <w:lvl w:ilvl="7">
      <w:start w:val="1"/>
      <w:numFmt w:val="decimal"/>
      <w:lvlText w:val="%1.%2.%3.%4.%5.%6.%7.%8"/>
      <w:lvlJc w:val="left"/>
      <w:pPr>
        <w:ind w:left="3480" w:hanging="1800"/>
      </w:pPr>
      <w:rPr>
        <w:rFonts w:hint="eastAsia"/>
      </w:rPr>
    </w:lvl>
    <w:lvl w:ilvl="8">
      <w:start w:val="1"/>
      <w:numFmt w:val="decimal"/>
      <w:lvlText w:val="%1.%2.%3.%4.%5.%6.%7.%8.%9"/>
      <w:lvlJc w:val="left"/>
      <w:pPr>
        <w:ind w:left="3720" w:hanging="1800"/>
      </w:pPr>
      <w:rPr>
        <w:rFonts w:hint="eastAsia"/>
      </w:rPr>
    </w:lvl>
  </w:abstractNum>
  <w:abstractNum w:abstractNumId="12" w15:restartNumberingAfterBreak="0">
    <w:nsid w:val="41E65A5B"/>
    <w:multiLevelType w:val="hybridMultilevel"/>
    <w:tmpl w:val="15CC8190"/>
    <w:lvl w:ilvl="0" w:tplc="FEAEEEA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52432FA"/>
    <w:multiLevelType w:val="hybridMultilevel"/>
    <w:tmpl w:val="E47AC4BE"/>
    <w:lvl w:ilvl="0" w:tplc="940C0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6697031"/>
    <w:multiLevelType w:val="hybridMultilevel"/>
    <w:tmpl w:val="5726E458"/>
    <w:lvl w:ilvl="0" w:tplc="4E3A7F70">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15" w15:restartNumberingAfterBreak="0">
    <w:nsid w:val="5602A2F0"/>
    <w:multiLevelType w:val="singleLevel"/>
    <w:tmpl w:val="5602A2F0"/>
    <w:lvl w:ilvl="0">
      <w:start w:val="1"/>
      <w:numFmt w:val="decimal"/>
      <w:suff w:val="nothing"/>
      <w:lvlText w:val="%1."/>
      <w:lvlJc w:val="left"/>
    </w:lvl>
  </w:abstractNum>
  <w:abstractNum w:abstractNumId="16" w15:restartNumberingAfterBreak="0">
    <w:nsid w:val="560B8C26"/>
    <w:multiLevelType w:val="singleLevel"/>
    <w:tmpl w:val="560B8C26"/>
    <w:lvl w:ilvl="0">
      <w:start w:val="1"/>
      <w:numFmt w:val="decimal"/>
      <w:suff w:val="nothing"/>
      <w:lvlText w:val="%1."/>
      <w:lvlJc w:val="left"/>
    </w:lvl>
  </w:abstractNum>
  <w:abstractNum w:abstractNumId="17" w15:restartNumberingAfterBreak="0">
    <w:nsid w:val="560BDD91"/>
    <w:multiLevelType w:val="singleLevel"/>
    <w:tmpl w:val="560BDD91"/>
    <w:lvl w:ilvl="0">
      <w:start w:val="1"/>
      <w:numFmt w:val="decimal"/>
      <w:suff w:val="nothing"/>
      <w:lvlText w:val="%1."/>
      <w:lvlJc w:val="left"/>
    </w:lvl>
  </w:abstractNum>
  <w:abstractNum w:abstractNumId="18" w15:restartNumberingAfterBreak="0">
    <w:nsid w:val="560BDEAB"/>
    <w:multiLevelType w:val="singleLevel"/>
    <w:tmpl w:val="560BDEAB"/>
    <w:lvl w:ilvl="0">
      <w:start w:val="1"/>
      <w:numFmt w:val="decimal"/>
      <w:suff w:val="nothing"/>
      <w:lvlText w:val="%1."/>
      <w:lvlJc w:val="left"/>
    </w:lvl>
  </w:abstractNum>
  <w:abstractNum w:abstractNumId="19" w15:restartNumberingAfterBreak="0">
    <w:nsid w:val="560CC2B7"/>
    <w:multiLevelType w:val="singleLevel"/>
    <w:tmpl w:val="560CC2B7"/>
    <w:lvl w:ilvl="0">
      <w:start w:val="1"/>
      <w:numFmt w:val="decimal"/>
      <w:suff w:val="nothing"/>
      <w:lvlText w:val="%1."/>
      <w:lvlJc w:val="left"/>
    </w:lvl>
  </w:abstractNum>
  <w:abstractNum w:abstractNumId="20" w15:restartNumberingAfterBreak="0">
    <w:nsid w:val="560CC5CF"/>
    <w:multiLevelType w:val="singleLevel"/>
    <w:tmpl w:val="560CC5CF"/>
    <w:lvl w:ilvl="0">
      <w:start w:val="1"/>
      <w:numFmt w:val="decimal"/>
      <w:suff w:val="nothing"/>
      <w:lvlText w:val="%1."/>
      <w:lvlJc w:val="left"/>
    </w:lvl>
  </w:abstractNum>
  <w:abstractNum w:abstractNumId="21" w15:restartNumberingAfterBreak="0">
    <w:nsid w:val="560CC99C"/>
    <w:multiLevelType w:val="singleLevel"/>
    <w:tmpl w:val="560CC99C"/>
    <w:lvl w:ilvl="0">
      <w:start w:val="1"/>
      <w:numFmt w:val="decimal"/>
      <w:suff w:val="nothing"/>
      <w:lvlText w:val="%1."/>
      <w:lvlJc w:val="left"/>
    </w:lvl>
  </w:abstractNum>
  <w:abstractNum w:abstractNumId="22" w15:restartNumberingAfterBreak="0">
    <w:nsid w:val="560CCA6E"/>
    <w:multiLevelType w:val="singleLevel"/>
    <w:tmpl w:val="560CCA6E"/>
    <w:lvl w:ilvl="0">
      <w:start w:val="1"/>
      <w:numFmt w:val="decimal"/>
      <w:suff w:val="nothing"/>
      <w:lvlText w:val="%1."/>
      <w:lvlJc w:val="left"/>
    </w:lvl>
  </w:abstractNum>
  <w:abstractNum w:abstractNumId="23" w15:restartNumberingAfterBreak="0">
    <w:nsid w:val="560CCAD0"/>
    <w:multiLevelType w:val="singleLevel"/>
    <w:tmpl w:val="560CCAD0"/>
    <w:lvl w:ilvl="0">
      <w:start w:val="1"/>
      <w:numFmt w:val="decimal"/>
      <w:suff w:val="nothing"/>
      <w:lvlText w:val="%1."/>
      <w:lvlJc w:val="left"/>
    </w:lvl>
  </w:abstractNum>
  <w:abstractNum w:abstractNumId="24" w15:restartNumberingAfterBreak="0">
    <w:nsid w:val="560CCB0D"/>
    <w:multiLevelType w:val="singleLevel"/>
    <w:tmpl w:val="560CCB0D"/>
    <w:lvl w:ilvl="0">
      <w:start w:val="1"/>
      <w:numFmt w:val="decimal"/>
      <w:suff w:val="nothing"/>
      <w:lvlText w:val="%1."/>
      <w:lvlJc w:val="left"/>
    </w:lvl>
  </w:abstractNum>
  <w:abstractNum w:abstractNumId="25" w15:restartNumberingAfterBreak="0">
    <w:nsid w:val="560CCF70"/>
    <w:multiLevelType w:val="singleLevel"/>
    <w:tmpl w:val="560CCF70"/>
    <w:lvl w:ilvl="0">
      <w:start w:val="1"/>
      <w:numFmt w:val="decimal"/>
      <w:suff w:val="nothing"/>
      <w:lvlText w:val="%1."/>
      <w:lvlJc w:val="left"/>
    </w:lvl>
  </w:abstractNum>
  <w:abstractNum w:abstractNumId="26" w15:restartNumberingAfterBreak="0">
    <w:nsid w:val="560CD11D"/>
    <w:multiLevelType w:val="singleLevel"/>
    <w:tmpl w:val="560CD11D"/>
    <w:lvl w:ilvl="0">
      <w:start w:val="1"/>
      <w:numFmt w:val="decimal"/>
      <w:suff w:val="nothing"/>
      <w:lvlText w:val="%1."/>
      <w:lvlJc w:val="left"/>
    </w:lvl>
  </w:abstractNum>
  <w:abstractNum w:abstractNumId="27" w15:restartNumberingAfterBreak="0">
    <w:nsid w:val="560CD79E"/>
    <w:multiLevelType w:val="singleLevel"/>
    <w:tmpl w:val="560CD79E"/>
    <w:lvl w:ilvl="0">
      <w:start w:val="1"/>
      <w:numFmt w:val="decimal"/>
      <w:suff w:val="nothing"/>
      <w:lvlText w:val="%1."/>
      <w:lvlJc w:val="left"/>
    </w:lvl>
  </w:abstractNum>
  <w:abstractNum w:abstractNumId="28" w15:restartNumberingAfterBreak="0">
    <w:nsid w:val="5618F3D4"/>
    <w:multiLevelType w:val="singleLevel"/>
    <w:tmpl w:val="5618F3D4"/>
    <w:lvl w:ilvl="0">
      <w:start w:val="1"/>
      <w:numFmt w:val="decimal"/>
      <w:suff w:val="nothing"/>
      <w:lvlText w:val="%1."/>
      <w:lvlJc w:val="left"/>
    </w:lvl>
  </w:abstractNum>
  <w:abstractNum w:abstractNumId="29" w15:restartNumberingAfterBreak="0">
    <w:nsid w:val="581C056A"/>
    <w:multiLevelType w:val="hybridMultilevel"/>
    <w:tmpl w:val="3CE0F098"/>
    <w:lvl w:ilvl="0" w:tplc="E3E2E972">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30" w15:restartNumberingAfterBreak="0">
    <w:nsid w:val="59A2776F"/>
    <w:multiLevelType w:val="hybridMultilevel"/>
    <w:tmpl w:val="83C22C02"/>
    <w:lvl w:ilvl="0" w:tplc="4964E4F8">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31" w15:restartNumberingAfterBreak="0">
    <w:nsid w:val="6820625D"/>
    <w:multiLevelType w:val="hybridMultilevel"/>
    <w:tmpl w:val="795C3536"/>
    <w:lvl w:ilvl="0" w:tplc="6800570A">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32" w15:restartNumberingAfterBreak="0">
    <w:nsid w:val="6983135D"/>
    <w:multiLevelType w:val="hybridMultilevel"/>
    <w:tmpl w:val="D91C890C"/>
    <w:lvl w:ilvl="0" w:tplc="88EC4D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CFE268F"/>
    <w:multiLevelType w:val="hybridMultilevel"/>
    <w:tmpl w:val="83C22C02"/>
    <w:lvl w:ilvl="0" w:tplc="4964E4F8">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34" w15:restartNumberingAfterBreak="0">
    <w:nsid w:val="71936371"/>
    <w:multiLevelType w:val="hybridMultilevel"/>
    <w:tmpl w:val="4B26860E"/>
    <w:lvl w:ilvl="0" w:tplc="68B20C4E">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35" w15:restartNumberingAfterBreak="0">
    <w:nsid w:val="7D654FFF"/>
    <w:multiLevelType w:val="multilevel"/>
    <w:tmpl w:val="7D654FFF"/>
    <w:lvl w:ilvl="0">
      <w:start w:val="1"/>
      <w:numFmt w:val="decimal"/>
      <w:lvlText w:val="%1."/>
      <w:lvlJc w:val="left"/>
      <w:pPr>
        <w:ind w:left="780" w:hanging="360"/>
      </w:pPr>
      <w:rPr>
        <w:rFonts w:hint="eastAsia"/>
      </w:rPr>
    </w:lvl>
    <w:lvl w:ilvl="1" w:tentative="1">
      <w:start w:val="1"/>
      <w:numFmt w:val="lowerLetter"/>
      <w:lvlText w:val="%2)"/>
      <w:lvlJc w:val="left"/>
      <w:pPr>
        <w:ind w:left="1380" w:hanging="480"/>
      </w:pPr>
    </w:lvl>
    <w:lvl w:ilvl="2" w:tentative="1">
      <w:start w:val="1"/>
      <w:numFmt w:val="lowerRoman"/>
      <w:lvlText w:val="%3."/>
      <w:lvlJc w:val="right"/>
      <w:pPr>
        <w:ind w:left="1860" w:hanging="480"/>
      </w:pPr>
    </w:lvl>
    <w:lvl w:ilvl="3" w:tentative="1">
      <w:start w:val="1"/>
      <w:numFmt w:val="decimal"/>
      <w:lvlText w:val="%4."/>
      <w:lvlJc w:val="left"/>
      <w:pPr>
        <w:ind w:left="2340" w:hanging="480"/>
      </w:pPr>
    </w:lvl>
    <w:lvl w:ilvl="4" w:tentative="1">
      <w:start w:val="1"/>
      <w:numFmt w:val="lowerLetter"/>
      <w:lvlText w:val="%5)"/>
      <w:lvlJc w:val="left"/>
      <w:pPr>
        <w:ind w:left="2820" w:hanging="480"/>
      </w:pPr>
    </w:lvl>
    <w:lvl w:ilvl="5" w:tentative="1">
      <w:start w:val="1"/>
      <w:numFmt w:val="lowerRoman"/>
      <w:lvlText w:val="%6."/>
      <w:lvlJc w:val="right"/>
      <w:pPr>
        <w:ind w:left="3300" w:hanging="480"/>
      </w:pPr>
    </w:lvl>
    <w:lvl w:ilvl="6" w:tentative="1">
      <w:start w:val="1"/>
      <w:numFmt w:val="decimal"/>
      <w:lvlText w:val="%7."/>
      <w:lvlJc w:val="left"/>
      <w:pPr>
        <w:ind w:left="3780" w:hanging="480"/>
      </w:pPr>
    </w:lvl>
    <w:lvl w:ilvl="7" w:tentative="1">
      <w:start w:val="1"/>
      <w:numFmt w:val="lowerLetter"/>
      <w:lvlText w:val="%8)"/>
      <w:lvlJc w:val="left"/>
      <w:pPr>
        <w:ind w:left="4260" w:hanging="480"/>
      </w:pPr>
    </w:lvl>
    <w:lvl w:ilvl="8" w:tentative="1">
      <w:start w:val="1"/>
      <w:numFmt w:val="lowerRoman"/>
      <w:lvlText w:val="%9."/>
      <w:lvlJc w:val="right"/>
      <w:pPr>
        <w:ind w:left="4740" w:hanging="480"/>
      </w:pPr>
    </w:lvl>
  </w:abstractNum>
  <w:num w:numId="1">
    <w:abstractNumId w:val="16"/>
  </w:num>
  <w:num w:numId="2">
    <w:abstractNumId w:val="15"/>
  </w:num>
  <w:num w:numId="3">
    <w:abstractNumId w:val="10"/>
  </w:num>
  <w:num w:numId="4">
    <w:abstractNumId w:val="30"/>
  </w:num>
  <w:num w:numId="5">
    <w:abstractNumId w:val="7"/>
  </w:num>
  <w:num w:numId="6">
    <w:abstractNumId w:val="35"/>
  </w:num>
  <w:num w:numId="7">
    <w:abstractNumId w:val="12"/>
  </w:num>
  <w:num w:numId="8">
    <w:abstractNumId w:val="17"/>
  </w:num>
  <w:num w:numId="9">
    <w:abstractNumId w:val="18"/>
  </w:num>
  <w:num w:numId="10">
    <w:abstractNumId w:val="19"/>
  </w:num>
  <w:num w:numId="11">
    <w:abstractNumId w:val="20"/>
  </w:num>
  <w:num w:numId="12">
    <w:abstractNumId w:val="21"/>
  </w:num>
  <w:num w:numId="13">
    <w:abstractNumId w:val="22"/>
  </w:num>
  <w:num w:numId="14">
    <w:abstractNumId w:val="23"/>
  </w:num>
  <w:num w:numId="15">
    <w:abstractNumId w:val="24"/>
  </w:num>
  <w:num w:numId="16">
    <w:abstractNumId w:val="25"/>
  </w:num>
  <w:num w:numId="17">
    <w:abstractNumId w:val="27"/>
  </w:num>
  <w:num w:numId="18">
    <w:abstractNumId w:val="26"/>
  </w:num>
  <w:num w:numId="19">
    <w:abstractNumId w:val="11"/>
  </w:num>
  <w:num w:numId="20">
    <w:abstractNumId w:val="8"/>
  </w:num>
  <w:num w:numId="21">
    <w:abstractNumId w:val="3"/>
  </w:num>
  <w:num w:numId="22">
    <w:abstractNumId w:val="28"/>
  </w:num>
  <w:num w:numId="23">
    <w:abstractNumId w:val="32"/>
  </w:num>
  <w:num w:numId="24">
    <w:abstractNumId w:val="13"/>
  </w:num>
  <w:num w:numId="25">
    <w:abstractNumId w:val="33"/>
  </w:num>
  <w:num w:numId="26">
    <w:abstractNumId w:val="4"/>
  </w:num>
  <w:num w:numId="27">
    <w:abstractNumId w:val="2"/>
  </w:num>
  <w:num w:numId="28">
    <w:abstractNumId w:val="1"/>
  </w:num>
  <w:num w:numId="29">
    <w:abstractNumId w:val="6"/>
  </w:num>
  <w:num w:numId="30">
    <w:abstractNumId w:val="34"/>
  </w:num>
  <w:num w:numId="31">
    <w:abstractNumId w:val="0"/>
  </w:num>
  <w:num w:numId="32">
    <w:abstractNumId w:val="14"/>
  </w:num>
  <w:num w:numId="33">
    <w:abstractNumId w:val="31"/>
  </w:num>
  <w:num w:numId="34">
    <w:abstractNumId w:val="5"/>
  </w:num>
  <w:num w:numId="35">
    <w:abstractNumId w:val="29"/>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6D0"/>
    <w:rsid w:val="00071FC4"/>
    <w:rsid w:val="000726B5"/>
    <w:rsid w:val="000D2123"/>
    <w:rsid w:val="000D595B"/>
    <w:rsid w:val="000E4D72"/>
    <w:rsid w:val="001401E4"/>
    <w:rsid w:val="001A0E73"/>
    <w:rsid w:val="001B0ECD"/>
    <w:rsid w:val="002F09EC"/>
    <w:rsid w:val="002F6CF9"/>
    <w:rsid w:val="00357B7B"/>
    <w:rsid w:val="00366575"/>
    <w:rsid w:val="0042321F"/>
    <w:rsid w:val="0045662F"/>
    <w:rsid w:val="00493CE0"/>
    <w:rsid w:val="00592C87"/>
    <w:rsid w:val="005D2312"/>
    <w:rsid w:val="0064092A"/>
    <w:rsid w:val="00657591"/>
    <w:rsid w:val="006A1003"/>
    <w:rsid w:val="006E466B"/>
    <w:rsid w:val="0071168D"/>
    <w:rsid w:val="008249B3"/>
    <w:rsid w:val="008354E8"/>
    <w:rsid w:val="008E4666"/>
    <w:rsid w:val="009434B4"/>
    <w:rsid w:val="009458BF"/>
    <w:rsid w:val="00A06F24"/>
    <w:rsid w:val="00B45DFD"/>
    <w:rsid w:val="00BD06D0"/>
    <w:rsid w:val="00C91C92"/>
    <w:rsid w:val="00CD7D36"/>
    <w:rsid w:val="00D127D7"/>
    <w:rsid w:val="00D34523"/>
    <w:rsid w:val="00D60D67"/>
    <w:rsid w:val="00DA2184"/>
    <w:rsid w:val="00DC218E"/>
    <w:rsid w:val="00DC545A"/>
    <w:rsid w:val="00E5443F"/>
    <w:rsid w:val="00E55EE3"/>
    <w:rsid w:val="00EE19EF"/>
    <w:rsid w:val="00FF0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7896BF"/>
  <w14:defaultImageDpi w14:val="300"/>
  <w15:docId w15:val="{13A82553-7959-48BA-AA38-F0D90F38C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06D0"/>
    <w:pPr>
      <w:ind w:firstLineChars="200" w:firstLine="420"/>
    </w:pPr>
  </w:style>
  <w:style w:type="paragraph" w:styleId="a4">
    <w:name w:val="Balloon Text"/>
    <w:basedOn w:val="a"/>
    <w:link w:val="Char"/>
    <w:uiPriority w:val="99"/>
    <w:semiHidden/>
    <w:unhideWhenUsed/>
    <w:rsid w:val="00CD7D36"/>
    <w:rPr>
      <w:rFonts w:ascii="Heiti SC Light" w:eastAsia="Heiti SC Light"/>
      <w:sz w:val="18"/>
      <w:szCs w:val="18"/>
    </w:rPr>
  </w:style>
  <w:style w:type="character" w:customStyle="1" w:styleId="Char">
    <w:name w:val="批注框文本 Char"/>
    <w:basedOn w:val="a0"/>
    <w:link w:val="a4"/>
    <w:uiPriority w:val="99"/>
    <w:semiHidden/>
    <w:rsid w:val="00CD7D36"/>
    <w:rPr>
      <w:rFonts w:ascii="Heiti SC Light" w:eastAsia="Heiti SC Light"/>
      <w:sz w:val="18"/>
      <w:szCs w:val="18"/>
    </w:rPr>
  </w:style>
  <w:style w:type="table" w:styleId="a5">
    <w:name w:val="Table Grid"/>
    <w:basedOn w:val="a1"/>
    <w:uiPriority w:val="39"/>
    <w:rsid w:val="00DC218E"/>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link w:val="Char0"/>
    <w:unhideWhenUsed/>
    <w:rsid w:val="006A1003"/>
    <w:pPr>
      <w:jc w:val="left"/>
    </w:pPr>
    <w:rPr>
      <w:rFonts w:ascii="Cambria" w:eastAsia="宋体" w:hAnsi="Cambria" w:cs="Times New Roman"/>
      <w:sz w:val="21"/>
      <w:szCs w:val="22"/>
    </w:rPr>
  </w:style>
  <w:style w:type="character" w:customStyle="1" w:styleId="Char0">
    <w:name w:val="批注文字 Char"/>
    <w:basedOn w:val="a0"/>
    <w:link w:val="a6"/>
    <w:rsid w:val="006A1003"/>
    <w:rPr>
      <w:rFonts w:ascii="Cambria" w:eastAsia="宋体" w:hAnsi="Cambria" w:cs="Times New Roman"/>
      <w:sz w:val="21"/>
      <w:szCs w:val="22"/>
    </w:rPr>
  </w:style>
  <w:style w:type="paragraph" w:customStyle="1" w:styleId="1">
    <w:name w:val="列出段落1"/>
    <w:basedOn w:val="a"/>
    <w:uiPriority w:val="34"/>
    <w:qFormat/>
    <w:rsid w:val="006A1003"/>
    <w:pPr>
      <w:ind w:firstLineChars="200" w:firstLine="420"/>
    </w:pPr>
    <w:rPr>
      <w:rFonts w:ascii="Cambria" w:eastAsia="宋体" w:hAnsi="Cambria" w:cs="Times New Roman"/>
      <w:sz w:val="21"/>
      <w:szCs w:val="22"/>
    </w:rPr>
  </w:style>
  <w:style w:type="character" w:styleId="a7">
    <w:name w:val="annotation reference"/>
    <w:basedOn w:val="a0"/>
    <w:semiHidden/>
    <w:unhideWhenUsed/>
    <w:rsid w:val="001B0ECD"/>
    <w:rPr>
      <w:sz w:val="21"/>
      <w:szCs w:val="21"/>
    </w:rPr>
  </w:style>
  <w:style w:type="paragraph" w:styleId="a8">
    <w:name w:val="footer"/>
    <w:basedOn w:val="a"/>
    <w:link w:val="Char1"/>
    <w:uiPriority w:val="99"/>
    <w:unhideWhenUsed/>
    <w:rsid w:val="001A0E73"/>
    <w:pPr>
      <w:tabs>
        <w:tab w:val="center" w:pos="4153"/>
        <w:tab w:val="right" w:pos="8306"/>
      </w:tabs>
      <w:snapToGrid w:val="0"/>
      <w:jc w:val="left"/>
    </w:pPr>
    <w:rPr>
      <w:sz w:val="18"/>
      <w:szCs w:val="18"/>
    </w:rPr>
  </w:style>
  <w:style w:type="character" w:customStyle="1" w:styleId="Char1">
    <w:name w:val="页脚 Char"/>
    <w:basedOn w:val="a0"/>
    <w:link w:val="a8"/>
    <w:uiPriority w:val="99"/>
    <w:rsid w:val="001A0E73"/>
    <w:rPr>
      <w:sz w:val="18"/>
      <w:szCs w:val="18"/>
    </w:rPr>
  </w:style>
  <w:style w:type="character" w:styleId="a9">
    <w:name w:val="page number"/>
    <w:basedOn w:val="a0"/>
    <w:uiPriority w:val="99"/>
    <w:semiHidden/>
    <w:unhideWhenUsed/>
    <w:rsid w:val="001A0E73"/>
  </w:style>
  <w:style w:type="paragraph" w:styleId="aa">
    <w:name w:val="header"/>
    <w:basedOn w:val="a"/>
    <w:link w:val="Char2"/>
    <w:uiPriority w:val="99"/>
    <w:unhideWhenUsed/>
    <w:rsid w:val="001A0E7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1A0E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36</Pages>
  <Words>2556</Words>
  <Characters>14570</Characters>
  <Application>Microsoft Office Word</Application>
  <DocSecurity>0</DocSecurity>
  <Lines>121</Lines>
  <Paragraphs>34</Paragraphs>
  <ScaleCrop>false</ScaleCrop>
  <Company/>
  <LinksUpToDate>false</LinksUpToDate>
  <CharactersWithSpaces>17092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迪璇 黄</dc:creator>
  <cp:keywords/>
  <dc:description/>
  <cp:lastModifiedBy>何永俊</cp:lastModifiedBy>
  <cp:revision>21</cp:revision>
  <dcterms:created xsi:type="dcterms:W3CDTF">2015-10-03T03:51:00Z</dcterms:created>
  <dcterms:modified xsi:type="dcterms:W3CDTF">2015-10-12T12:24:00Z</dcterms:modified>
</cp:coreProperties>
</file>