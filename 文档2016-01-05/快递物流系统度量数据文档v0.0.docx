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868794" w14:textId="77777777" w:rsidR="006B31B2" w:rsidRDefault="006B31B2"/>
    <w:p w14:paraId="500C404F" w14:textId="77777777" w:rsidR="00625E6C" w:rsidRDefault="00625E6C"/>
    <w:p w14:paraId="010C072C" w14:textId="77777777" w:rsidR="00625E6C" w:rsidRDefault="00625E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C862D0" wp14:editId="35838EEB">
                <wp:simplePos x="0" y="0"/>
                <wp:positionH relativeFrom="column">
                  <wp:posOffset>2286000</wp:posOffset>
                </wp:positionH>
                <wp:positionV relativeFrom="paragraph">
                  <wp:posOffset>97790</wp:posOffset>
                </wp:positionV>
                <wp:extent cx="914400" cy="59690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6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F6976" w14:textId="77777777" w:rsidR="005A3821" w:rsidRPr="00625E6C" w:rsidRDefault="005A3821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625E6C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快递物流系统度量数据文档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80pt;margin-top:7.7pt;width:1in;height:47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" filled="f" stroked="f">
                <v:textbox style="layout-flow:vertical-ideographic">
                  <w:txbxContent>
                    <w:p w14:paraId="6E2F6976" w14:textId="77777777" w:rsidR="005A3821" w:rsidRPr="00625E6C" w:rsidRDefault="005A3821">
                      <w:pPr>
                        <w:rPr>
                          <w:sz w:val="72"/>
                          <w:szCs w:val="72"/>
                        </w:rPr>
                      </w:pPr>
                      <w:r w:rsidRPr="00625E6C">
                        <w:rPr>
                          <w:rFonts w:hint="eastAsia"/>
                          <w:sz w:val="72"/>
                          <w:szCs w:val="72"/>
                        </w:rPr>
                        <w:t>快递物流系统度量数据文档</w:t>
                      </w:r>
                    </w:p>
                  </w:txbxContent>
                </v:textbox>
              </v:shape>
            </w:pict>
          </mc:Fallback>
        </mc:AlternateContent>
      </w:r>
    </w:p>
    <w:p w14:paraId="457BC8C0" w14:textId="77777777" w:rsidR="00625E6C" w:rsidRDefault="00625E6C"/>
    <w:p w14:paraId="38D13635" w14:textId="77777777" w:rsidR="00625E6C" w:rsidRDefault="00625E6C"/>
    <w:p w14:paraId="4D1966FF" w14:textId="77777777" w:rsidR="00625E6C" w:rsidRDefault="00625E6C"/>
    <w:p w14:paraId="62911303" w14:textId="77777777" w:rsidR="00625E6C" w:rsidRDefault="00625E6C"/>
    <w:p w14:paraId="729333C7" w14:textId="77777777" w:rsidR="00625E6C" w:rsidRDefault="00625E6C"/>
    <w:p w14:paraId="14364365" w14:textId="77777777" w:rsidR="00625E6C" w:rsidRDefault="00625E6C"/>
    <w:p w14:paraId="00C434F7" w14:textId="77777777" w:rsidR="00625E6C" w:rsidRDefault="00625E6C"/>
    <w:p w14:paraId="02308ED9" w14:textId="77777777" w:rsidR="00625E6C" w:rsidRDefault="00625E6C"/>
    <w:p w14:paraId="1BE4C745" w14:textId="77777777" w:rsidR="00625E6C" w:rsidRDefault="00625E6C"/>
    <w:p w14:paraId="32BD5607" w14:textId="77777777" w:rsidR="00625E6C" w:rsidRDefault="00625E6C"/>
    <w:p w14:paraId="249A1F54" w14:textId="77777777" w:rsidR="00625E6C" w:rsidRDefault="00625E6C"/>
    <w:p w14:paraId="47B08E01" w14:textId="77777777" w:rsidR="00625E6C" w:rsidRDefault="00625E6C"/>
    <w:p w14:paraId="5B448C33" w14:textId="77777777" w:rsidR="00625E6C" w:rsidRDefault="00625E6C"/>
    <w:p w14:paraId="6FC35BCA" w14:textId="77777777" w:rsidR="00625E6C" w:rsidRDefault="00625E6C"/>
    <w:p w14:paraId="34A5375D" w14:textId="77777777" w:rsidR="00625E6C" w:rsidRDefault="00625E6C"/>
    <w:p w14:paraId="4149C2AD" w14:textId="77777777" w:rsidR="00625E6C" w:rsidRDefault="00625E6C"/>
    <w:p w14:paraId="45BE4329" w14:textId="77777777" w:rsidR="00625E6C" w:rsidRDefault="00625E6C"/>
    <w:p w14:paraId="2F234D58" w14:textId="77777777" w:rsidR="00625E6C" w:rsidRDefault="00625E6C"/>
    <w:p w14:paraId="785AED73" w14:textId="77777777" w:rsidR="00625E6C" w:rsidRDefault="00625E6C"/>
    <w:p w14:paraId="535455BA" w14:textId="77777777" w:rsidR="00625E6C" w:rsidRDefault="00625E6C"/>
    <w:p w14:paraId="6569B1A3" w14:textId="77777777" w:rsidR="00625E6C" w:rsidRDefault="00625E6C"/>
    <w:p w14:paraId="22D097BA" w14:textId="77777777" w:rsidR="00625E6C" w:rsidRDefault="00625E6C"/>
    <w:p w14:paraId="3759886C" w14:textId="77777777" w:rsidR="00625E6C" w:rsidRDefault="00625E6C" w:rsidP="00625E6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学校：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南京大学</w:t>
      </w:r>
    </w:p>
    <w:p w14:paraId="00D36683" w14:textId="77777777" w:rsidR="00625E6C" w:rsidRDefault="00625E6C" w:rsidP="00625E6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院系：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软件学院</w:t>
      </w:r>
    </w:p>
    <w:p w14:paraId="491069CF" w14:textId="77777777" w:rsidR="00625E6C" w:rsidRDefault="00625E6C" w:rsidP="00625E6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编写小组：</w:t>
      </w:r>
      <w:r>
        <w:rPr>
          <w:rFonts w:hint="eastAsia"/>
          <w:sz w:val="44"/>
          <w:szCs w:val="44"/>
        </w:rPr>
        <w:t xml:space="preserve"> 2014</w:t>
      </w:r>
      <w:r>
        <w:rPr>
          <w:rFonts w:hint="eastAsia"/>
          <w:sz w:val="44"/>
          <w:szCs w:val="44"/>
        </w:rPr>
        <w:t>届软工</w:t>
      </w: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小组</w:t>
      </w:r>
      <w:r>
        <w:rPr>
          <w:rFonts w:hint="eastAsia"/>
          <w:sz w:val="44"/>
          <w:szCs w:val="44"/>
        </w:rPr>
        <w:t>33</w:t>
      </w:r>
    </w:p>
    <w:p w14:paraId="15B80936" w14:textId="77777777" w:rsidR="00625E6C" w:rsidRDefault="00625E6C" w:rsidP="00625E6C">
      <w:pPr>
        <w:jc w:val="center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EA08B" wp14:editId="3331BFCD">
                <wp:simplePos x="0" y="0"/>
                <wp:positionH relativeFrom="column">
                  <wp:posOffset>2400300</wp:posOffset>
                </wp:positionH>
                <wp:positionV relativeFrom="paragraph">
                  <wp:posOffset>563245</wp:posOffset>
                </wp:positionV>
                <wp:extent cx="457200" cy="3810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244F1" w14:textId="77777777" w:rsidR="005A3821" w:rsidRDefault="005A38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left:0;text-align:left;margin-left:189pt;margin-top:44.35pt;width:36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" fillcolor="white [3212]" stroked="f">
                <v:textbox>
                  <w:txbxContent>
                    <w:p w14:paraId="5B7244F1" w14:textId="77777777" w:rsidR="005A3821" w:rsidRDefault="005A3821"/>
                  </w:txbxContent>
                </v:textbox>
                <w10:wrap type="square"/>
              </v:shape>
            </w:pict>
          </mc:Fallback>
        </mc:AlternateContent>
      </w:r>
    </w:p>
    <w:p w14:paraId="504627D8" w14:textId="77777777" w:rsidR="00625E6C" w:rsidRDefault="00625E6C" w:rsidP="00625E6C">
      <w:r>
        <w:rPr>
          <w:rFonts w:hint="eastAsia"/>
        </w:rPr>
        <w:lastRenderedPageBreak/>
        <w:t>目录</w:t>
      </w:r>
    </w:p>
    <w:p w14:paraId="2E737165" w14:textId="77777777" w:rsidR="00625E6C" w:rsidRDefault="00625E6C" w:rsidP="00625E6C">
      <w:r>
        <w:rPr>
          <w:rFonts w:hint="eastAsia"/>
        </w:rPr>
        <w:t xml:space="preserve">1 </w:t>
      </w:r>
      <w:r>
        <w:rPr>
          <w:rFonts w:hint="eastAsia"/>
        </w:rPr>
        <w:t>引言</w:t>
      </w:r>
      <w:r>
        <w:t>………………………………………………………………</w:t>
      </w:r>
      <w:r>
        <w:rPr>
          <w:rFonts w:hint="eastAsia"/>
        </w:rPr>
        <w:t>.2</w:t>
      </w:r>
    </w:p>
    <w:p w14:paraId="1DD2070F" w14:textId="77777777" w:rsidR="00625E6C" w:rsidRDefault="00625E6C" w:rsidP="00625E6C">
      <w:pPr>
        <w:pStyle w:val="2"/>
        <w:numPr>
          <w:ilvl w:val="1"/>
          <w:numId w:val="2"/>
        </w:numPr>
        <w:ind w:firstLineChars="0"/>
      </w:pPr>
      <w:r>
        <w:rPr>
          <w:rFonts w:hint="eastAsia"/>
        </w:rPr>
        <w:t>目的</w:t>
      </w:r>
    </w:p>
    <w:p w14:paraId="1D659C59" w14:textId="77777777" w:rsidR="00625E6C" w:rsidRDefault="00625E6C" w:rsidP="00625E6C">
      <w:pPr>
        <w:pStyle w:val="2"/>
        <w:numPr>
          <w:ilvl w:val="1"/>
          <w:numId w:val="2"/>
        </w:numPr>
        <w:ind w:firstLineChars="0"/>
      </w:pPr>
      <w:r>
        <w:rPr>
          <w:rFonts w:hint="eastAsia"/>
        </w:rPr>
        <w:t>导读</w:t>
      </w:r>
    </w:p>
    <w:p w14:paraId="5E2BCA43" w14:textId="77777777" w:rsidR="00625E6C" w:rsidRDefault="00625E6C" w:rsidP="00625E6C">
      <w:pPr>
        <w:pStyle w:val="2"/>
        <w:numPr>
          <w:ilvl w:val="1"/>
          <w:numId w:val="2"/>
        </w:numPr>
        <w:ind w:firstLineChars="0"/>
      </w:pPr>
      <w:r>
        <w:rPr>
          <w:rFonts w:hint="eastAsia"/>
        </w:rPr>
        <w:t>文档约定</w:t>
      </w:r>
    </w:p>
    <w:p w14:paraId="50FB5490" w14:textId="77777777" w:rsidR="00625E6C" w:rsidRDefault="00625E6C" w:rsidP="00625E6C">
      <w:pPr>
        <w:pStyle w:val="2"/>
        <w:numPr>
          <w:ilvl w:val="1"/>
          <w:numId w:val="2"/>
        </w:numPr>
        <w:ind w:firstLineChars="0"/>
      </w:pPr>
      <w:r>
        <w:rPr>
          <w:rFonts w:hint="eastAsia"/>
        </w:rPr>
        <w:t>感谢</w:t>
      </w:r>
    </w:p>
    <w:p w14:paraId="54E80B8D" w14:textId="77777777" w:rsidR="00625E6C" w:rsidRDefault="00625E6C" w:rsidP="00625E6C">
      <w:pPr>
        <w:pStyle w:val="2"/>
        <w:numPr>
          <w:ilvl w:val="1"/>
          <w:numId w:val="2"/>
        </w:numPr>
        <w:ind w:firstLineChars="0"/>
      </w:pPr>
      <w:r>
        <w:rPr>
          <w:rFonts w:hint="eastAsia"/>
        </w:rPr>
        <w:t>参考文献</w:t>
      </w:r>
    </w:p>
    <w:p w14:paraId="651007FF" w14:textId="77777777" w:rsidR="00625E6C" w:rsidRDefault="00625E6C" w:rsidP="00625E6C">
      <w:r>
        <w:rPr>
          <w:rFonts w:hint="eastAsia"/>
        </w:rPr>
        <w:t xml:space="preserve">2 </w:t>
      </w:r>
      <w:r>
        <w:rPr>
          <w:rFonts w:hint="eastAsia"/>
        </w:rPr>
        <w:t>度量数据</w:t>
      </w:r>
      <w:r>
        <w:t>…………………………………………………………</w:t>
      </w:r>
      <w:r>
        <w:rPr>
          <w:rFonts w:hint="eastAsia"/>
        </w:rPr>
        <w:t>3</w:t>
      </w:r>
    </w:p>
    <w:p w14:paraId="330FB16E" w14:textId="77777777" w:rsidR="000E2542" w:rsidRDefault="000E2542" w:rsidP="00CA30B0">
      <w:r>
        <w:rPr>
          <w:rFonts w:hint="eastAsia"/>
        </w:rPr>
        <w:t xml:space="preserve">  2.1 </w:t>
      </w:r>
      <w:r>
        <w:rPr>
          <w:rFonts w:hint="eastAsia"/>
        </w:rPr>
        <w:t>用例数量</w:t>
      </w:r>
    </w:p>
    <w:p w14:paraId="7C16A319" w14:textId="77777777" w:rsidR="00CA30B0" w:rsidRDefault="00CA30B0" w:rsidP="00625E6C">
      <w:r>
        <w:rPr>
          <w:rFonts w:hint="eastAsia"/>
        </w:rPr>
        <w:t xml:space="preserve">  2.2</w:t>
      </w:r>
      <w:r w:rsidR="000E2542">
        <w:rPr>
          <w:rFonts w:hint="eastAsia"/>
        </w:rPr>
        <w:t xml:space="preserve"> </w:t>
      </w:r>
      <w:r w:rsidR="000E2542">
        <w:rPr>
          <w:rFonts w:hint="eastAsia"/>
        </w:rPr>
        <w:t>软件需求数量</w:t>
      </w:r>
    </w:p>
    <w:p w14:paraId="0B7BE3A1" w14:textId="77777777" w:rsidR="000E2542" w:rsidRDefault="00CA30B0" w:rsidP="00625E6C">
      <w:r>
        <w:rPr>
          <w:rFonts w:hint="eastAsia"/>
        </w:rPr>
        <w:t xml:space="preserve">  2.3</w:t>
      </w:r>
      <w:r w:rsidR="000E2542">
        <w:rPr>
          <w:rFonts w:hint="eastAsia"/>
        </w:rPr>
        <w:t xml:space="preserve"> </w:t>
      </w:r>
      <w:r w:rsidR="000E2542">
        <w:rPr>
          <w:rFonts w:hint="eastAsia"/>
        </w:rPr>
        <w:t>功能点数量</w:t>
      </w:r>
    </w:p>
    <w:p w14:paraId="2AD8608C" w14:textId="77777777" w:rsidR="000E2542" w:rsidRDefault="000E2542" w:rsidP="00625E6C"/>
    <w:p w14:paraId="49FC9228" w14:textId="77777777" w:rsidR="00625E6C" w:rsidRDefault="00625E6C" w:rsidP="00625E6C"/>
    <w:p w14:paraId="797FE451" w14:textId="77777777" w:rsidR="00625E6C" w:rsidRDefault="00625E6C" w:rsidP="00625E6C"/>
    <w:p w14:paraId="3A66E4D2" w14:textId="77777777" w:rsidR="00625E6C" w:rsidRDefault="00625E6C" w:rsidP="00625E6C"/>
    <w:p w14:paraId="18652DA0" w14:textId="77777777" w:rsidR="00625E6C" w:rsidRDefault="00625E6C" w:rsidP="00625E6C"/>
    <w:p w14:paraId="7C9404B9" w14:textId="77777777" w:rsidR="00625E6C" w:rsidRDefault="00625E6C" w:rsidP="00625E6C"/>
    <w:p w14:paraId="558636D9" w14:textId="77777777" w:rsidR="00625E6C" w:rsidRDefault="00625E6C" w:rsidP="00625E6C"/>
    <w:p w14:paraId="18F31699" w14:textId="77777777" w:rsidR="00625E6C" w:rsidRDefault="00625E6C" w:rsidP="00625E6C"/>
    <w:p w14:paraId="40B6B769" w14:textId="77777777" w:rsidR="00625E6C" w:rsidRDefault="00625E6C" w:rsidP="00625E6C"/>
    <w:p w14:paraId="3CA70A17" w14:textId="77777777" w:rsidR="00625E6C" w:rsidRDefault="00625E6C" w:rsidP="00625E6C"/>
    <w:p w14:paraId="6F3AF11D" w14:textId="77777777" w:rsidR="00625E6C" w:rsidRDefault="00625E6C" w:rsidP="00625E6C"/>
    <w:p w14:paraId="4340E0CB" w14:textId="77777777" w:rsidR="00625E6C" w:rsidRDefault="00625E6C" w:rsidP="00625E6C"/>
    <w:p w14:paraId="2AFC9DF2" w14:textId="77777777" w:rsidR="00276F4C" w:rsidRDefault="00276F4C" w:rsidP="00625E6C"/>
    <w:p w14:paraId="38440A5B" w14:textId="77777777" w:rsidR="00276F4C" w:rsidRDefault="00276F4C" w:rsidP="00625E6C"/>
    <w:p w14:paraId="254E1CCD" w14:textId="77777777" w:rsidR="00276F4C" w:rsidRDefault="00276F4C" w:rsidP="00625E6C"/>
    <w:p w14:paraId="40B3B2D9" w14:textId="77777777" w:rsidR="00625E6C" w:rsidRDefault="00625E6C" w:rsidP="00625E6C"/>
    <w:p w14:paraId="48E10885" w14:textId="77777777" w:rsidR="00625E6C" w:rsidRDefault="00625E6C" w:rsidP="00625E6C"/>
    <w:p w14:paraId="7C10C069" w14:textId="77777777" w:rsidR="00625E6C" w:rsidRDefault="00625E6C" w:rsidP="00625E6C"/>
    <w:p w14:paraId="29B28424" w14:textId="77777777" w:rsidR="00625E6C" w:rsidRDefault="00625E6C" w:rsidP="00625E6C"/>
    <w:p w14:paraId="408426A1" w14:textId="77777777" w:rsidR="00625E6C" w:rsidRDefault="00625E6C" w:rsidP="00625E6C"/>
    <w:p w14:paraId="28CAC841" w14:textId="77777777" w:rsidR="00625E6C" w:rsidRDefault="00625E6C" w:rsidP="00625E6C"/>
    <w:p w14:paraId="06713052" w14:textId="77777777" w:rsidR="00625E6C" w:rsidRDefault="00625E6C" w:rsidP="00625E6C"/>
    <w:p w14:paraId="3F5770F0" w14:textId="77777777" w:rsidR="00625E6C" w:rsidRDefault="00625E6C" w:rsidP="00625E6C"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</w:p>
    <w:p w14:paraId="1894750A" w14:textId="77777777" w:rsidR="00625E6C" w:rsidRDefault="00625E6C" w:rsidP="00625E6C">
      <w:r>
        <w:rPr>
          <w:rFonts w:hint="eastAsia"/>
        </w:rPr>
        <w:t xml:space="preserve">  1.1</w:t>
      </w:r>
      <w:r>
        <w:rPr>
          <w:rFonts w:hint="eastAsia"/>
        </w:rPr>
        <w:t>目的</w:t>
      </w:r>
    </w:p>
    <w:p w14:paraId="125ACFE9" w14:textId="77777777" w:rsidR="00625E6C" w:rsidRDefault="00625E6C" w:rsidP="00625E6C">
      <w:r>
        <w:rPr>
          <w:rFonts w:hint="eastAsia"/>
        </w:rPr>
        <w:t xml:space="preserve">  </w:t>
      </w:r>
      <w:r>
        <w:rPr>
          <w:rFonts w:hint="eastAsia"/>
        </w:rPr>
        <w:t>本文档作为快递物流系统的度量数据文档，通过用例数量、软件需求数量和功能点数量来进行该系统的软件规模估算。</w:t>
      </w:r>
    </w:p>
    <w:p w14:paraId="40E6D7DD" w14:textId="77777777" w:rsidR="00625E6C" w:rsidRDefault="00625E6C" w:rsidP="00625E6C">
      <w:r>
        <w:rPr>
          <w:rFonts w:hint="eastAsia"/>
        </w:rPr>
        <w:t xml:space="preserve">  1.2</w:t>
      </w:r>
      <w:r>
        <w:rPr>
          <w:rFonts w:hint="eastAsia"/>
        </w:rPr>
        <w:t>导读</w:t>
      </w:r>
    </w:p>
    <w:p w14:paraId="72F4184B" w14:textId="77777777" w:rsidR="00625E6C" w:rsidRDefault="00625E6C" w:rsidP="00625E6C">
      <w:r>
        <w:rPr>
          <w:rFonts w:hint="eastAsia"/>
        </w:rPr>
        <w:t xml:space="preserve">  </w:t>
      </w:r>
      <w:r>
        <w:rPr>
          <w:rFonts w:hint="eastAsia"/>
        </w:rPr>
        <w:t>该用例文档分为三个部分，第一部分是引言，主要是介绍文档的基本信息；第二部分是度量数据，是对软件规模的估算。</w:t>
      </w:r>
    </w:p>
    <w:p w14:paraId="1954DB60" w14:textId="77777777" w:rsidR="00625E6C" w:rsidRDefault="00625E6C" w:rsidP="00625E6C">
      <w:r>
        <w:rPr>
          <w:rFonts w:hint="eastAsia"/>
        </w:rPr>
        <w:t xml:space="preserve">  1.3</w:t>
      </w:r>
      <w:r>
        <w:rPr>
          <w:rFonts w:hint="eastAsia"/>
        </w:rPr>
        <w:t>文档约定</w:t>
      </w:r>
    </w:p>
    <w:p w14:paraId="6770BB87" w14:textId="77777777" w:rsidR="00625E6C" w:rsidRDefault="00625E6C" w:rsidP="00625E6C">
      <w:r>
        <w:rPr>
          <w:rFonts w:hint="eastAsia"/>
        </w:rPr>
        <w:t xml:space="preserve">   </w:t>
      </w:r>
      <w:r>
        <w:rPr>
          <w:rFonts w:hint="eastAsia"/>
        </w:rPr>
        <w:t>对文档的的任何改动都应经过质量保证人员的统一，详细改动由小组成员共同商议。</w:t>
      </w:r>
    </w:p>
    <w:p w14:paraId="6AD71916" w14:textId="77777777" w:rsidR="00625E6C" w:rsidRDefault="00625E6C" w:rsidP="00625E6C">
      <w:r>
        <w:rPr>
          <w:rFonts w:hint="eastAsia"/>
        </w:rPr>
        <w:t xml:space="preserve">  1.4</w:t>
      </w:r>
      <w:r>
        <w:rPr>
          <w:rFonts w:hint="eastAsia"/>
        </w:rPr>
        <w:t>感谢</w:t>
      </w:r>
    </w:p>
    <w:p w14:paraId="58EA422C" w14:textId="77777777" w:rsidR="00625E6C" w:rsidRDefault="00625E6C" w:rsidP="00625E6C">
      <w:r>
        <w:rPr>
          <w:rFonts w:hint="eastAsia"/>
        </w:rPr>
        <w:t xml:space="preserve">  </w:t>
      </w:r>
      <w:r>
        <w:rPr>
          <w:rFonts w:hint="eastAsia"/>
        </w:rPr>
        <w:t>本用例文档由小组成员黄迪璇编写，邓逸鹏负责审阅，详细用例描述由何永俊、邓逸鹏和黄迪璇共同完成，感谢他们的辛勤付出。</w:t>
      </w:r>
    </w:p>
    <w:p w14:paraId="2DF98274" w14:textId="77777777" w:rsidR="00625E6C" w:rsidRDefault="00625E6C" w:rsidP="00625E6C">
      <w:r>
        <w:rPr>
          <w:rFonts w:hint="eastAsia"/>
        </w:rPr>
        <w:t xml:space="preserve">  1.5</w:t>
      </w:r>
      <w:r>
        <w:rPr>
          <w:rFonts w:hint="eastAsia"/>
        </w:rPr>
        <w:t>参考文献</w:t>
      </w:r>
    </w:p>
    <w:p w14:paraId="580E6844" w14:textId="77777777" w:rsidR="00625E6C" w:rsidRDefault="00625E6C" w:rsidP="00625E6C">
      <w:r>
        <w:rPr>
          <w:rFonts w:hint="eastAsia"/>
        </w:rPr>
        <w:t xml:space="preserve"> </w:t>
      </w:r>
      <w:r>
        <w:rPr>
          <w:rFonts w:hint="eastAsia"/>
        </w:rPr>
        <w:t>《软件工程与计算（卷二）——软件开发的技术基础》</w:t>
      </w:r>
      <w:r>
        <w:rPr>
          <w:rFonts w:hint="eastAsia"/>
        </w:rPr>
        <w:t xml:space="preserve">      </w:t>
      </w:r>
      <w:r>
        <w:rPr>
          <w:rFonts w:hint="eastAsia"/>
        </w:rPr>
        <w:t>机械工程出版社</w:t>
      </w:r>
    </w:p>
    <w:p w14:paraId="3BC2E786" w14:textId="77777777" w:rsidR="00625E6C" w:rsidRDefault="00625E6C" w:rsidP="00625E6C"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>UML</w:t>
      </w:r>
      <w:r>
        <w:rPr>
          <w:rFonts w:hint="eastAsia"/>
        </w:rPr>
        <w:t>与模式应用（第三版）》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机械工程出版社</w:t>
      </w:r>
    </w:p>
    <w:p w14:paraId="3F38CBF5" w14:textId="77777777" w:rsidR="00276F4C" w:rsidRDefault="00625E6C" w:rsidP="00276F4C">
      <w:r>
        <w:rPr>
          <w:rFonts w:hint="eastAsia"/>
        </w:rPr>
        <w:t xml:space="preserve"> </w:t>
      </w:r>
      <w:r>
        <w:rPr>
          <w:rFonts w:hint="eastAsia"/>
        </w:rPr>
        <w:t>《快递物流系统软件需求规格说明文档</w:t>
      </w:r>
      <w:r w:rsidR="00276F4C">
        <w:rPr>
          <w:rFonts w:hint="eastAsia"/>
        </w:rPr>
        <w:t>v0.3</w:t>
      </w:r>
      <w:r>
        <w:rPr>
          <w:rFonts w:hint="eastAsia"/>
        </w:rPr>
        <w:t>》</w:t>
      </w:r>
      <w:r w:rsidR="00276F4C">
        <w:rPr>
          <w:rFonts w:hint="eastAsia"/>
        </w:rPr>
        <w:t xml:space="preserve">   </w:t>
      </w:r>
      <w:r>
        <w:rPr>
          <w:rFonts w:hint="eastAsia"/>
        </w:rPr>
        <w:t xml:space="preserve">     </w:t>
      </w:r>
      <w:r w:rsidR="00276F4C">
        <w:rPr>
          <w:rFonts w:hint="eastAsia"/>
        </w:rPr>
        <w:t xml:space="preserve"> </w:t>
      </w:r>
      <w:r>
        <w:rPr>
          <w:rFonts w:hint="eastAsia"/>
        </w:rPr>
        <w:t>2014</w:t>
      </w:r>
      <w:r>
        <w:rPr>
          <w:rFonts w:hint="eastAsia"/>
        </w:rPr>
        <w:t>届软工</w:t>
      </w:r>
      <w:r>
        <w:rPr>
          <w:rFonts w:hint="eastAsia"/>
        </w:rPr>
        <w:t>2 33</w:t>
      </w:r>
      <w:r w:rsidR="00276F4C">
        <w:rPr>
          <w:rFonts w:hint="eastAsia"/>
        </w:rPr>
        <w:t>小组</w:t>
      </w:r>
    </w:p>
    <w:p w14:paraId="00F54C67" w14:textId="77777777" w:rsidR="00276F4C" w:rsidRPr="0032485F" w:rsidRDefault="00276F4C" w:rsidP="00276F4C">
      <w:r>
        <w:rPr>
          <w:rFonts w:hint="eastAsia"/>
        </w:rPr>
        <w:t xml:space="preserve">  </w:t>
      </w:r>
      <w:r w:rsidRPr="0032485F">
        <w:rPr>
          <w:rFonts w:hint="eastAsia"/>
        </w:rPr>
        <w:t>IEEE</w:t>
      </w:r>
      <w:r w:rsidRPr="0032485F">
        <w:rPr>
          <w:rFonts w:hint="eastAsia"/>
        </w:rPr>
        <w:t>标准</w:t>
      </w:r>
    </w:p>
    <w:p w14:paraId="5D80A917" w14:textId="77777777" w:rsidR="00625E6C" w:rsidRPr="00625E6C" w:rsidRDefault="00625E6C" w:rsidP="00625E6C">
      <w:pPr>
        <w:jc w:val="left"/>
      </w:pPr>
    </w:p>
    <w:p w14:paraId="2BE3AE80" w14:textId="77777777" w:rsidR="00625E6C" w:rsidRDefault="00625E6C"/>
    <w:p w14:paraId="58AA2CF4" w14:textId="77777777" w:rsidR="00276F4C" w:rsidRDefault="00276F4C"/>
    <w:p w14:paraId="138B7F49" w14:textId="77777777" w:rsidR="00276F4C" w:rsidRDefault="00276F4C"/>
    <w:p w14:paraId="699EC38C" w14:textId="77777777" w:rsidR="00276F4C" w:rsidRDefault="00276F4C"/>
    <w:p w14:paraId="0AC0BC43" w14:textId="77777777" w:rsidR="000E2542" w:rsidRDefault="000E2542"/>
    <w:p w14:paraId="1F03071F" w14:textId="77777777" w:rsidR="000E2542" w:rsidRDefault="000E2542"/>
    <w:p w14:paraId="5234ED41" w14:textId="77777777" w:rsidR="000E2542" w:rsidRDefault="000E2542"/>
    <w:p w14:paraId="537EAAE8" w14:textId="77777777" w:rsidR="000E2542" w:rsidRDefault="000E2542"/>
    <w:p w14:paraId="3D6F6D62" w14:textId="77777777" w:rsidR="000E2542" w:rsidRDefault="000E2542"/>
    <w:p w14:paraId="76C4200A" w14:textId="77777777" w:rsidR="000E2542" w:rsidRDefault="000E2542"/>
    <w:p w14:paraId="5D0E1EDC" w14:textId="77777777" w:rsidR="000E2542" w:rsidRDefault="000E2542"/>
    <w:p w14:paraId="01C2C840" w14:textId="77777777" w:rsidR="000E2542" w:rsidRDefault="000E2542"/>
    <w:p w14:paraId="2888E910" w14:textId="77777777" w:rsidR="000E2542" w:rsidRDefault="000E2542"/>
    <w:p w14:paraId="2761CBEE" w14:textId="77777777" w:rsidR="000E2542" w:rsidRDefault="000E2542"/>
    <w:p w14:paraId="6DD92E05" w14:textId="77777777" w:rsidR="000E2542" w:rsidRDefault="000E2542">
      <w:r>
        <w:rPr>
          <w:rFonts w:hint="eastAsia"/>
        </w:rPr>
        <w:lastRenderedPageBreak/>
        <w:t xml:space="preserve">2 </w:t>
      </w:r>
      <w:r>
        <w:rPr>
          <w:rFonts w:hint="eastAsia"/>
        </w:rPr>
        <w:t>度量数据</w:t>
      </w:r>
    </w:p>
    <w:p w14:paraId="3FC75760" w14:textId="77777777" w:rsidR="000E2542" w:rsidRDefault="000E2542">
      <w:r>
        <w:rPr>
          <w:rFonts w:hint="eastAsia"/>
        </w:rPr>
        <w:t xml:space="preserve">  2.1 </w:t>
      </w:r>
      <w:r>
        <w:rPr>
          <w:rFonts w:hint="eastAsia"/>
        </w:rPr>
        <w:t>用例数量</w:t>
      </w:r>
    </w:p>
    <w:p w14:paraId="5D6FC488" w14:textId="77777777" w:rsidR="00CA30B0" w:rsidRDefault="000E2542">
      <w:r>
        <w:rPr>
          <w:rFonts w:hint="eastAsia"/>
        </w:rPr>
        <w:t xml:space="preserve">  </w:t>
      </w:r>
      <w:r>
        <w:rPr>
          <w:rFonts w:hint="eastAsia"/>
        </w:rPr>
        <w:t>本系统在一共有</w:t>
      </w:r>
      <w:r>
        <w:rPr>
          <w:rFonts w:hint="eastAsia"/>
        </w:rPr>
        <w:t>27</w:t>
      </w:r>
      <w:r w:rsidR="00CA30B0">
        <w:rPr>
          <w:rFonts w:hint="eastAsia"/>
        </w:rPr>
        <w:t>个用例，分别是物流信息查询、订单输入、</w:t>
      </w:r>
      <w:r>
        <w:rPr>
          <w:rFonts w:hint="eastAsia"/>
        </w:rPr>
        <w:t>收件信息输入、</w:t>
      </w:r>
      <w:r w:rsidR="00CA30B0">
        <w:rPr>
          <w:rFonts w:hint="eastAsia"/>
        </w:rPr>
        <w:t>收件管理、派件管理、装车管理、车辆信息管理、司机信息管理、收款管理、装运管理、中转接收、库存信息管理、库存分区管理、库存盘点、入库管理、出库管理、结算管理、成本管理、统计报表、账户管理、账户初始化管理、人员管理、机构管理、审判单据、制定常量、用户管理和日子查询等，详细请查看《快递物流系统用例文档</w:t>
      </w:r>
      <w:r w:rsidR="00CA30B0">
        <w:rPr>
          <w:rFonts w:hint="eastAsia"/>
        </w:rPr>
        <w:t>v0.3</w:t>
      </w:r>
      <w:r w:rsidR="00CA30B0">
        <w:rPr>
          <w:rFonts w:hint="eastAsia"/>
        </w:rPr>
        <w:t>》。</w:t>
      </w:r>
    </w:p>
    <w:p w14:paraId="23D37A43" w14:textId="77777777" w:rsidR="00CA30B0" w:rsidRDefault="00CA30B0" w:rsidP="00CA30B0">
      <w:pPr>
        <w:tabs>
          <w:tab w:val="left" w:pos="3500"/>
        </w:tabs>
      </w:pPr>
      <w:r>
        <w:rPr>
          <w:rFonts w:hint="eastAsia"/>
        </w:rPr>
        <w:t xml:space="preserve">  2.2 </w:t>
      </w:r>
      <w:r>
        <w:rPr>
          <w:rFonts w:hint="eastAsia"/>
        </w:rPr>
        <w:t>软件需求数量</w:t>
      </w:r>
    </w:p>
    <w:p w14:paraId="0306228D" w14:textId="77777777" w:rsidR="00276F4C" w:rsidRDefault="00276F4C" w:rsidP="00CA30B0">
      <w:pPr>
        <w:tabs>
          <w:tab w:val="left" w:pos="3500"/>
        </w:tabs>
      </w:pPr>
      <w:r>
        <w:rPr>
          <w:rFonts w:hint="eastAsia"/>
        </w:rPr>
        <w:t xml:space="preserve">  </w:t>
      </w:r>
      <w:r>
        <w:rPr>
          <w:rFonts w:hint="eastAsia"/>
        </w:rPr>
        <w:t>功能需求：</w:t>
      </w:r>
      <w:r>
        <w:rPr>
          <w:rFonts w:hint="eastAsia"/>
        </w:rPr>
        <w:t>26</w:t>
      </w:r>
    </w:p>
    <w:p w14:paraId="1D683645" w14:textId="77777777" w:rsidR="00276F4C" w:rsidRDefault="00276F4C" w:rsidP="00CA30B0">
      <w:pPr>
        <w:tabs>
          <w:tab w:val="left" w:pos="3500"/>
        </w:tabs>
      </w:pPr>
      <w:r>
        <w:rPr>
          <w:rFonts w:hint="eastAsia"/>
        </w:rPr>
        <w:t xml:space="preserve">  </w:t>
      </w:r>
      <w:r>
        <w:rPr>
          <w:rFonts w:hint="eastAsia"/>
        </w:rPr>
        <w:t>非功能需求：</w:t>
      </w:r>
      <w:r>
        <w:rPr>
          <w:rFonts w:hint="eastAsia"/>
        </w:rPr>
        <w:t>29</w:t>
      </w:r>
    </w:p>
    <w:p w14:paraId="41F6ADA4" w14:textId="77777777" w:rsidR="00276F4C" w:rsidRDefault="00276F4C" w:rsidP="00CA30B0">
      <w:pPr>
        <w:tabs>
          <w:tab w:val="left" w:pos="3500"/>
        </w:tabs>
      </w:pPr>
      <w:r>
        <w:rPr>
          <w:rFonts w:hint="eastAsia"/>
        </w:rPr>
        <w:t xml:space="preserve">  </w:t>
      </w:r>
      <w:r>
        <w:rPr>
          <w:rFonts w:hint="eastAsia"/>
        </w:rPr>
        <w:t>详细内容请参考《快递物流系统软件需求规格说明文档</w:t>
      </w:r>
      <w:r>
        <w:rPr>
          <w:rFonts w:hint="eastAsia"/>
        </w:rPr>
        <w:t>v0.3</w:t>
      </w:r>
      <w:r>
        <w:rPr>
          <w:rFonts w:hint="eastAsia"/>
        </w:rPr>
        <w:t>》</w:t>
      </w:r>
    </w:p>
    <w:p w14:paraId="2F703C61" w14:textId="77777777" w:rsidR="00276F4C" w:rsidRDefault="00276F4C" w:rsidP="00CA30B0">
      <w:pPr>
        <w:tabs>
          <w:tab w:val="left" w:pos="3500"/>
        </w:tabs>
      </w:pPr>
      <w:r>
        <w:rPr>
          <w:rFonts w:hint="eastAsia"/>
        </w:rPr>
        <w:t xml:space="preserve">  </w:t>
      </w:r>
      <w:r>
        <w:rPr>
          <w:rFonts w:hint="eastAsia"/>
        </w:rPr>
        <w:t>综上，一共有</w:t>
      </w:r>
      <w:r>
        <w:rPr>
          <w:rFonts w:hint="eastAsia"/>
        </w:rPr>
        <w:t>26+29=54</w:t>
      </w:r>
      <w:r>
        <w:rPr>
          <w:rFonts w:hint="eastAsia"/>
        </w:rPr>
        <w:t>个软件需求</w:t>
      </w:r>
      <w:r>
        <w:rPr>
          <w:rFonts w:hint="eastAsia"/>
        </w:rPr>
        <w:t xml:space="preserve"> </w:t>
      </w:r>
    </w:p>
    <w:p w14:paraId="7FC919DE" w14:textId="77777777" w:rsidR="00276F4C" w:rsidRDefault="00276F4C" w:rsidP="00CA30B0">
      <w:pPr>
        <w:tabs>
          <w:tab w:val="left" w:pos="3500"/>
        </w:tabs>
      </w:pPr>
      <w:r>
        <w:rPr>
          <w:rFonts w:hint="eastAsia"/>
        </w:rPr>
        <w:t xml:space="preserve">  2.3 </w:t>
      </w:r>
      <w:r>
        <w:rPr>
          <w:rFonts w:hint="eastAsia"/>
        </w:rPr>
        <w:t>功能点数量</w:t>
      </w:r>
    </w:p>
    <w:p w14:paraId="60F26889" w14:textId="77777777" w:rsidR="00AA4BB0" w:rsidRDefault="00E20722" w:rsidP="00E20722">
      <w:r>
        <w:rPr>
          <w:rFonts w:hint="eastAsia"/>
        </w:rPr>
        <w:t xml:space="preserve">  FP</w:t>
      </w:r>
      <w:r>
        <w:t xml:space="preserve"> = </w:t>
      </w:r>
      <w:r>
        <w:rPr>
          <w:rFonts w:hint="eastAsia"/>
        </w:rPr>
        <w:t>功能</w:t>
      </w:r>
      <w:r>
        <w:t>点测度总数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× </m:t>
        </m:r>
        <m:r>
          <m:rPr>
            <m:sty m:val="p"/>
          </m:rPr>
          <w:rPr>
            <w:rFonts w:ascii="Cambria Math" w:hAnsi="Cambria Math" w:hint="eastAsia"/>
          </w:rPr>
          <m:t>[</m:t>
        </m:r>
        <m:r>
          <m:rPr>
            <m:sty m:val="p"/>
          </m:rPr>
          <w:rPr>
            <w:rFonts w:ascii="Cambria Math" w:hAnsi="Cambria Math"/>
          </w:rPr>
          <m:t xml:space="preserve">0.65+0.01×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]</m:t>
        </m:r>
      </m:oMath>
    </w:p>
    <w:p w14:paraId="4EA13898" w14:textId="77777777" w:rsidR="00E20722" w:rsidRDefault="00AA4BB0" w:rsidP="00E20722">
      <w:r>
        <w:rPr>
          <w:rFonts w:hint="eastAsia"/>
        </w:rPr>
        <w:t xml:space="preserve">  </w:t>
      </w:r>
      <w:r w:rsidR="00E20722">
        <w:rPr>
          <w:rFonts w:hint="eastAsia"/>
        </w:rPr>
        <w:t>功能</w:t>
      </w:r>
      <w:r w:rsidR="00E20722">
        <w:t>点测度</w:t>
      </w:r>
      <w:r w:rsidR="00E20722">
        <w:rPr>
          <w:rFonts w:hint="eastAsia"/>
        </w:rPr>
        <w:t xml:space="preserve"> </w:t>
      </w:r>
      <w:r w:rsidR="00E20722"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14:paraId="1A04FD7B" w14:textId="77777777" w:rsidR="00E20722" w:rsidRDefault="00E20722" w:rsidP="00E20722">
      <w:pPr>
        <w:jc w:val="center"/>
      </w:pPr>
      <w:r>
        <w:rPr>
          <w:rFonts w:hint="eastAsia"/>
        </w:rPr>
        <w:t>功能点计算的加权因子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687"/>
        <w:gridCol w:w="2502"/>
        <w:gridCol w:w="1776"/>
        <w:gridCol w:w="1776"/>
        <w:gridCol w:w="1775"/>
      </w:tblGrid>
      <w:tr w:rsidR="00E20722" w:rsidRPr="00E20722" w14:paraId="78CD4CDA" w14:textId="77777777" w:rsidTr="00E20722">
        <w:trPr>
          <w:trHeight w:val="607"/>
        </w:trPr>
        <w:tc>
          <w:tcPr>
            <w:tcW w:w="1871" w:type="pct"/>
            <w:gridSpan w:val="2"/>
            <w:vMerge w:val="restart"/>
            <w:vAlign w:val="center"/>
          </w:tcPr>
          <w:p w14:paraId="4C7D1E7E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功能点测度</w:t>
            </w:r>
          </w:p>
        </w:tc>
        <w:tc>
          <w:tcPr>
            <w:tcW w:w="3129" w:type="pct"/>
            <w:gridSpan w:val="3"/>
            <w:vAlign w:val="center"/>
          </w:tcPr>
          <w:p w14:paraId="77079432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加权因子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oMath>
          </w:p>
        </w:tc>
      </w:tr>
      <w:tr w:rsidR="00E20722" w:rsidRPr="00E20722" w14:paraId="7A239664" w14:textId="77777777" w:rsidTr="00E20722">
        <w:trPr>
          <w:trHeight w:val="520"/>
        </w:trPr>
        <w:tc>
          <w:tcPr>
            <w:tcW w:w="1871" w:type="pct"/>
            <w:gridSpan w:val="2"/>
            <w:vMerge/>
            <w:vAlign w:val="center"/>
          </w:tcPr>
          <w:p w14:paraId="770A4FC9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pct"/>
            <w:vAlign w:val="center"/>
          </w:tcPr>
          <w:p w14:paraId="61A3D751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简单系统</w:t>
            </w:r>
          </w:p>
        </w:tc>
        <w:tc>
          <w:tcPr>
            <w:tcW w:w="1043" w:type="pct"/>
            <w:vAlign w:val="center"/>
          </w:tcPr>
          <w:p w14:paraId="65881DA8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中等系统</w:t>
            </w:r>
          </w:p>
        </w:tc>
        <w:tc>
          <w:tcPr>
            <w:tcW w:w="1043" w:type="pct"/>
            <w:vAlign w:val="center"/>
          </w:tcPr>
          <w:p w14:paraId="31E6B111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复杂系统</w:t>
            </w:r>
          </w:p>
        </w:tc>
      </w:tr>
      <w:tr w:rsidR="00E20722" w:rsidRPr="00E20722" w14:paraId="22E2E882" w14:textId="77777777" w:rsidTr="00E20722">
        <w:tc>
          <w:tcPr>
            <w:tcW w:w="403" w:type="pct"/>
            <w:vAlign w:val="center"/>
          </w:tcPr>
          <w:p w14:paraId="424D6387" w14:textId="77777777" w:rsidR="00E20722" w:rsidRPr="00E20722" w:rsidRDefault="005A3821" w:rsidP="00E20722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69" w:type="pct"/>
            <w:vAlign w:val="center"/>
          </w:tcPr>
          <w:p w14:paraId="2DF00CC8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输入数量</w:t>
            </w:r>
          </w:p>
        </w:tc>
        <w:tc>
          <w:tcPr>
            <w:tcW w:w="1043" w:type="pct"/>
            <w:vAlign w:val="center"/>
          </w:tcPr>
          <w:p w14:paraId="6D272D38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043" w:type="pct"/>
            <w:vAlign w:val="center"/>
          </w:tcPr>
          <w:p w14:paraId="12FEB203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043" w:type="pct"/>
            <w:vAlign w:val="center"/>
          </w:tcPr>
          <w:p w14:paraId="4FFFC986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E20722" w:rsidRPr="00E20722" w14:paraId="53A029EF" w14:textId="77777777" w:rsidTr="00E20722">
        <w:tc>
          <w:tcPr>
            <w:tcW w:w="403" w:type="pct"/>
            <w:vAlign w:val="center"/>
          </w:tcPr>
          <w:p w14:paraId="75FE79FF" w14:textId="77777777" w:rsidR="00E20722" w:rsidRPr="00E20722" w:rsidRDefault="005A3821" w:rsidP="00E20722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69" w:type="pct"/>
            <w:vAlign w:val="center"/>
          </w:tcPr>
          <w:p w14:paraId="3E9B235F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输出数量</w:t>
            </w:r>
          </w:p>
        </w:tc>
        <w:tc>
          <w:tcPr>
            <w:tcW w:w="1043" w:type="pct"/>
            <w:vAlign w:val="center"/>
          </w:tcPr>
          <w:p w14:paraId="60A8D78A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043" w:type="pct"/>
            <w:vAlign w:val="center"/>
          </w:tcPr>
          <w:p w14:paraId="4861B5C7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043" w:type="pct"/>
            <w:vAlign w:val="center"/>
          </w:tcPr>
          <w:p w14:paraId="67877BAA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E20722" w:rsidRPr="00E20722" w14:paraId="079AAA48" w14:textId="77777777" w:rsidTr="00E20722">
        <w:tc>
          <w:tcPr>
            <w:tcW w:w="403" w:type="pct"/>
            <w:vAlign w:val="center"/>
          </w:tcPr>
          <w:p w14:paraId="4275955C" w14:textId="77777777" w:rsidR="00E20722" w:rsidRPr="00E20722" w:rsidRDefault="005A3821" w:rsidP="00E20722">
            <w:pPr>
              <w:jc w:val="center"/>
              <w:rPr>
                <w:rFonts w:ascii="Cambria" w:hAnsi="Cambr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69" w:type="pct"/>
            <w:vAlign w:val="center"/>
          </w:tcPr>
          <w:p w14:paraId="33EFB49A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查询数量</w:t>
            </w:r>
          </w:p>
        </w:tc>
        <w:tc>
          <w:tcPr>
            <w:tcW w:w="1043" w:type="pct"/>
            <w:vAlign w:val="center"/>
          </w:tcPr>
          <w:p w14:paraId="0DF04B0B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043" w:type="pct"/>
            <w:vAlign w:val="center"/>
          </w:tcPr>
          <w:p w14:paraId="567BA954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043" w:type="pct"/>
            <w:vAlign w:val="center"/>
          </w:tcPr>
          <w:p w14:paraId="611BEE87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E20722" w:rsidRPr="00E20722" w14:paraId="1B6922ED" w14:textId="77777777" w:rsidTr="00E20722">
        <w:tc>
          <w:tcPr>
            <w:tcW w:w="403" w:type="pct"/>
            <w:vAlign w:val="center"/>
          </w:tcPr>
          <w:p w14:paraId="53833B96" w14:textId="77777777" w:rsidR="00E20722" w:rsidRPr="00E20722" w:rsidRDefault="005A3821" w:rsidP="00E20722">
            <w:pPr>
              <w:jc w:val="center"/>
              <w:rPr>
                <w:rFonts w:ascii="Cambria" w:hAnsi="Cambr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69" w:type="pct"/>
            <w:vAlign w:val="center"/>
          </w:tcPr>
          <w:p w14:paraId="6C91C281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逻辑文件数量</w:t>
            </w:r>
          </w:p>
        </w:tc>
        <w:tc>
          <w:tcPr>
            <w:tcW w:w="1043" w:type="pct"/>
            <w:vAlign w:val="center"/>
          </w:tcPr>
          <w:p w14:paraId="2EDFC6FA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043" w:type="pct"/>
            <w:vAlign w:val="center"/>
          </w:tcPr>
          <w:p w14:paraId="59E11EE3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043" w:type="pct"/>
            <w:vAlign w:val="center"/>
          </w:tcPr>
          <w:p w14:paraId="2C6AE1E7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15</w:t>
            </w:r>
          </w:p>
        </w:tc>
      </w:tr>
      <w:tr w:rsidR="00E20722" w:rsidRPr="00E20722" w14:paraId="67762A6E" w14:textId="77777777" w:rsidTr="00E20722">
        <w:tc>
          <w:tcPr>
            <w:tcW w:w="403" w:type="pct"/>
            <w:vAlign w:val="center"/>
          </w:tcPr>
          <w:p w14:paraId="2B6DA6EE" w14:textId="77777777" w:rsidR="00E20722" w:rsidRPr="00E20722" w:rsidRDefault="005A3821" w:rsidP="00E20722">
            <w:pPr>
              <w:jc w:val="center"/>
              <w:rPr>
                <w:rFonts w:ascii="Cambria" w:hAnsi="Cambr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469" w:type="pct"/>
            <w:vAlign w:val="center"/>
          </w:tcPr>
          <w:p w14:paraId="28A9C138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对外接口数量</w:t>
            </w:r>
          </w:p>
        </w:tc>
        <w:tc>
          <w:tcPr>
            <w:tcW w:w="1043" w:type="pct"/>
            <w:vAlign w:val="center"/>
          </w:tcPr>
          <w:p w14:paraId="13664322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043" w:type="pct"/>
            <w:vAlign w:val="center"/>
          </w:tcPr>
          <w:p w14:paraId="552A3542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043" w:type="pct"/>
            <w:vAlign w:val="center"/>
          </w:tcPr>
          <w:p w14:paraId="4F4A10DF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10</w:t>
            </w:r>
          </w:p>
        </w:tc>
      </w:tr>
    </w:tbl>
    <w:p w14:paraId="3B469B9F" w14:textId="77777777" w:rsidR="00E20722" w:rsidRDefault="00E20722" w:rsidP="00E20722">
      <w:r>
        <w:rPr>
          <w:rFonts w:hint="eastAsia"/>
        </w:rPr>
        <w:t xml:space="preserve">  </w:t>
      </w:r>
      <w:r>
        <w:rPr>
          <w:rFonts w:hint="eastAsia"/>
        </w:rPr>
        <w:t>快递物流</w:t>
      </w:r>
      <w:r>
        <w:t>系统属于中</w:t>
      </w:r>
      <w:r>
        <w:rPr>
          <w:rFonts w:hint="eastAsia"/>
        </w:rPr>
        <w:t>等</w:t>
      </w:r>
      <w:r>
        <w:t>系统，所以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=</w:t>
      </w:r>
      <w:r>
        <w:t xml:space="preserve"> 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=</w:t>
      </w:r>
      <w:r>
        <w:t>5</w:t>
      </w:r>
      <w:r>
        <w:t>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=</w:t>
      </w:r>
      <w:r>
        <w:t>4</w:t>
      </w:r>
      <w:r>
        <w:t>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=</w:t>
      </w:r>
      <w:r>
        <w:t>10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</w:rPr>
        <w:t>=</w:t>
      </w:r>
      <w:r>
        <w:t>7</w:t>
      </w:r>
    </w:p>
    <w:p w14:paraId="1ECCFE8D" w14:textId="77777777" w:rsidR="00E20722" w:rsidRDefault="00E20722" w:rsidP="00E20722">
      <w:pPr>
        <w:jc w:val="center"/>
      </w:pPr>
    </w:p>
    <w:p w14:paraId="394E2E41" w14:textId="77777777" w:rsidR="00E20722" w:rsidRPr="00E20722" w:rsidRDefault="00E20722" w:rsidP="00E20722">
      <w:pPr>
        <w:jc w:val="center"/>
      </w:pPr>
      <w:r w:rsidRPr="00E20722">
        <w:rPr>
          <w:rFonts w:hint="eastAsia"/>
        </w:rPr>
        <w:t>复杂</w:t>
      </w:r>
      <w:r w:rsidRPr="00E20722">
        <w:t>度调整因子</w:t>
      </w:r>
    </w:p>
    <w:tbl>
      <w:tblPr>
        <w:tblStyle w:val="a9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82"/>
        <w:gridCol w:w="4825"/>
        <w:gridCol w:w="2109"/>
      </w:tblGrid>
      <w:tr w:rsidR="00E20722" w:rsidRPr="00E20722" w14:paraId="0FB1B325" w14:textId="77777777" w:rsidTr="00E20722">
        <w:tc>
          <w:tcPr>
            <w:tcW w:w="929" w:type="pct"/>
            <w:vAlign w:val="center"/>
          </w:tcPr>
          <w:p w14:paraId="075154F3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系统</w:t>
            </w:r>
            <w:r w:rsidRPr="00E20722">
              <w:rPr>
                <w:sz w:val="24"/>
                <w:szCs w:val="24"/>
              </w:rPr>
              <w:t>复杂度因子</w:t>
            </w:r>
          </w:p>
        </w:tc>
        <w:tc>
          <w:tcPr>
            <w:tcW w:w="2833" w:type="pct"/>
            <w:vAlign w:val="center"/>
          </w:tcPr>
          <w:p w14:paraId="56349FE1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1238" w:type="pct"/>
            <w:vAlign w:val="center"/>
          </w:tcPr>
          <w:p w14:paraId="3BE65E05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快递</w:t>
            </w:r>
            <w:r w:rsidRPr="00E20722">
              <w:rPr>
                <w:sz w:val="24"/>
                <w:szCs w:val="24"/>
              </w:rPr>
              <w:t>物流系统</w:t>
            </w:r>
            <w:r w:rsidRPr="00E20722">
              <w:rPr>
                <w:rFonts w:hint="eastAsia"/>
                <w:sz w:val="24"/>
                <w:szCs w:val="24"/>
              </w:rPr>
              <w:t>估计值</w:t>
            </w:r>
          </w:p>
        </w:tc>
      </w:tr>
      <w:tr w:rsidR="00E20722" w:rsidRPr="00E20722" w14:paraId="2AA1E03C" w14:textId="77777777" w:rsidTr="00E20722">
        <w:tc>
          <w:tcPr>
            <w:tcW w:w="929" w:type="pct"/>
            <w:vAlign w:val="center"/>
          </w:tcPr>
          <w:p w14:paraId="2F32574D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33" w:type="pct"/>
            <w:vAlign w:val="center"/>
          </w:tcPr>
          <w:p w14:paraId="394BFC0A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系统</w:t>
            </w:r>
            <w:r w:rsidRPr="00E20722">
              <w:rPr>
                <w:sz w:val="24"/>
                <w:szCs w:val="24"/>
              </w:rPr>
              <w:t>需要从备份和恢复？</w:t>
            </w:r>
          </w:p>
        </w:tc>
        <w:tc>
          <w:tcPr>
            <w:tcW w:w="1238" w:type="pct"/>
            <w:vAlign w:val="center"/>
          </w:tcPr>
          <w:p w14:paraId="3310E805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sz w:val="24"/>
                <w:szCs w:val="24"/>
              </w:rPr>
              <w:t>0</w:t>
            </w:r>
          </w:p>
        </w:tc>
      </w:tr>
      <w:tr w:rsidR="00E20722" w:rsidRPr="00E20722" w14:paraId="5B5824D8" w14:textId="77777777" w:rsidTr="00E20722">
        <w:tc>
          <w:tcPr>
            <w:tcW w:w="929" w:type="pct"/>
            <w:vAlign w:val="center"/>
          </w:tcPr>
          <w:p w14:paraId="1F241E2A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833" w:type="pct"/>
            <w:vAlign w:val="center"/>
          </w:tcPr>
          <w:p w14:paraId="47A5E5DB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需要</w:t>
            </w:r>
            <w:r w:rsidRPr="00E20722">
              <w:rPr>
                <w:sz w:val="24"/>
                <w:szCs w:val="24"/>
              </w:rPr>
              <w:t>专门的网络数据通信吗？</w:t>
            </w:r>
          </w:p>
        </w:tc>
        <w:tc>
          <w:tcPr>
            <w:tcW w:w="1238" w:type="pct"/>
            <w:vAlign w:val="center"/>
          </w:tcPr>
          <w:p w14:paraId="426FF007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sz w:val="24"/>
                <w:szCs w:val="24"/>
              </w:rPr>
              <w:t>0</w:t>
            </w:r>
          </w:p>
        </w:tc>
      </w:tr>
      <w:tr w:rsidR="00E20722" w:rsidRPr="00E20722" w14:paraId="50C260EC" w14:textId="77777777" w:rsidTr="00E20722">
        <w:tc>
          <w:tcPr>
            <w:tcW w:w="929" w:type="pct"/>
            <w:vAlign w:val="center"/>
          </w:tcPr>
          <w:p w14:paraId="5F8A4650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833" w:type="pct"/>
            <w:vAlign w:val="center"/>
          </w:tcPr>
          <w:p w14:paraId="56B84EB7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存在</w:t>
            </w:r>
            <w:r w:rsidRPr="00E20722">
              <w:rPr>
                <w:sz w:val="24"/>
                <w:szCs w:val="24"/>
              </w:rPr>
              <w:t>分布式处理功能吗？</w:t>
            </w:r>
          </w:p>
        </w:tc>
        <w:tc>
          <w:tcPr>
            <w:tcW w:w="1238" w:type="pct"/>
            <w:vAlign w:val="center"/>
          </w:tcPr>
          <w:p w14:paraId="77B0B2A5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sz w:val="24"/>
                <w:szCs w:val="24"/>
              </w:rPr>
              <w:t>5</w:t>
            </w:r>
            <w:r w:rsidRPr="00E20722">
              <w:rPr>
                <w:sz w:val="24"/>
                <w:szCs w:val="24"/>
              </w:rPr>
              <w:t>（</w:t>
            </w:r>
            <w:r w:rsidRPr="00E20722">
              <w:rPr>
                <w:rFonts w:hint="eastAsia"/>
                <w:sz w:val="24"/>
                <w:szCs w:val="24"/>
              </w:rPr>
              <w:t>RMI</w:t>
            </w:r>
            <w:r w:rsidRPr="00E20722">
              <w:rPr>
                <w:sz w:val="24"/>
                <w:szCs w:val="24"/>
              </w:rPr>
              <w:t>）</w:t>
            </w:r>
          </w:p>
        </w:tc>
      </w:tr>
      <w:tr w:rsidR="00E20722" w:rsidRPr="00E20722" w14:paraId="376EC70A" w14:textId="77777777" w:rsidTr="00E20722">
        <w:tc>
          <w:tcPr>
            <w:tcW w:w="929" w:type="pct"/>
            <w:vAlign w:val="center"/>
          </w:tcPr>
          <w:p w14:paraId="4C0D16AD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2833" w:type="pct"/>
            <w:vAlign w:val="center"/>
          </w:tcPr>
          <w:p w14:paraId="2D2BB5A1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性能</w:t>
            </w:r>
            <w:r w:rsidRPr="00E20722">
              <w:rPr>
                <w:sz w:val="24"/>
                <w:szCs w:val="24"/>
              </w:rPr>
              <w:t>关键？</w:t>
            </w:r>
          </w:p>
        </w:tc>
        <w:tc>
          <w:tcPr>
            <w:tcW w:w="1238" w:type="pct"/>
            <w:vAlign w:val="center"/>
          </w:tcPr>
          <w:p w14:paraId="00E39F9C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E20722" w:rsidRPr="00E20722" w14:paraId="5922A7A8" w14:textId="77777777" w:rsidTr="00E20722">
        <w:tc>
          <w:tcPr>
            <w:tcW w:w="929" w:type="pct"/>
            <w:vAlign w:val="center"/>
          </w:tcPr>
          <w:p w14:paraId="2FD69A49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833" w:type="pct"/>
            <w:vAlign w:val="center"/>
          </w:tcPr>
          <w:p w14:paraId="56E9A4AE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系统</w:t>
            </w:r>
            <w:r w:rsidRPr="00E20722">
              <w:rPr>
                <w:sz w:val="24"/>
                <w:szCs w:val="24"/>
              </w:rPr>
              <w:t>将运行在一个现</w:t>
            </w:r>
            <w:r w:rsidRPr="00E20722">
              <w:rPr>
                <w:rFonts w:hint="eastAsia"/>
                <w:sz w:val="24"/>
                <w:szCs w:val="24"/>
              </w:rPr>
              <w:t>有</w:t>
            </w:r>
            <w:r w:rsidRPr="00E20722">
              <w:rPr>
                <w:sz w:val="24"/>
                <w:szCs w:val="24"/>
              </w:rPr>
              <w:t>的、使用困难</w:t>
            </w:r>
            <w:r w:rsidRPr="00E20722">
              <w:rPr>
                <w:rFonts w:hint="eastAsia"/>
                <w:sz w:val="24"/>
                <w:szCs w:val="24"/>
              </w:rPr>
              <w:t>的</w:t>
            </w:r>
            <w:r w:rsidRPr="00E20722">
              <w:rPr>
                <w:sz w:val="24"/>
                <w:szCs w:val="24"/>
              </w:rPr>
              <w:t>操作环境吗？</w:t>
            </w:r>
          </w:p>
        </w:tc>
        <w:tc>
          <w:tcPr>
            <w:tcW w:w="1238" w:type="pct"/>
            <w:vAlign w:val="center"/>
          </w:tcPr>
          <w:p w14:paraId="5C5F8FF6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sz w:val="24"/>
                <w:szCs w:val="24"/>
              </w:rPr>
              <w:t>2</w:t>
            </w:r>
          </w:p>
        </w:tc>
      </w:tr>
      <w:tr w:rsidR="00E20722" w:rsidRPr="00E20722" w14:paraId="4FDFFC6C" w14:textId="77777777" w:rsidTr="00E20722">
        <w:tc>
          <w:tcPr>
            <w:tcW w:w="929" w:type="pct"/>
            <w:vAlign w:val="center"/>
          </w:tcPr>
          <w:p w14:paraId="2186C953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833" w:type="pct"/>
            <w:vAlign w:val="center"/>
          </w:tcPr>
          <w:p w14:paraId="4AE64134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系统</w:t>
            </w:r>
            <w:r w:rsidRPr="00E20722">
              <w:rPr>
                <w:sz w:val="24"/>
                <w:szCs w:val="24"/>
              </w:rPr>
              <w:t>需</w:t>
            </w:r>
            <w:r w:rsidRPr="00E20722">
              <w:rPr>
                <w:rFonts w:hint="eastAsia"/>
                <w:sz w:val="24"/>
                <w:szCs w:val="24"/>
              </w:rPr>
              <w:t>要</w:t>
            </w:r>
            <w:r w:rsidRPr="00E20722">
              <w:rPr>
                <w:sz w:val="24"/>
                <w:szCs w:val="24"/>
              </w:rPr>
              <w:t>在线数据项吗？</w:t>
            </w:r>
          </w:p>
        </w:tc>
        <w:tc>
          <w:tcPr>
            <w:tcW w:w="1238" w:type="pct"/>
            <w:vAlign w:val="center"/>
          </w:tcPr>
          <w:p w14:paraId="7E604FBD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E20722" w:rsidRPr="00E20722" w14:paraId="1AD752D6" w14:textId="77777777" w:rsidTr="00E20722">
        <w:tc>
          <w:tcPr>
            <w:tcW w:w="929" w:type="pct"/>
            <w:vAlign w:val="center"/>
          </w:tcPr>
          <w:p w14:paraId="5EE39153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833" w:type="pct"/>
            <w:vAlign w:val="center"/>
          </w:tcPr>
          <w:p w14:paraId="5B4B120A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在</w:t>
            </w:r>
            <w:r w:rsidRPr="00E20722">
              <w:rPr>
                <w:sz w:val="24"/>
                <w:szCs w:val="24"/>
              </w:rPr>
              <w:t>线</w:t>
            </w:r>
            <w:r w:rsidRPr="00E20722">
              <w:rPr>
                <w:rFonts w:hint="eastAsia"/>
                <w:sz w:val="24"/>
                <w:szCs w:val="24"/>
              </w:rPr>
              <w:t>数据</w:t>
            </w:r>
            <w:r w:rsidRPr="00E20722">
              <w:rPr>
                <w:sz w:val="24"/>
                <w:szCs w:val="24"/>
              </w:rPr>
              <w:t>项目需要对对个屏幕或</w:t>
            </w:r>
            <w:r w:rsidRPr="00E20722">
              <w:rPr>
                <w:rFonts w:hint="eastAsia"/>
                <w:sz w:val="24"/>
                <w:szCs w:val="24"/>
              </w:rPr>
              <w:t>操作建立</w:t>
            </w:r>
            <w:r w:rsidRPr="00E20722">
              <w:rPr>
                <w:sz w:val="24"/>
                <w:szCs w:val="24"/>
              </w:rPr>
              <w:t>输入</w:t>
            </w:r>
            <w:r w:rsidRPr="00E20722">
              <w:rPr>
                <w:rFonts w:hint="eastAsia"/>
                <w:sz w:val="24"/>
                <w:szCs w:val="24"/>
              </w:rPr>
              <w:t>事物吗？</w:t>
            </w:r>
          </w:p>
        </w:tc>
        <w:tc>
          <w:tcPr>
            <w:tcW w:w="1238" w:type="pct"/>
            <w:vAlign w:val="center"/>
          </w:tcPr>
          <w:p w14:paraId="69FFF142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sz w:val="24"/>
                <w:szCs w:val="24"/>
              </w:rPr>
              <w:t>4</w:t>
            </w:r>
          </w:p>
        </w:tc>
      </w:tr>
      <w:tr w:rsidR="00E20722" w:rsidRPr="00E20722" w14:paraId="490C7ECF" w14:textId="77777777" w:rsidTr="00E20722">
        <w:tc>
          <w:tcPr>
            <w:tcW w:w="929" w:type="pct"/>
            <w:vAlign w:val="center"/>
          </w:tcPr>
          <w:p w14:paraId="519197C2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833" w:type="pct"/>
            <w:vAlign w:val="center"/>
          </w:tcPr>
          <w:p w14:paraId="5977DA45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逻辑</w:t>
            </w:r>
            <w:r w:rsidRPr="00E20722">
              <w:rPr>
                <w:sz w:val="24"/>
                <w:szCs w:val="24"/>
              </w:rPr>
              <w:t>文件在线更新</w:t>
            </w:r>
            <w:r w:rsidRPr="00E20722">
              <w:rPr>
                <w:rFonts w:hint="eastAsia"/>
                <w:sz w:val="24"/>
                <w:szCs w:val="24"/>
              </w:rPr>
              <w:t>吗</w:t>
            </w:r>
            <w:r w:rsidRPr="00E20722">
              <w:rPr>
                <w:sz w:val="24"/>
                <w:szCs w:val="24"/>
              </w:rPr>
              <w:t>？</w:t>
            </w:r>
          </w:p>
        </w:tc>
        <w:tc>
          <w:tcPr>
            <w:tcW w:w="1238" w:type="pct"/>
            <w:vAlign w:val="center"/>
          </w:tcPr>
          <w:p w14:paraId="65FD7F60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sz w:val="24"/>
                <w:szCs w:val="24"/>
              </w:rPr>
              <w:t>5</w:t>
            </w:r>
          </w:p>
        </w:tc>
      </w:tr>
      <w:tr w:rsidR="00E20722" w:rsidRPr="00E20722" w14:paraId="770E363B" w14:textId="77777777" w:rsidTr="00E20722">
        <w:tc>
          <w:tcPr>
            <w:tcW w:w="929" w:type="pct"/>
            <w:vAlign w:val="center"/>
          </w:tcPr>
          <w:p w14:paraId="7F69AB7B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833" w:type="pct"/>
            <w:vAlign w:val="center"/>
          </w:tcPr>
          <w:p w14:paraId="13E47730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输入</w:t>
            </w:r>
            <w:r w:rsidRPr="00E20722">
              <w:rPr>
                <w:sz w:val="24"/>
                <w:szCs w:val="24"/>
              </w:rPr>
              <w:t>、输出、文件或查询都是复杂的吗？</w:t>
            </w:r>
          </w:p>
        </w:tc>
        <w:tc>
          <w:tcPr>
            <w:tcW w:w="1238" w:type="pct"/>
            <w:vAlign w:val="center"/>
          </w:tcPr>
          <w:p w14:paraId="3EBD1653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sz w:val="24"/>
                <w:szCs w:val="24"/>
              </w:rPr>
              <w:t>3</w:t>
            </w:r>
          </w:p>
        </w:tc>
      </w:tr>
      <w:tr w:rsidR="00E20722" w:rsidRPr="00E20722" w14:paraId="2C162E73" w14:textId="77777777" w:rsidTr="00E20722">
        <w:tc>
          <w:tcPr>
            <w:tcW w:w="929" w:type="pct"/>
            <w:vAlign w:val="center"/>
          </w:tcPr>
          <w:p w14:paraId="77436B98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1</w:t>
            </w:r>
            <w:r w:rsidRPr="00E20722">
              <w:rPr>
                <w:sz w:val="24"/>
                <w:szCs w:val="24"/>
              </w:rPr>
              <w:t>0</w:t>
            </w:r>
          </w:p>
        </w:tc>
        <w:tc>
          <w:tcPr>
            <w:tcW w:w="2833" w:type="pct"/>
            <w:vAlign w:val="center"/>
          </w:tcPr>
          <w:p w14:paraId="7083914A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内部处理是复杂</w:t>
            </w:r>
            <w:r w:rsidRPr="00E20722">
              <w:rPr>
                <w:sz w:val="24"/>
                <w:szCs w:val="24"/>
              </w:rPr>
              <w:t>的吗</w:t>
            </w:r>
            <w:r w:rsidRPr="00E20722">
              <w:rPr>
                <w:rFonts w:hint="eastAsia"/>
                <w:sz w:val="24"/>
                <w:szCs w:val="24"/>
              </w:rPr>
              <w:t>？</w:t>
            </w:r>
          </w:p>
        </w:tc>
        <w:tc>
          <w:tcPr>
            <w:tcW w:w="1238" w:type="pct"/>
            <w:vAlign w:val="center"/>
          </w:tcPr>
          <w:p w14:paraId="0269B375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E20722" w:rsidRPr="00E20722" w14:paraId="1E9E73F2" w14:textId="77777777" w:rsidTr="00E20722">
        <w:tc>
          <w:tcPr>
            <w:tcW w:w="929" w:type="pct"/>
            <w:vAlign w:val="center"/>
          </w:tcPr>
          <w:p w14:paraId="6A00CC4A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1</w:t>
            </w:r>
            <w:r w:rsidRPr="00E20722">
              <w:rPr>
                <w:sz w:val="24"/>
                <w:szCs w:val="24"/>
              </w:rPr>
              <w:t>1</w:t>
            </w:r>
          </w:p>
        </w:tc>
        <w:tc>
          <w:tcPr>
            <w:tcW w:w="2833" w:type="pct"/>
            <w:vAlign w:val="center"/>
          </w:tcPr>
          <w:p w14:paraId="3BAA33E9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所</w:t>
            </w:r>
            <w:r w:rsidRPr="00E20722">
              <w:rPr>
                <w:sz w:val="24"/>
                <w:szCs w:val="24"/>
              </w:rPr>
              <w:t>设计的代码要求可复用吗？</w:t>
            </w:r>
          </w:p>
        </w:tc>
        <w:tc>
          <w:tcPr>
            <w:tcW w:w="1238" w:type="pct"/>
            <w:vAlign w:val="center"/>
          </w:tcPr>
          <w:p w14:paraId="0B96433F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sz w:val="24"/>
                <w:szCs w:val="24"/>
              </w:rPr>
              <w:t>4</w:t>
            </w:r>
          </w:p>
        </w:tc>
      </w:tr>
      <w:tr w:rsidR="00E20722" w:rsidRPr="00E20722" w14:paraId="25462718" w14:textId="77777777" w:rsidTr="00E20722">
        <w:tc>
          <w:tcPr>
            <w:tcW w:w="929" w:type="pct"/>
            <w:vAlign w:val="center"/>
          </w:tcPr>
          <w:p w14:paraId="3FD2DD43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1</w:t>
            </w:r>
            <w:r w:rsidRPr="00E20722">
              <w:rPr>
                <w:sz w:val="24"/>
                <w:szCs w:val="24"/>
              </w:rPr>
              <w:t>2</w:t>
            </w:r>
          </w:p>
        </w:tc>
        <w:tc>
          <w:tcPr>
            <w:tcW w:w="2833" w:type="pct"/>
            <w:vAlign w:val="center"/>
          </w:tcPr>
          <w:p w14:paraId="177F1EB8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设计</w:t>
            </w:r>
            <w:r w:rsidRPr="00E20722">
              <w:rPr>
                <w:sz w:val="24"/>
                <w:szCs w:val="24"/>
              </w:rPr>
              <w:t>要求</w:t>
            </w:r>
            <w:r w:rsidRPr="00E20722">
              <w:rPr>
                <w:rFonts w:hint="eastAsia"/>
                <w:sz w:val="24"/>
                <w:szCs w:val="24"/>
              </w:rPr>
              <w:t>包括</w:t>
            </w:r>
            <w:r w:rsidRPr="00E20722">
              <w:rPr>
                <w:sz w:val="24"/>
                <w:szCs w:val="24"/>
              </w:rPr>
              <w:t>交付与安装吗？</w:t>
            </w:r>
          </w:p>
        </w:tc>
        <w:tc>
          <w:tcPr>
            <w:tcW w:w="1238" w:type="pct"/>
            <w:vAlign w:val="center"/>
          </w:tcPr>
          <w:p w14:paraId="02CA4859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sz w:val="24"/>
                <w:szCs w:val="24"/>
              </w:rPr>
              <w:t>3</w:t>
            </w:r>
          </w:p>
        </w:tc>
      </w:tr>
      <w:tr w:rsidR="00E20722" w:rsidRPr="00E20722" w14:paraId="60A5F05C" w14:textId="77777777" w:rsidTr="00E20722">
        <w:tc>
          <w:tcPr>
            <w:tcW w:w="929" w:type="pct"/>
            <w:vAlign w:val="center"/>
          </w:tcPr>
          <w:p w14:paraId="0F56965F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1</w:t>
            </w:r>
            <w:r w:rsidRPr="00E20722">
              <w:rPr>
                <w:sz w:val="24"/>
                <w:szCs w:val="24"/>
              </w:rPr>
              <w:t>3</w:t>
            </w:r>
          </w:p>
        </w:tc>
        <w:tc>
          <w:tcPr>
            <w:tcW w:w="2833" w:type="pct"/>
            <w:vAlign w:val="center"/>
          </w:tcPr>
          <w:p w14:paraId="07D36C0B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系统</w:t>
            </w:r>
            <w:r w:rsidRPr="00E20722">
              <w:rPr>
                <w:sz w:val="24"/>
                <w:szCs w:val="24"/>
              </w:rPr>
              <w:t>需要设计为多个安装</w:t>
            </w:r>
            <w:r w:rsidRPr="00E20722">
              <w:rPr>
                <w:rFonts w:hint="eastAsia"/>
                <w:sz w:val="24"/>
                <w:szCs w:val="24"/>
              </w:rPr>
              <w:t>以</w:t>
            </w:r>
            <w:r w:rsidRPr="00E20722">
              <w:rPr>
                <w:sz w:val="24"/>
                <w:szCs w:val="24"/>
              </w:rPr>
              <w:t>适应不同组织吗</w:t>
            </w:r>
          </w:p>
        </w:tc>
        <w:tc>
          <w:tcPr>
            <w:tcW w:w="1238" w:type="pct"/>
            <w:vAlign w:val="center"/>
          </w:tcPr>
          <w:p w14:paraId="54E497F2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sz w:val="24"/>
                <w:szCs w:val="24"/>
              </w:rPr>
              <w:t>0</w:t>
            </w:r>
          </w:p>
        </w:tc>
      </w:tr>
      <w:tr w:rsidR="00E20722" w:rsidRPr="00E20722" w14:paraId="792BD1EF" w14:textId="77777777" w:rsidTr="00E20722">
        <w:tc>
          <w:tcPr>
            <w:tcW w:w="929" w:type="pct"/>
            <w:vAlign w:val="center"/>
          </w:tcPr>
          <w:p w14:paraId="5902E445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1</w:t>
            </w:r>
            <w:r w:rsidRPr="00E20722">
              <w:rPr>
                <w:sz w:val="24"/>
                <w:szCs w:val="24"/>
              </w:rPr>
              <w:t>4</w:t>
            </w:r>
          </w:p>
        </w:tc>
        <w:tc>
          <w:tcPr>
            <w:tcW w:w="2833" w:type="pct"/>
            <w:vAlign w:val="center"/>
          </w:tcPr>
          <w:p w14:paraId="5EFC05A7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rFonts w:hint="eastAsia"/>
                <w:sz w:val="24"/>
                <w:szCs w:val="24"/>
              </w:rPr>
              <w:t>系统</w:t>
            </w:r>
            <w:r w:rsidRPr="00E20722">
              <w:rPr>
                <w:sz w:val="24"/>
                <w:szCs w:val="24"/>
              </w:rPr>
              <w:t>设计要求易于修改和易于使用吗</w:t>
            </w:r>
            <w:r w:rsidRPr="00E20722">
              <w:rPr>
                <w:rFonts w:hint="eastAsia"/>
                <w:sz w:val="24"/>
                <w:szCs w:val="24"/>
              </w:rPr>
              <w:t>？</w:t>
            </w:r>
          </w:p>
        </w:tc>
        <w:tc>
          <w:tcPr>
            <w:tcW w:w="1238" w:type="pct"/>
            <w:vAlign w:val="center"/>
          </w:tcPr>
          <w:p w14:paraId="0571C8AA" w14:textId="77777777" w:rsidR="00E20722" w:rsidRPr="00E20722" w:rsidRDefault="00E20722" w:rsidP="00E20722">
            <w:pPr>
              <w:jc w:val="center"/>
              <w:rPr>
                <w:sz w:val="24"/>
                <w:szCs w:val="24"/>
              </w:rPr>
            </w:pPr>
            <w:r w:rsidRPr="00E20722">
              <w:rPr>
                <w:sz w:val="24"/>
                <w:szCs w:val="24"/>
              </w:rPr>
              <w:t>4</w:t>
            </w:r>
          </w:p>
        </w:tc>
      </w:tr>
    </w:tbl>
    <w:p w14:paraId="2121B629" w14:textId="77777777" w:rsidR="00E20722" w:rsidRDefault="00E20722" w:rsidP="00E20722">
      <w:r>
        <w:rPr>
          <w:rFonts w:hint="eastAsia"/>
        </w:rPr>
        <w:t xml:space="preserve">  </w:t>
      </w:r>
      <w:r>
        <w:rPr>
          <w:rFonts w:hint="eastAsia"/>
        </w:rPr>
        <w:t>快递物流系统的复杂度调整因子合计</w:t>
      </w:r>
      <w:r>
        <w:rPr>
          <w:rFonts w:hint="eastAsia"/>
        </w:rPr>
        <w:t>41</w:t>
      </w:r>
    </w:p>
    <w:p w14:paraId="255611F2" w14:textId="77777777" w:rsidR="00AA4BB0" w:rsidRDefault="00AA4BB0" w:rsidP="00AA4BB0"/>
    <w:p w14:paraId="71FB3C97" w14:textId="77777777" w:rsidR="00E20722" w:rsidRDefault="00AA4BB0" w:rsidP="00AA4BB0">
      <w:r>
        <w:rPr>
          <w:rFonts w:hint="eastAsia"/>
        </w:rPr>
        <w:t xml:space="preserve">  </w:t>
      </w:r>
      <w:r>
        <w:rPr>
          <w:rFonts w:hint="eastAsia"/>
        </w:rPr>
        <w:t>物流信息查询需求度量</w:t>
      </w:r>
    </w:p>
    <w:p w14:paraId="4E50583A" w14:textId="77777777" w:rsidR="00AA4BB0" w:rsidRDefault="00AA4BB0" w:rsidP="00AA4BB0">
      <w:r>
        <w:rPr>
          <w:rFonts w:hint="eastAsia"/>
        </w:rPr>
        <w:t xml:space="preserve">  </w:t>
      </w:r>
      <w:r>
        <w:rPr>
          <w:rFonts w:hint="eastAsia"/>
        </w:rPr>
        <w:t>输入</w:t>
      </w:r>
      <w:r>
        <w:t>：</w:t>
      </w:r>
      <w:r>
        <w:rPr>
          <w:rFonts w:hint="eastAsia"/>
        </w:rPr>
        <w:t>1</w:t>
      </w:r>
    </w:p>
    <w:p w14:paraId="7B558E25" w14:textId="77777777" w:rsidR="00AA4BB0" w:rsidRDefault="00AA4BB0" w:rsidP="00AA4BB0">
      <w:r>
        <w:rPr>
          <w:rFonts w:hint="eastAsia"/>
        </w:rPr>
        <w:t xml:space="preserve">  </w:t>
      </w: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1C3B22EC" w14:textId="77777777" w:rsidR="00AA4BB0" w:rsidRDefault="00AA4BB0" w:rsidP="00AA4BB0">
      <w:r>
        <w:rPr>
          <w:rFonts w:hint="eastAsia"/>
        </w:rPr>
        <w:t xml:space="preserve">  </w:t>
      </w:r>
      <w:r>
        <w:rPr>
          <w:rFonts w:hint="eastAsia"/>
        </w:rPr>
        <w:t>查询</w:t>
      </w:r>
      <w:r>
        <w:t>：</w:t>
      </w:r>
      <w:r>
        <w:rPr>
          <w:rFonts w:hint="eastAsia"/>
        </w:rPr>
        <w:t>4</w:t>
      </w:r>
    </w:p>
    <w:p w14:paraId="23B7666B" w14:textId="77777777" w:rsidR="00AA4BB0" w:rsidRDefault="00AA4BB0" w:rsidP="00AA4BB0">
      <w:r>
        <w:rPr>
          <w:rFonts w:hint="eastAsia"/>
        </w:rPr>
        <w:t xml:space="preserve">  </w:t>
      </w:r>
      <w:r>
        <w:rPr>
          <w:rFonts w:hint="eastAsia"/>
        </w:rPr>
        <w:t>逻辑</w:t>
      </w:r>
      <w:r>
        <w:t>文件：</w:t>
      </w:r>
      <w:r>
        <w:rPr>
          <w:rFonts w:hint="eastAsia"/>
        </w:rPr>
        <w:t>1</w:t>
      </w:r>
    </w:p>
    <w:p w14:paraId="4DE0D091" w14:textId="77777777" w:rsidR="00AA4BB0" w:rsidRDefault="00AA4BB0" w:rsidP="00AA4BB0">
      <w:r>
        <w:rPr>
          <w:rFonts w:hint="eastAsia"/>
        </w:rPr>
        <w:t xml:space="preserve">  </w:t>
      </w:r>
      <w:r>
        <w:rPr>
          <w:rFonts w:hint="eastAsia"/>
        </w:rPr>
        <w:t>对外</w:t>
      </w:r>
      <w:r>
        <w:t>接口：</w:t>
      </w:r>
      <w:r>
        <w:t>0</w:t>
      </w:r>
    </w:p>
    <w:p w14:paraId="44AE1F45" w14:textId="77777777" w:rsidR="00AA4BB0" w:rsidRDefault="00AA4BB0" w:rsidP="00AA4BB0">
      <w:pPr>
        <w:jc w:val="left"/>
      </w:pPr>
      <w:r>
        <w:rPr>
          <w:rFonts w:hint="eastAsia"/>
        </w:rPr>
        <w:t xml:space="preserve">  FP</w:t>
      </w:r>
      <w:r>
        <w:t>(</w:t>
      </w:r>
      <w:r>
        <w:rPr>
          <w:rFonts w:eastAsia="宋体" w:hint="eastAsia"/>
        </w:rPr>
        <w:t>Logistics</w:t>
      </w:r>
      <w:r>
        <w:rPr>
          <w:rFonts w:eastAsia="宋体"/>
        </w:rPr>
        <w:t>)</w:t>
      </w:r>
      <w:r>
        <w:rPr>
          <w:rFonts w:hint="eastAsia"/>
        </w:rPr>
        <w:t>=(1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4+4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5+4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10+0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7</w:t>
      </w:r>
      <w:r>
        <w:t>)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(0.65+0.01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41)=54</w:t>
      </w:r>
      <w:r>
        <w:t>.5</w:t>
      </w:r>
    </w:p>
    <w:tbl>
      <w:tblPr>
        <w:tblStyle w:val="a9"/>
        <w:tblW w:w="85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437"/>
      </w:tblGrid>
      <w:tr w:rsidR="00AA4BB0" w:rsidRPr="00AA4BB0" w14:paraId="2CB900A4" w14:textId="77777777" w:rsidTr="00AA4BB0">
        <w:tc>
          <w:tcPr>
            <w:tcW w:w="3085" w:type="dxa"/>
          </w:tcPr>
          <w:p w14:paraId="66F276AD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Logistics</w:t>
            </w:r>
            <w:r w:rsidRPr="00AA4BB0">
              <w:rPr>
                <w:sz w:val="24"/>
                <w:szCs w:val="24"/>
              </w:rPr>
              <w:t>.Input</w:t>
            </w:r>
          </w:p>
          <w:p w14:paraId="7EBFB82A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</w:p>
          <w:p w14:paraId="1C0923FD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Logistics</w:t>
            </w:r>
            <w:r w:rsidRPr="00AA4BB0">
              <w:rPr>
                <w:sz w:val="24"/>
                <w:szCs w:val="24"/>
              </w:rPr>
              <w:t>.Input.Message</w:t>
            </w:r>
          </w:p>
          <w:p w14:paraId="25B656C9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</w:p>
          <w:p w14:paraId="5F2C277F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</w:p>
          <w:p w14:paraId="3BF4221B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Logistics</w:t>
            </w:r>
            <w:r w:rsidRPr="00AA4BB0">
              <w:rPr>
                <w:sz w:val="24"/>
                <w:szCs w:val="24"/>
              </w:rPr>
              <w:t>.Input.Invalid</w:t>
            </w:r>
          </w:p>
          <w:p w14:paraId="1FCD4006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</w:p>
          <w:p w14:paraId="201DF455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Logistics</w:t>
            </w:r>
            <w:r w:rsidRPr="00AA4BB0">
              <w:rPr>
                <w:sz w:val="24"/>
                <w:szCs w:val="24"/>
              </w:rPr>
              <w:t>.Input.Cancel</w:t>
            </w:r>
          </w:p>
          <w:p w14:paraId="383325AA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5437" w:type="dxa"/>
          </w:tcPr>
          <w:p w14:paraId="1D38BADC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系统应该允许操作者在物流信息查询任务（输出）中进行键盘输入</w:t>
            </w:r>
          </w:p>
          <w:p w14:paraId="24654411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在操作者结束输入</w:t>
            </w:r>
            <w:r w:rsidRPr="00AA4BB0">
              <w:rPr>
                <w:rFonts w:hint="eastAsia"/>
                <w:sz w:val="24"/>
                <w:szCs w:val="24"/>
              </w:rPr>
              <w:t>10</w:t>
            </w:r>
            <w:r w:rsidRPr="00AA4BB0">
              <w:rPr>
                <w:rFonts w:hint="eastAsia"/>
                <w:sz w:val="24"/>
                <w:szCs w:val="24"/>
              </w:rPr>
              <w:t>位条形码数（输入）后，系统要执行物流信息显示任务，参见</w:t>
            </w:r>
            <w:r w:rsidRPr="00AA4BB0">
              <w:rPr>
                <w:rFonts w:hint="eastAsia"/>
                <w:sz w:val="24"/>
                <w:szCs w:val="24"/>
              </w:rPr>
              <w:t>Logistics</w:t>
            </w:r>
            <w:r w:rsidRPr="00AA4BB0">
              <w:rPr>
                <w:sz w:val="24"/>
                <w:szCs w:val="24"/>
              </w:rPr>
              <w:t>.</w:t>
            </w:r>
            <w:r w:rsidRPr="00AA4BB0">
              <w:rPr>
                <w:rFonts w:hint="eastAsia"/>
                <w:sz w:val="24"/>
                <w:szCs w:val="24"/>
              </w:rPr>
              <w:t>M</w:t>
            </w:r>
            <w:r w:rsidRPr="00AA4BB0">
              <w:rPr>
                <w:sz w:val="24"/>
                <w:szCs w:val="24"/>
              </w:rPr>
              <w:t>essage</w:t>
            </w:r>
          </w:p>
          <w:p w14:paraId="5BF11837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在操作者输入其他标识时，系统显示输入无效（输出）</w:t>
            </w:r>
          </w:p>
          <w:p w14:paraId="4B3AE03A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在操作者输入取消命令时（查询），系统关闭当前物流信息查询任务，返回系统首页</w:t>
            </w:r>
          </w:p>
        </w:tc>
      </w:tr>
      <w:tr w:rsidR="00AA4BB0" w:rsidRPr="00AA4BB0" w14:paraId="1314BA9C" w14:textId="77777777" w:rsidTr="00AA4BB0">
        <w:tc>
          <w:tcPr>
            <w:tcW w:w="3085" w:type="dxa"/>
          </w:tcPr>
          <w:p w14:paraId="505A58D0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Logistics</w:t>
            </w:r>
            <w:r w:rsidRPr="00AA4BB0">
              <w:rPr>
                <w:sz w:val="24"/>
                <w:szCs w:val="24"/>
              </w:rPr>
              <w:t>.Message</w:t>
            </w:r>
          </w:p>
          <w:p w14:paraId="350DF71C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lastRenderedPageBreak/>
              <w:t>Logistics</w:t>
            </w:r>
            <w:r w:rsidRPr="00AA4BB0">
              <w:rPr>
                <w:sz w:val="24"/>
                <w:szCs w:val="24"/>
              </w:rPr>
              <w:t>.Message.</w:t>
            </w:r>
            <w:r w:rsidRPr="00AA4BB0">
              <w:rPr>
                <w:rFonts w:hint="eastAsia"/>
                <w:sz w:val="24"/>
                <w:szCs w:val="24"/>
              </w:rPr>
              <w:t>C</w:t>
            </w:r>
            <w:r w:rsidRPr="00AA4BB0">
              <w:rPr>
                <w:sz w:val="24"/>
                <w:szCs w:val="24"/>
              </w:rPr>
              <w:t>heck</w:t>
            </w:r>
          </w:p>
          <w:p w14:paraId="73CDB4F3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</w:p>
          <w:p w14:paraId="35A3CEEE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Logistics</w:t>
            </w:r>
            <w:r w:rsidRPr="00AA4BB0">
              <w:rPr>
                <w:sz w:val="24"/>
                <w:szCs w:val="24"/>
              </w:rPr>
              <w:t>.Message.End</w:t>
            </w:r>
          </w:p>
        </w:tc>
        <w:tc>
          <w:tcPr>
            <w:tcW w:w="5437" w:type="dxa"/>
          </w:tcPr>
          <w:p w14:paraId="684655A7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lastRenderedPageBreak/>
              <w:t>系统显示快递件物流信息（逻辑文件）</w:t>
            </w:r>
          </w:p>
          <w:p w14:paraId="6D50D5A9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lastRenderedPageBreak/>
              <w:t>系统根据输入</w:t>
            </w:r>
            <w:r w:rsidRPr="00AA4BB0">
              <w:rPr>
                <w:rFonts w:hint="eastAsia"/>
                <w:sz w:val="24"/>
                <w:szCs w:val="24"/>
              </w:rPr>
              <w:t>10</w:t>
            </w:r>
            <w:r w:rsidRPr="00AA4BB0">
              <w:rPr>
                <w:rFonts w:hint="eastAsia"/>
                <w:sz w:val="24"/>
                <w:szCs w:val="24"/>
              </w:rPr>
              <w:t>位条形码数检查所对应物流信息，参见</w:t>
            </w:r>
            <w:r w:rsidRPr="00AA4BB0">
              <w:rPr>
                <w:rFonts w:hint="eastAsia"/>
                <w:sz w:val="24"/>
                <w:szCs w:val="24"/>
              </w:rPr>
              <w:t>Logistics</w:t>
            </w:r>
            <w:r w:rsidRPr="00AA4BB0">
              <w:rPr>
                <w:sz w:val="24"/>
                <w:szCs w:val="24"/>
              </w:rPr>
              <w:t>.Check</w:t>
            </w:r>
          </w:p>
          <w:p w14:paraId="5121A71C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操作者确认（查询）快递件物流信息后，关闭当前物流信息查询任务</w:t>
            </w:r>
            <w:r w:rsidRPr="00AA4BB0">
              <w:rPr>
                <w:sz w:val="24"/>
                <w:szCs w:val="24"/>
              </w:rPr>
              <w:t>(</w:t>
            </w:r>
            <w:r w:rsidRPr="00AA4BB0">
              <w:rPr>
                <w:rFonts w:hint="eastAsia"/>
                <w:sz w:val="24"/>
                <w:szCs w:val="24"/>
              </w:rPr>
              <w:t>输出</w:t>
            </w:r>
            <w:r w:rsidRPr="00AA4BB0">
              <w:rPr>
                <w:sz w:val="24"/>
                <w:szCs w:val="24"/>
              </w:rPr>
              <w:t>)</w:t>
            </w:r>
          </w:p>
        </w:tc>
      </w:tr>
      <w:tr w:rsidR="00AA4BB0" w:rsidRPr="00AA4BB0" w14:paraId="6A013EE5" w14:textId="77777777" w:rsidTr="00AA4BB0">
        <w:tc>
          <w:tcPr>
            <w:tcW w:w="3085" w:type="dxa"/>
          </w:tcPr>
          <w:p w14:paraId="1D47B98E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lastRenderedPageBreak/>
              <w:t>Logistics</w:t>
            </w:r>
            <w:r w:rsidRPr="00AA4BB0">
              <w:rPr>
                <w:sz w:val="24"/>
                <w:szCs w:val="24"/>
              </w:rPr>
              <w:t>.Check.Valid</w:t>
            </w:r>
          </w:p>
          <w:p w14:paraId="63A64FFB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</w:p>
          <w:p w14:paraId="7E573063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Logistics</w:t>
            </w:r>
            <w:r w:rsidRPr="00AA4BB0">
              <w:rPr>
                <w:sz w:val="24"/>
                <w:szCs w:val="24"/>
              </w:rPr>
              <w:t>.Check.</w:t>
            </w:r>
            <w:r w:rsidRPr="00AA4BB0">
              <w:rPr>
                <w:rFonts w:hint="eastAsia"/>
                <w:sz w:val="24"/>
                <w:szCs w:val="24"/>
              </w:rPr>
              <w:t>Inv</w:t>
            </w:r>
            <w:r w:rsidRPr="00AA4BB0">
              <w:rPr>
                <w:sz w:val="24"/>
                <w:szCs w:val="24"/>
              </w:rPr>
              <w:t>alid</w:t>
            </w:r>
          </w:p>
        </w:tc>
        <w:tc>
          <w:tcPr>
            <w:tcW w:w="5437" w:type="dxa"/>
          </w:tcPr>
          <w:p w14:paraId="71E84EDB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10</w:t>
            </w:r>
            <w:r w:rsidRPr="00AA4BB0">
              <w:rPr>
                <w:rFonts w:hint="eastAsia"/>
                <w:sz w:val="24"/>
                <w:szCs w:val="24"/>
              </w:rPr>
              <w:t>位条形码数所对应的快递处于快递流程，系统显示快递件物流信息</w:t>
            </w:r>
          </w:p>
          <w:p w14:paraId="7826225D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10</w:t>
            </w:r>
            <w:r w:rsidRPr="00AA4BB0">
              <w:rPr>
                <w:rFonts w:hint="eastAsia"/>
                <w:sz w:val="24"/>
                <w:szCs w:val="24"/>
              </w:rPr>
              <w:t>位条形码数所队形的快递不处于快递流程，系统提示输入的条形码数有误（输出）</w:t>
            </w:r>
          </w:p>
        </w:tc>
      </w:tr>
      <w:tr w:rsidR="00AA4BB0" w:rsidRPr="00AA4BB0" w14:paraId="53CA222C" w14:textId="77777777" w:rsidTr="00AA4BB0">
        <w:tc>
          <w:tcPr>
            <w:tcW w:w="3085" w:type="dxa"/>
          </w:tcPr>
          <w:p w14:paraId="4CD6D3CC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Logistics</w:t>
            </w:r>
            <w:r w:rsidRPr="00AA4BB0">
              <w:rPr>
                <w:sz w:val="24"/>
                <w:szCs w:val="24"/>
              </w:rPr>
              <w:t>.</w:t>
            </w:r>
            <w:r w:rsidRPr="00AA4BB0">
              <w:rPr>
                <w:rFonts w:hint="eastAsia"/>
                <w:sz w:val="24"/>
                <w:szCs w:val="24"/>
              </w:rPr>
              <w:t>E</w:t>
            </w:r>
            <w:r w:rsidRPr="00AA4BB0">
              <w:rPr>
                <w:sz w:val="24"/>
                <w:szCs w:val="24"/>
              </w:rPr>
              <w:t>nd</w:t>
            </w:r>
          </w:p>
          <w:p w14:paraId="68881592" w14:textId="77777777" w:rsidR="00AA4BB0" w:rsidRDefault="00AA4BB0" w:rsidP="00AA4BB0">
            <w:pPr>
              <w:jc w:val="left"/>
              <w:rPr>
                <w:sz w:val="24"/>
                <w:szCs w:val="24"/>
              </w:rPr>
            </w:pPr>
          </w:p>
          <w:p w14:paraId="47B0616C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Logistics</w:t>
            </w:r>
            <w:r w:rsidRPr="00AA4BB0">
              <w:rPr>
                <w:sz w:val="24"/>
                <w:szCs w:val="24"/>
              </w:rPr>
              <w:t>.</w:t>
            </w:r>
            <w:r w:rsidRPr="00AA4BB0">
              <w:rPr>
                <w:rFonts w:hint="eastAsia"/>
                <w:sz w:val="24"/>
                <w:szCs w:val="24"/>
              </w:rPr>
              <w:t>E</w:t>
            </w:r>
            <w:r w:rsidRPr="00AA4BB0">
              <w:rPr>
                <w:sz w:val="24"/>
                <w:szCs w:val="24"/>
              </w:rPr>
              <w:t>nd.Timeout</w:t>
            </w:r>
          </w:p>
          <w:p w14:paraId="54964ED7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</w:p>
          <w:p w14:paraId="255B6972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</w:p>
          <w:p w14:paraId="3EE8FE00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Logistics</w:t>
            </w:r>
            <w:r w:rsidRPr="00AA4BB0">
              <w:rPr>
                <w:sz w:val="24"/>
                <w:szCs w:val="24"/>
              </w:rPr>
              <w:t>.</w:t>
            </w:r>
            <w:r w:rsidRPr="00AA4BB0">
              <w:rPr>
                <w:rFonts w:hint="eastAsia"/>
                <w:sz w:val="24"/>
                <w:szCs w:val="24"/>
              </w:rPr>
              <w:t>E</w:t>
            </w:r>
            <w:r w:rsidRPr="00AA4BB0">
              <w:rPr>
                <w:sz w:val="24"/>
                <w:szCs w:val="24"/>
              </w:rPr>
              <w:t>nd.Close</w:t>
            </w:r>
          </w:p>
        </w:tc>
        <w:tc>
          <w:tcPr>
            <w:tcW w:w="5437" w:type="dxa"/>
          </w:tcPr>
          <w:p w14:paraId="0B6519B3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系统应该允许操作者结束（查询）物流信息查询任务</w:t>
            </w:r>
          </w:p>
          <w:p w14:paraId="40979762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在操作者开始物流信息查询任务一小时后，系统没有收到操作者请求，系统关闭当前物流信息查询任务</w:t>
            </w:r>
          </w:p>
          <w:p w14:paraId="12975CA7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在快递员确认（查询）物流信息查询任务完成时，系统关闭物流信息查询任务，参见</w:t>
            </w:r>
            <w:r w:rsidRPr="00AA4BB0">
              <w:rPr>
                <w:rFonts w:hint="eastAsia"/>
                <w:sz w:val="24"/>
                <w:szCs w:val="24"/>
              </w:rPr>
              <w:t>L</w:t>
            </w:r>
            <w:r w:rsidRPr="00AA4BB0">
              <w:rPr>
                <w:sz w:val="24"/>
                <w:szCs w:val="24"/>
              </w:rPr>
              <w:t>ogistics.Close</w:t>
            </w:r>
          </w:p>
        </w:tc>
      </w:tr>
      <w:tr w:rsidR="00AA4BB0" w:rsidRPr="00AA4BB0" w14:paraId="649F4793" w14:textId="77777777" w:rsidTr="00AA4BB0">
        <w:tc>
          <w:tcPr>
            <w:tcW w:w="3085" w:type="dxa"/>
          </w:tcPr>
          <w:p w14:paraId="0C8DD1F9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L</w:t>
            </w:r>
            <w:r w:rsidRPr="00AA4BB0">
              <w:rPr>
                <w:sz w:val="24"/>
                <w:szCs w:val="24"/>
              </w:rPr>
              <w:t>ogistics.Close.Return</w:t>
            </w:r>
          </w:p>
        </w:tc>
        <w:tc>
          <w:tcPr>
            <w:tcW w:w="5437" w:type="dxa"/>
          </w:tcPr>
          <w:p w14:paraId="37BCE4B8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系统退出物流信息查询任务，返回系统首页</w:t>
            </w:r>
          </w:p>
        </w:tc>
      </w:tr>
    </w:tbl>
    <w:p w14:paraId="4D89BF59" w14:textId="77777777" w:rsidR="00AA4BB0" w:rsidRDefault="00AA4BB0" w:rsidP="00CA30B0">
      <w:pPr>
        <w:tabs>
          <w:tab w:val="left" w:pos="3500"/>
        </w:tabs>
      </w:pPr>
    </w:p>
    <w:p w14:paraId="387E9738" w14:textId="77777777" w:rsidR="00AA4BB0" w:rsidRDefault="00AA4BB0" w:rsidP="00AA4BB0">
      <w:pPr>
        <w:jc w:val="left"/>
      </w:pPr>
      <w:r>
        <w:t xml:space="preserve">  </w:t>
      </w:r>
      <w:r>
        <w:rPr>
          <w:rFonts w:hint="eastAsia"/>
        </w:rPr>
        <w:t>订单输入需求度量</w:t>
      </w:r>
    </w:p>
    <w:p w14:paraId="6B7C09AC" w14:textId="77777777" w:rsidR="00AA4BB0" w:rsidRDefault="00AA4BB0" w:rsidP="00AA4BB0">
      <w:pPr>
        <w:jc w:val="left"/>
      </w:pPr>
      <w:r>
        <w:t xml:space="preserve">  </w:t>
      </w:r>
      <w:r>
        <w:rPr>
          <w:rFonts w:hint="eastAsia"/>
        </w:rPr>
        <w:t>输入：</w:t>
      </w:r>
      <w:r>
        <w:rPr>
          <w:rFonts w:hint="eastAsia"/>
        </w:rPr>
        <w:t>2</w:t>
      </w:r>
    </w:p>
    <w:p w14:paraId="108BEC85" w14:textId="77777777" w:rsidR="00AA4BB0" w:rsidRDefault="00AA4BB0" w:rsidP="00AA4BB0">
      <w:pPr>
        <w:jc w:val="left"/>
      </w:pPr>
      <w:r>
        <w:t xml:space="preserve">  </w:t>
      </w:r>
      <w:r>
        <w:rPr>
          <w:rFonts w:hint="eastAsia"/>
        </w:rPr>
        <w:t>输出：</w:t>
      </w:r>
      <w:r>
        <w:rPr>
          <w:rFonts w:hint="eastAsia"/>
        </w:rPr>
        <w:t>7</w:t>
      </w:r>
    </w:p>
    <w:p w14:paraId="62FD667B" w14:textId="77777777" w:rsidR="00AA4BB0" w:rsidRDefault="00AA4BB0" w:rsidP="00AA4BB0">
      <w:pPr>
        <w:jc w:val="left"/>
      </w:pPr>
      <w:r>
        <w:t xml:space="preserve">  </w:t>
      </w:r>
      <w:r>
        <w:rPr>
          <w:rFonts w:hint="eastAsia"/>
        </w:rPr>
        <w:t>查询：</w:t>
      </w:r>
      <w:r>
        <w:rPr>
          <w:rFonts w:hint="eastAsia"/>
        </w:rPr>
        <w:t>5</w:t>
      </w:r>
    </w:p>
    <w:p w14:paraId="2E51776B" w14:textId="77777777" w:rsidR="00AA4BB0" w:rsidRDefault="00AA4BB0" w:rsidP="00AA4BB0">
      <w:pPr>
        <w:jc w:val="left"/>
      </w:pPr>
      <w:r>
        <w:t xml:space="preserve">  </w:t>
      </w:r>
      <w:r>
        <w:rPr>
          <w:rFonts w:hint="eastAsia"/>
        </w:rPr>
        <w:t>逻辑文件：</w:t>
      </w:r>
      <w:r>
        <w:rPr>
          <w:rFonts w:hint="eastAsia"/>
        </w:rPr>
        <w:t>3</w:t>
      </w:r>
    </w:p>
    <w:p w14:paraId="065F0B95" w14:textId="77777777" w:rsidR="00AA4BB0" w:rsidRDefault="00AA4BB0" w:rsidP="00AA4BB0">
      <w:pPr>
        <w:jc w:val="left"/>
      </w:pPr>
      <w:r>
        <w:t xml:space="preserve">  </w:t>
      </w: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074C0017" w14:textId="77777777" w:rsidR="00AA4BB0" w:rsidRDefault="00AA4BB0" w:rsidP="00AA4BB0">
      <w:pPr>
        <w:jc w:val="left"/>
      </w:pPr>
      <w:r>
        <w:t xml:space="preserve">  </w:t>
      </w:r>
      <w:r>
        <w:rPr>
          <w:rFonts w:hint="eastAsia"/>
        </w:rPr>
        <w:t>FP(O</w:t>
      </w:r>
      <w:r>
        <w:t>rder</w:t>
      </w:r>
      <w:r>
        <w:rPr>
          <w:rFonts w:hint="eastAsia"/>
        </w:rPr>
        <w:t>)</w:t>
      </w:r>
      <w:r>
        <w:t>=(</w:t>
      </w:r>
      <w:r>
        <w:rPr>
          <w:rFonts w:hint="eastAsia"/>
        </w:rPr>
        <w:t>2</w:t>
      </w:r>
      <m:oMath>
        <m:r>
          <w:rPr>
            <w:rFonts w:ascii="Cambria Math" w:hAnsi="Cambria Math"/>
          </w:rPr>
          <m:t>×</m:t>
        </m:r>
      </m:oMath>
      <w:r>
        <w:t>4+</w:t>
      </w:r>
      <w:r>
        <w:rPr>
          <w:rFonts w:hint="eastAsia"/>
        </w:rPr>
        <w:t>7</w:t>
      </w:r>
      <m:oMath>
        <m:r>
          <w:rPr>
            <w:rFonts w:ascii="Cambria Math" w:hAnsi="Cambria Math"/>
          </w:rPr>
          <m:t>×</m:t>
        </m:r>
      </m:oMath>
      <w:r>
        <w:t>5+5</w:t>
      </w:r>
      <m:oMath>
        <m:r>
          <w:rPr>
            <w:rFonts w:ascii="Cambria Math" w:hAnsi="Cambria Math"/>
          </w:rPr>
          <m:t>×</m:t>
        </m:r>
      </m:oMath>
      <w:r>
        <w:t>4+</w:t>
      </w:r>
      <w:r>
        <w:rPr>
          <w:rFonts w:hint="eastAsia"/>
        </w:rPr>
        <w:t>3</w:t>
      </w:r>
      <m:oMath>
        <m:r>
          <w:rPr>
            <w:rFonts w:ascii="Cambria Math" w:hAnsi="Cambria Math"/>
          </w:rPr>
          <m:t>×</m:t>
        </m:r>
      </m:oMath>
      <w:r>
        <w:t>10</w:t>
      </w:r>
      <w:r>
        <w:rPr>
          <w:rFonts w:hint="eastAsia"/>
        </w:rPr>
        <w:t>+0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7</w:t>
      </w:r>
      <w:r>
        <w:t>)</w:t>
      </w:r>
      <m:oMath>
        <m:r>
          <w:rPr>
            <w:rFonts w:ascii="Cambria Math" w:hAnsi="Cambria Math"/>
          </w:rPr>
          <m:t xml:space="preserve"> ×</m:t>
        </m:r>
      </m:oMath>
      <w:r>
        <w:t>(0.65+0.01</w:t>
      </w:r>
      <m:oMath>
        <m:r>
          <w:rPr>
            <w:rFonts w:ascii="Cambria Math" w:hAnsi="Cambria Math"/>
          </w:rPr>
          <m:t>×</m:t>
        </m:r>
      </m:oMath>
      <w:r>
        <w:t>41)=</w:t>
      </w:r>
      <w:r>
        <w:rPr>
          <w:rFonts w:hint="eastAsia"/>
        </w:rPr>
        <w:t>98.6</w:t>
      </w:r>
    </w:p>
    <w:p w14:paraId="09AC253C" w14:textId="77777777" w:rsidR="00AA4BB0" w:rsidRDefault="00AA4BB0" w:rsidP="00AA4BB0">
      <w:pPr>
        <w:jc w:val="left"/>
      </w:pPr>
    </w:p>
    <w:tbl>
      <w:tblPr>
        <w:tblStyle w:val="a9"/>
        <w:tblW w:w="85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5579"/>
      </w:tblGrid>
      <w:tr w:rsidR="00AA4BB0" w:rsidRPr="00AA4BB0" w14:paraId="68750AF3" w14:textId="77777777" w:rsidTr="00AA4BB0">
        <w:tc>
          <w:tcPr>
            <w:tcW w:w="2943" w:type="dxa"/>
          </w:tcPr>
          <w:p w14:paraId="2C1D2F16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Order.Input</w:t>
            </w:r>
          </w:p>
          <w:p w14:paraId="76A432FC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</w:p>
          <w:p w14:paraId="1444DF24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Order.Input.Payment</w:t>
            </w:r>
          </w:p>
          <w:p w14:paraId="313129A4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</w:p>
          <w:p w14:paraId="46174FF2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Order</w:t>
            </w:r>
            <w:r w:rsidRPr="00AA4BB0">
              <w:rPr>
                <w:rFonts w:hint="eastAsia"/>
                <w:sz w:val="24"/>
                <w:szCs w:val="24"/>
              </w:rPr>
              <w:t>.Input.Canc</w:t>
            </w:r>
            <w:r w:rsidRPr="00AA4BB0">
              <w:rPr>
                <w:sz w:val="24"/>
                <w:szCs w:val="24"/>
              </w:rPr>
              <w:t>el</w:t>
            </w:r>
          </w:p>
          <w:p w14:paraId="0762C8D1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</w:p>
          <w:p w14:paraId="73BE9B7E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Order.Input.Goods</w:t>
            </w:r>
          </w:p>
          <w:p w14:paraId="726018FF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</w:p>
          <w:p w14:paraId="6BABE1F3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Order.Input.Invalid</w:t>
            </w:r>
          </w:p>
        </w:tc>
        <w:tc>
          <w:tcPr>
            <w:tcW w:w="5579" w:type="dxa"/>
          </w:tcPr>
          <w:p w14:paraId="3C081619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lastRenderedPageBreak/>
              <w:t>系统应该允许快递员在订单输入（输出）中进行键盘输入</w:t>
            </w:r>
          </w:p>
          <w:p w14:paraId="1D448970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在快递员输入结束快递件信息（查询）输入命令后，系统要执行结账任务，参见</w:t>
            </w:r>
            <w:r w:rsidRPr="00AA4BB0">
              <w:rPr>
                <w:sz w:val="24"/>
                <w:szCs w:val="24"/>
              </w:rPr>
              <w:t>Order</w:t>
            </w:r>
            <w:r w:rsidRPr="00AA4BB0">
              <w:rPr>
                <w:rFonts w:hint="eastAsia"/>
                <w:sz w:val="24"/>
                <w:szCs w:val="24"/>
              </w:rPr>
              <w:t>.Payment</w:t>
            </w:r>
          </w:p>
          <w:p w14:paraId="695944AF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在快递员输入取消命令（查询）时，系统关闭当前订单输入任务，返回系统首页</w:t>
            </w:r>
          </w:p>
          <w:p w14:paraId="20ACD3DB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在快递员输入快递件信息（输入）时候，系统要快</w:t>
            </w:r>
            <w:r w:rsidRPr="00AA4BB0">
              <w:rPr>
                <w:rFonts w:hint="eastAsia"/>
                <w:sz w:val="24"/>
                <w:szCs w:val="24"/>
              </w:rPr>
              <w:lastRenderedPageBreak/>
              <w:t>递件信息输入任务，参见</w:t>
            </w:r>
            <w:r w:rsidRPr="00AA4BB0">
              <w:rPr>
                <w:sz w:val="24"/>
                <w:szCs w:val="24"/>
              </w:rPr>
              <w:t>Order.Goods</w:t>
            </w:r>
          </w:p>
          <w:p w14:paraId="214829B7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在快递员输入其他标识时，系统显示输入无效（输出）</w:t>
            </w:r>
          </w:p>
        </w:tc>
      </w:tr>
      <w:tr w:rsidR="00AA4BB0" w:rsidRPr="00AA4BB0" w14:paraId="553EDE7E" w14:textId="77777777" w:rsidTr="00AA4BB0">
        <w:tc>
          <w:tcPr>
            <w:tcW w:w="2943" w:type="dxa"/>
          </w:tcPr>
          <w:p w14:paraId="6D31F254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lastRenderedPageBreak/>
              <w:t>Order.Payment.Goods</w:t>
            </w:r>
          </w:p>
          <w:p w14:paraId="302A697E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</w:p>
          <w:p w14:paraId="661DCCAE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Order.Payment.Check</w:t>
            </w:r>
          </w:p>
          <w:p w14:paraId="20421B1C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</w:p>
          <w:p w14:paraId="2316CA3B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Order.Payment.End</w:t>
            </w:r>
          </w:p>
        </w:tc>
        <w:tc>
          <w:tcPr>
            <w:tcW w:w="5579" w:type="dxa"/>
          </w:tcPr>
          <w:p w14:paraId="3C58F0BB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在快递员输入了快递件信息（逻辑文件）后，系统要执行结账任务</w:t>
            </w:r>
          </w:p>
          <w:p w14:paraId="3B1811B9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系统要计算总价，显示账单信息（输出），执行结账任务，参见</w:t>
            </w:r>
            <w:r w:rsidRPr="00AA4BB0">
              <w:rPr>
                <w:sz w:val="24"/>
                <w:szCs w:val="24"/>
              </w:rPr>
              <w:t>Order.Check</w:t>
            </w:r>
          </w:p>
          <w:p w14:paraId="256CAD3E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系统成功完成结账任务后，快递员可以请求结束订单输入（查询）任务，系统执行结束订单输入任务处理，参见</w:t>
            </w:r>
            <w:r w:rsidRPr="00AA4BB0">
              <w:rPr>
                <w:sz w:val="24"/>
                <w:szCs w:val="24"/>
              </w:rPr>
              <w:t>Order.End</w:t>
            </w:r>
          </w:p>
        </w:tc>
      </w:tr>
      <w:tr w:rsidR="00AA4BB0" w:rsidRPr="00AA4BB0" w14:paraId="2FCE92FD" w14:textId="77777777" w:rsidTr="00AA4BB0">
        <w:tc>
          <w:tcPr>
            <w:tcW w:w="2943" w:type="dxa"/>
          </w:tcPr>
          <w:p w14:paraId="67EA5FBD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Order.</w:t>
            </w:r>
            <w:r w:rsidRPr="00AA4BB0">
              <w:rPr>
                <w:rFonts w:hint="eastAsia"/>
                <w:sz w:val="24"/>
                <w:szCs w:val="24"/>
              </w:rPr>
              <w:t>G</w:t>
            </w:r>
            <w:r w:rsidRPr="00AA4BB0">
              <w:rPr>
                <w:sz w:val="24"/>
                <w:szCs w:val="24"/>
              </w:rPr>
              <w:t>oods</w:t>
            </w:r>
          </w:p>
          <w:p w14:paraId="2567B8F1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Order.</w:t>
            </w:r>
            <w:r w:rsidRPr="00AA4BB0">
              <w:rPr>
                <w:rFonts w:hint="eastAsia"/>
                <w:sz w:val="24"/>
                <w:szCs w:val="24"/>
              </w:rPr>
              <w:t>G</w:t>
            </w:r>
            <w:r w:rsidRPr="00AA4BB0">
              <w:rPr>
                <w:sz w:val="24"/>
                <w:szCs w:val="24"/>
              </w:rPr>
              <w:t>oods.Invalid</w:t>
            </w:r>
          </w:p>
          <w:p w14:paraId="172EC2E1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</w:p>
          <w:p w14:paraId="77F6F698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Order.Goods.End</w:t>
            </w:r>
          </w:p>
        </w:tc>
        <w:tc>
          <w:tcPr>
            <w:tcW w:w="5579" w:type="dxa"/>
          </w:tcPr>
          <w:p w14:paraId="585F22A6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系统显示所输入快递件信息（输出）</w:t>
            </w:r>
          </w:p>
          <w:p w14:paraId="54C116D7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快递员所输入快递件信息不符合对应格式，系统提示快递件信息有误，系统返回信息输入页面（输出）</w:t>
            </w:r>
          </w:p>
          <w:p w14:paraId="0E961C76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结束快递件输入任务，系统执行快递件快递费价格计算任务</w:t>
            </w:r>
          </w:p>
        </w:tc>
      </w:tr>
      <w:tr w:rsidR="00AA4BB0" w:rsidRPr="00AA4BB0" w14:paraId="6D3697BB" w14:textId="77777777" w:rsidTr="00AA4BB0">
        <w:tc>
          <w:tcPr>
            <w:tcW w:w="2943" w:type="dxa"/>
          </w:tcPr>
          <w:p w14:paraId="22E9CFA0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Order.Check</w:t>
            </w:r>
          </w:p>
          <w:p w14:paraId="7ECEED2F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Order.Check.Cancel</w:t>
            </w:r>
          </w:p>
          <w:p w14:paraId="636E2FE3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</w:p>
          <w:p w14:paraId="15301592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Order.Check.Calculate</w:t>
            </w:r>
          </w:p>
          <w:p w14:paraId="70B85069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</w:p>
          <w:p w14:paraId="69F1CC32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Order.Check.Cash</w:t>
            </w:r>
          </w:p>
          <w:p w14:paraId="7C338456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Order.Check.End</w:t>
            </w:r>
          </w:p>
          <w:p w14:paraId="5F68BFD7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Order.Check.End.Valid</w:t>
            </w:r>
          </w:p>
          <w:p w14:paraId="50948AD3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Order.Check.End.</w:t>
            </w:r>
            <w:r w:rsidRPr="00AA4BB0">
              <w:rPr>
                <w:rFonts w:hint="eastAsia"/>
                <w:sz w:val="24"/>
                <w:szCs w:val="24"/>
              </w:rPr>
              <w:t>I</w:t>
            </w:r>
            <w:r w:rsidRPr="00AA4BB0">
              <w:rPr>
                <w:sz w:val="24"/>
                <w:szCs w:val="24"/>
              </w:rPr>
              <w:t>nvalid</w:t>
            </w:r>
          </w:p>
        </w:tc>
        <w:tc>
          <w:tcPr>
            <w:tcW w:w="5579" w:type="dxa"/>
          </w:tcPr>
          <w:p w14:paraId="6D9E93D2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系统计算并显示账单信息（逻辑文件）</w:t>
            </w:r>
          </w:p>
          <w:p w14:paraId="7799D0F4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在快递员输入取消命令（查询）时，系统回到快递件信息输入任务，不做任务处理，参见</w:t>
            </w:r>
            <w:r w:rsidRPr="00AA4BB0">
              <w:rPr>
                <w:sz w:val="24"/>
                <w:szCs w:val="24"/>
              </w:rPr>
              <w:t>Order.Input</w:t>
            </w:r>
          </w:p>
          <w:p w14:paraId="62F20F9C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系统根据快递件信息和收费策略（逻辑文件），自动计算所需快递费</w:t>
            </w:r>
          </w:p>
          <w:p w14:paraId="7B4DADF5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系统允许快递员输入支付现金数额（输入）</w:t>
            </w:r>
          </w:p>
          <w:p w14:paraId="6E178B7C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在快递员请求结束账单输入时，系统计算账单</w:t>
            </w:r>
          </w:p>
          <w:p w14:paraId="184EFB13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在现金数额</w:t>
            </w:r>
            <w:r w:rsidRPr="00AA4BB0">
              <w:rPr>
                <w:sz w:val="24"/>
                <w:szCs w:val="24"/>
              </w:rPr>
              <w:t>&lt;</w:t>
            </w:r>
            <w:r w:rsidRPr="00AA4BB0">
              <w:rPr>
                <w:rFonts w:hint="eastAsia"/>
                <w:sz w:val="24"/>
                <w:szCs w:val="24"/>
              </w:rPr>
              <w:t>总价时，系统提示费用不足（输出）</w:t>
            </w:r>
          </w:p>
          <w:p w14:paraId="2902D874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在现金数额</w:t>
            </w:r>
            <w:r w:rsidRPr="00AA4BB0">
              <w:rPr>
                <w:sz w:val="24"/>
                <w:szCs w:val="24"/>
              </w:rPr>
              <w:t>&gt;=</w:t>
            </w:r>
            <w:r w:rsidRPr="00AA4BB0">
              <w:rPr>
                <w:rFonts w:hint="eastAsia"/>
                <w:sz w:val="24"/>
                <w:szCs w:val="24"/>
              </w:rPr>
              <w:t>总价时，系统应显示找零金额（输出）</w:t>
            </w:r>
          </w:p>
        </w:tc>
      </w:tr>
      <w:tr w:rsidR="00AA4BB0" w:rsidRPr="00AA4BB0" w14:paraId="3810968E" w14:textId="77777777" w:rsidTr="00AA4BB0">
        <w:tc>
          <w:tcPr>
            <w:tcW w:w="2943" w:type="dxa"/>
          </w:tcPr>
          <w:p w14:paraId="6267C69C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Order.End</w:t>
            </w:r>
          </w:p>
          <w:p w14:paraId="423B3B3E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Order.End.Timeout</w:t>
            </w:r>
          </w:p>
          <w:p w14:paraId="755C9AED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</w:p>
          <w:p w14:paraId="7CB07B64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Order.End</w:t>
            </w:r>
            <w:r w:rsidRPr="00AA4BB0">
              <w:rPr>
                <w:rFonts w:hint="eastAsia"/>
                <w:sz w:val="24"/>
                <w:szCs w:val="24"/>
              </w:rPr>
              <w:t>.U</w:t>
            </w:r>
            <w:r w:rsidRPr="00AA4BB0">
              <w:rPr>
                <w:sz w:val="24"/>
                <w:szCs w:val="24"/>
              </w:rPr>
              <w:t>pdate</w:t>
            </w:r>
          </w:p>
          <w:p w14:paraId="197AB0EE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</w:p>
          <w:p w14:paraId="12E248D8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O</w:t>
            </w:r>
            <w:r w:rsidRPr="00AA4BB0">
              <w:rPr>
                <w:sz w:val="24"/>
                <w:szCs w:val="24"/>
              </w:rPr>
              <w:t>rder.End.Close</w:t>
            </w:r>
          </w:p>
        </w:tc>
        <w:tc>
          <w:tcPr>
            <w:tcW w:w="5579" w:type="dxa"/>
          </w:tcPr>
          <w:p w14:paraId="0E114AA8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系统应该允许快递员要求结束订单输入任务</w:t>
            </w:r>
          </w:p>
          <w:p w14:paraId="4869CDBF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在订单输入</w:t>
            </w:r>
            <w:r w:rsidRPr="00AA4BB0">
              <w:rPr>
                <w:rFonts w:hint="eastAsia"/>
                <w:sz w:val="24"/>
                <w:szCs w:val="24"/>
              </w:rPr>
              <w:t>1</w:t>
            </w:r>
            <w:r w:rsidRPr="00AA4BB0">
              <w:rPr>
                <w:rFonts w:hint="eastAsia"/>
                <w:sz w:val="24"/>
                <w:szCs w:val="24"/>
              </w:rPr>
              <w:t>小时后还没有收到快递员请求，系统取消订单输入任务</w:t>
            </w:r>
          </w:p>
          <w:p w14:paraId="1E06F380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在快递员要求结束订单输入任务时，系统更新数据，参见</w:t>
            </w:r>
            <w:r w:rsidRPr="00AA4BB0">
              <w:rPr>
                <w:sz w:val="24"/>
                <w:szCs w:val="24"/>
              </w:rPr>
              <w:t>Order.Update</w:t>
            </w:r>
          </w:p>
          <w:p w14:paraId="0BB84A8C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在快递员确认（查询）订单输入任务完成时，系统关闭订单输入任务，参见</w:t>
            </w:r>
            <w:r w:rsidRPr="00AA4BB0">
              <w:rPr>
                <w:sz w:val="24"/>
                <w:szCs w:val="24"/>
              </w:rPr>
              <w:t>Order.Close</w:t>
            </w:r>
          </w:p>
        </w:tc>
      </w:tr>
      <w:tr w:rsidR="00AA4BB0" w:rsidRPr="00AA4BB0" w14:paraId="0E9358CE" w14:textId="77777777" w:rsidTr="00AA4BB0">
        <w:tc>
          <w:tcPr>
            <w:tcW w:w="2943" w:type="dxa"/>
          </w:tcPr>
          <w:p w14:paraId="6F6C9A2D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Order.Update</w:t>
            </w:r>
          </w:p>
          <w:p w14:paraId="3463B353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</w:p>
          <w:p w14:paraId="6FE33E1B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Order.Update.</w:t>
            </w:r>
            <w:r w:rsidRPr="00AA4BB0">
              <w:rPr>
                <w:rFonts w:hint="eastAsia"/>
                <w:sz w:val="24"/>
                <w:szCs w:val="24"/>
              </w:rPr>
              <w:t>M</w:t>
            </w:r>
            <w:r w:rsidRPr="00AA4BB0">
              <w:rPr>
                <w:sz w:val="24"/>
                <w:szCs w:val="24"/>
              </w:rPr>
              <w:t>ailList</w:t>
            </w:r>
          </w:p>
          <w:p w14:paraId="7BD29288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Order.Update.Goods</w:t>
            </w:r>
          </w:p>
          <w:p w14:paraId="584C6E01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Order.Update.Payment</w:t>
            </w:r>
          </w:p>
        </w:tc>
        <w:tc>
          <w:tcPr>
            <w:tcW w:w="5579" w:type="dxa"/>
          </w:tcPr>
          <w:p w14:paraId="07250D49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lastRenderedPageBreak/>
              <w:t>系统更新重要数据，整个更新过程组成一个事务，</w:t>
            </w:r>
            <w:r w:rsidRPr="00AA4BB0">
              <w:rPr>
                <w:rFonts w:hint="eastAsia"/>
                <w:sz w:val="24"/>
                <w:szCs w:val="24"/>
              </w:rPr>
              <w:lastRenderedPageBreak/>
              <w:t>要么全部更新，要么全部不更新</w:t>
            </w:r>
          </w:p>
          <w:p w14:paraId="337B52BB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系统更新寄件单信息</w:t>
            </w:r>
          </w:p>
          <w:p w14:paraId="1D21A607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系统更新快递件信息</w:t>
            </w:r>
          </w:p>
          <w:p w14:paraId="2EEB2912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系统更新账单信息</w:t>
            </w:r>
          </w:p>
        </w:tc>
      </w:tr>
      <w:tr w:rsidR="00AA4BB0" w:rsidRPr="00AA4BB0" w14:paraId="11076E7F" w14:textId="77777777" w:rsidTr="00AA4BB0">
        <w:tc>
          <w:tcPr>
            <w:tcW w:w="2943" w:type="dxa"/>
          </w:tcPr>
          <w:p w14:paraId="45C29254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lastRenderedPageBreak/>
              <w:t>O</w:t>
            </w:r>
            <w:r w:rsidRPr="00AA4BB0">
              <w:rPr>
                <w:sz w:val="24"/>
                <w:szCs w:val="24"/>
              </w:rPr>
              <w:t>rder.Close.Print</w:t>
            </w:r>
          </w:p>
          <w:p w14:paraId="547482E5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O</w:t>
            </w:r>
            <w:r w:rsidRPr="00AA4BB0">
              <w:rPr>
                <w:sz w:val="24"/>
                <w:szCs w:val="24"/>
              </w:rPr>
              <w:t>rder.Close.Return</w:t>
            </w:r>
          </w:p>
        </w:tc>
        <w:tc>
          <w:tcPr>
            <w:tcW w:w="5579" w:type="dxa"/>
          </w:tcPr>
          <w:p w14:paraId="14CE77FE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系统打印销售数据</w:t>
            </w:r>
          </w:p>
          <w:p w14:paraId="4FDDF4DC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系统关闭本次订单输入任务，返回首页</w:t>
            </w:r>
          </w:p>
        </w:tc>
      </w:tr>
    </w:tbl>
    <w:p w14:paraId="6526B80E" w14:textId="77777777" w:rsidR="00AA4BB0" w:rsidRDefault="00AA4BB0" w:rsidP="00AA4BB0">
      <w:pPr>
        <w:jc w:val="left"/>
      </w:pPr>
    </w:p>
    <w:p w14:paraId="196FDA96" w14:textId="77777777" w:rsidR="00AA4BB0" w:rsidRDefault="00AA4BB0" w:rsidP="00AA4BB0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收件信息输入</w:t>
      </w:r>
      <w:r w:rsidR="00B616FB">
        <w:rPr>
          <w:rFonts w:hint="eastAsia"/>
        </w:rPr>
        <w:t>需求度量</w:t>
      </w:r>
    </w:p>
    <w:p w14:paraId="73217CBD" w14:textId="77777777" w:rsidR="00AA4BB0" w:rsidRDefault="00AA4BB0" w:rsidP="00AA4BB0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输入：</w:t>
      </w:r>
      <w:r>
        <w:rPr>
          <w:rFonts w:hint="eastAsia"/>
        </w:rPr>
        <w:t>1</w:t>
      </w:r>
    </w:p>
    <w:p w14:paraId="66BB4D1A" w14:textId="77777777" w:rsidR="00AA4BB0" w:rsidRDefault="00AA4BB0" w:rsidP="00AA4BB0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3A89D4C2" w14:textId="77777777" w:rsidR="00AA4BB0" w:rsidRDefault="00AA4BB0" w:rsidP="00AA4BB0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查询：</w:t>
      </w:r>
      <w:r>
        <w:rPr>
          <w:rFonts w:hint="eastAsia"/>
        </w:rPr>
        <w:t>3</w:t>
      </w:r>
    </w:p>
    <w:p w14:paraId="54B3E90C" w14:textId="77777777" w:rsidR="00AA4BB0" w:rsidRDefault="00AA4BB0" w:rsidP="00AA4BB0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逻辑文件：</w:t>
      </w:r>
      <w:r>
        <w:rPr>
          <w:rFonts w:hint="eastAsia"/>
        </w:rPr>
        <w:t>1</w:t>
      </w:r>
    </w:p>
    <w:p w14:paraId="150051A5" w14:textId="77777777" w:rsidR="00AA4BB0" w:rsidRDefault="00AA4BB0" w:rsidP="00AA4BB0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4848EA14" w14:textId="77777777" w:rsidR="00AA4BB0" w:rsidRDefault="00AA4BB0" w:rsidP="00AA4BB0">
      <w:pPr>
        <w:jc w:val="left"/>
      </w:pPr>
      <w:r>
        <w:rPr>
          <w:rFonts w:hint="eastAsia"/>
        </w:rPr>
        <w:t xml:space="preserve">  FP</w:t>
      </w:r>
      <w:r>
        <w:t>(</w:t>
      </w:r>
      <w:r>
        <w:rPr>
          <w:rFonts w:hint="eastAsia"/>
        </w:rPr>
        <w:t>R</w:t>
      </w:r>
      <w:r>
        <w:t>eceive</w:t>
      </w:r>
      <w:r>
        <w:rPr>
          <w:rFonts w:hint="eastAsia"/>
        </w:rPr>
        <w:t>)</w:t>
      </w:r>
      <w:r>
        <w:t>=</w:t>
      </w:r>
      <w:r>
        <w:rPr>
          <w:rFonts w:hint="eastAsia"/>
        </w:rPr>
        <w:t>(1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4+2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5+3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10+0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7)</w:t>
      </w:r>
      <m:oMath>
        <m:r>
          <w:rPr>
            <w:rFonts w:ascii="Cambria Math" w:hAnsi="Cambria Math"/>
          </w:rPr>
          <m:t xml:space="preserve"> ×</m:t>
        </m:r>
      </m:oMath>
      <w:r>
        <w:rPr>
          <w:rFonts w:hint="eastAsia"/>
        </w:rPr>
        <w:t>(0.65+0.01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41)=38.2</w:t>
      </w:r>
    </w:p>
    <w:tbl>
      <w:tblPr>
        <w:tblStyle w:val="a9"/>
        <w:tblW w:w="85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5295"/>
      </w:tblGrid>
      <w:tr w:rsidR="00AA4BB0" w:rsidRPr="00AA4BB0" w14:paraId="18EE0C71" w14:textId="77777777" w:rsidTr="00AA4BB0">
        <w:tc>
          <w:tcPr>
            <w:tcW w:w="3227" w:type="dxa"/>
          </w:tcPr>
          <w:p w14:paraId="3048D184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Receive.Input</w:t>
            </w:r>
          </w:p>
          <w:p w14:paraId="749A7D08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</w:p>
          <w:p w14:paraId="65BB9211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Receive</w:t>
            </w:r>
            <w:r w:rsidRPr="00AA4BB0">
              <w:rPr>
                <w:rFonts w:hint="eastAsia"/>
                <w:sz w:val="24"/>
                <w:szCs w:val="24"/>
              </w:rPr>
              <w:t>.Input.Canc</w:t>
            </w:r>
            <w:r w:rsidRPr="00AA4BB0">
              <w:rPr>
                <w:sz w:val="24"/>
                <w:szCs w:val="24"/>
              </w:rPr>
              <w:t>el</w:t>
            </w:r>
          </w:p>
          <w:p w14:paraId="67DF813F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</w:p>
          <w:p w14:paraId="046E3D62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Receive.Input.Message</w:t>
            </w:r>
          </w:p>
          <w:p w14:paraId="143596DF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</w:p>
          <w:p w14:paraId="66E99A50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Receive.Input.Invalid</w:t>
            </w:r>
          </w:p>
        </w:tc>
        <w:tc>
          <w:tcPr>
            <w:tcW w:w="5295" w:type="dxa"/>
          </w:tcPr>
          <w:p w14:paraId="2AD1DCD6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系统应该允许快递员在收件信息输入（输出）中进行键盘输入</w:t>
            </w:r>
          </w:p>
          <w:p w14:paraId="5011B530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在快递员输入取消命令（查询）时，系统关闭当前收件信息输入任务，返回系统首页</w:t>
            </w:r>
          </w:p>
          <w:p w14:paraId="5260DC29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在快递员输入收件信息（输入）时候，系统要进行收件信息输入任务，参见</w:t>
            </w:r>
            <w:r w:rsidRPr="00AA4BB0">
              <w:rPr>
                <w:sz w:val="24"/>
                <w:szCs w:val="24"/>
              </w:rPr>
              <w:t>Receive.Message</w:t>
            </w:r>
          </w:p>
          <w:p w14:paraId="68EAF60C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在快递员输入其他标识时，系统显示输入无效（输出）</w:t>
            </w:r>
          </w:p>
        </w:tc>
      </w:tr>
      <w:tr w:rsidR="00AA4BB0" w:rsidRPr="00AA4BB0" w14:paraId="21482FB9" w14:textId="77777777" w:rsidTr="00AA4BB0">
        <w:tc>
          <w:tcPr>
            <w:tcW w:w="3227" w:type="dxa"/>
          </w:tcPr>
          <w:p w14:paraId="7F601BF8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Receive.</w:t>
            </w:r>
            <w:r w:rsidRPr="00AA4BB0">
              <w:rPr>
                <w:rFonts w:hint="eastAsia"/>
                <w:sz w:val="24"/>
                <w:szCs w:val="24"/>
              </w:rPr>
              <w:t>M</w:t>
            </w:r>
            <w:r w:rsidRPr="00AA4BB0">
              <w:rPr>
                <w:sz w:val="24"/>
                <w:szCs w:val="24"/>
              </w:rPr>
              <w:t>essage</w:t>
            </w:r>
          </w:p>
          <w:p w14:paraId="251DFFE4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Receive.</w:t>
            </w:r>
            <w:r w:rsidRPr="00AA4BB0">
              <w:rPr>
                <w:rFonts w:hint="eastAsia"/>
                <w:sz w:val="24"/>
                <w:szCs w:val="24"/>
              </w:rPr>
              <w:t>M</w:t>
            </w:r>
            <w:r w:rsidRPr="00AA4BB0">
              <w:rPr>
                <w:sz w:val="24"/>
                <w:szCs w:val="24"/>
              </w:rPr>
              <w:t>essage.</w:t>
            </w:r>
            <w:r w:rsidRPr="00AA4BB0">
              <w:rPr>
                <w:rFonts w:hint="eastAsia"/>
                <w:sz w:val="24"/>
                <w:szCs w:val="24"/>
              </w:rPr>
              <w:t>I</w:t>
            </w:r>
            <w:r w:rsidRPr="00AA4BB0">
              <w:rPr>
                <w:sz w:val="24"/>
                <w:szCs w:val="24"/>
              </w:rPr>
              <w:t>nvalid</w:t>
            </w:r>
          </w:p>
          <w:p w14:paraId="0AEE9EFB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</w:p>
          <w:p w14:paraId="7F55ABCB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</w:p>
          <w:p w14:paraId="14AC75D2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Receive.</w:t>
            </w:r>
            <w:r w:rsidRPr="00AA4BB0">
              <w:rPr>
                <w:rFonts w:hint="eastAsia"/>
                <w:sz w:val="24"/>
                <w:szCs w:val="24"/>
              </w:rPr>
              <w:t>M</w:t>
            </w:r>
            <w:r w:rsidRPr="00AA4BB0">
              <w:rPr>
                <w:sz w:val="24"/>
                <w:szCs w:val="24"/>
              </w:rPr>
              <w:t>essage.End</w:t>
            </w:r>
          </w:p>
          <w:p w14:paraId="3730C27F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5295" w:type="dxa"/>
          </w:tcPr>
          <w:p w14:paraId="64A2475E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系统显示收件信息（逻辑文件）</w:t>
            </w:r>
          </w:p>
          <w:p w14:paraId="4098DB0F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快递员</w:t>
            </w:r>
            <w:r w:rsidRPr="00AA4BB0">
              <w:rPr>
                <w:rFonts w:hint="eastAsia"/>
                <w:sz w:val="24"/>
                <w:szCs w:val="24"/>
              </w:rPr>
              <w:t>所输入收件信息不符合对应格式，系统提示快递件信息有误，系统返回信息输入页面（输出）</w:t>
            </w:r>
          </w:p>
          <w:p w14:paraId="4318963B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快递员结束收件信息输入任务（查询），系统关闭当前收件信息输入任务</w:t>
            </w:r>
          </w:p>
        </w:tc>
      </w:tr>
      <w:tr w:rsidR="00AA4BB0" w:rsidRPr="00AA4BB0" w14:paraId="1BBAA61C" w14:textId="77777777" w:rsidTr="00AA4BB0">
        <w:tc>
          <w:tcPr>
            <w:tcW w:w="3227" w:type="dxa"/>
          </w:tcPr>
          <w:p w14:paraId="695BA153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Receive.End</w:t>
            </w:r>
          </w:p>
          <w:p w14:paraId="7B48D42D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Receive.End.Timeout</w:t>
            </w:r>
          </w:p>
          <w:p w14:paraId="3400B92F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</w:p>
          <w:p w14:paraId="1ACD1D36" w14:textId="77777777" w:rsid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Receive.End</w:t>
            </w:r>
            <w:r w:rsidRPr="00AA4BB0">
              <w:rPr>
                <w:rFonts w:hint="eastAsia"/>
                <w:sz w:val="24"/>
                <w:szCs w:val="24"/>
              </w:rPr>
              <w:t>.U</w:t>
            </w:r>
            <w:r w:rsidRPr="00AA4BB0">
              <w:rPr>
                <w:sz w:val="24"/>
                <w:szCs w:val="24"/>
              </w:rPr>
              <w:t>pdate</w:t>
            </w:r>
          </w:p>
          <w:p w14:paraId="49E671FD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</w:p>
          <w:p w14:paraId="28AFDACB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Receive.End.Close</w:t>
            </w:r>
          </w:p>
        </w:tc>
        <w:tc>
          <w:tcPr>
            <w:tcW w:w="5295" w:type="dxa"/>
          </w:tcPr>
          <w:p w14:paraId="7D695617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lastRenderedPageBreak/>
              <w:t>系统应该允许快递员要求结束收件信息输入任务</w:t>
            </w:r>
          </w:p>
          <w:p w14:paraId="4D18A0F9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在收件信息输入</w:t>
            </w:r>
            <w:r w:rsidRPr="00AA4BB0">
              <w:rPr>
                <w:rFonts w:hint="eastAsia"/>
                <w:sz w:val="24"/>
                <w:szCs w:val="24"/>
              </w:rPr>
              <w:t>1</w:t>
            </w:r>
            <w:r w:rsidRPr="00AA4BB0">
              <w:rPr>
                <w:rFonts w:hint="eastAsia"/>
                <w:sz w:val="24"/>
                <w:szCs w:val="24"/>
              </w:rPr>
              <w:t>小时后还没有收到快递员请求，系统取消收件信息输入任务</w:t>
            </w:r>
          </w:p>
          <w:p w14:paraId="44E44A99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在快递员要求结束收件信息输入任务时，系统更</w:t>
            </w:r>
            <w:r w:rsidRPr="00AA4BB0">
              <w:rPr>
                <w:rFonts w:hint="eastAsia"/>
                <w:sz w:val="24"/>
                <w:szCs w:val="24"/>
              </w:rPr>
              <w:lastRenderedPageBreak/>
              <w:t>新数据，参见</w:t>
            </w:r>
            <w:r w:rsidRPr="00AA4BB0">
              <w:rPr>
                <w:sz w:val="24"/>
                <w:szCs w:val="24"/>
              </w:rPr>
              <w:t>Receive.Update</w:t>
            </w:r>
          </w:p>
          <w:p w14:paraId="050E96C5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在快递员确认（查询）收件信息输入任务完成时，系统关闭收件信息输入任务，参见</w:t>
            </w:r>
            <w:r w:rsidRPr="00AA4BB0">
              <w:rPr>
                <w:sz w:val="24"/>
                <w:szCs w:val="24"/>
              </w:rPr>
              <w:t>Receive.Close</w:t>
            </w:r>
          </w:p>
        </w:tc>
      </w:tr>
      <w:tr w:rsidR="00AA4BB0" w:rsidRPr="00AA4BB0" w14:paraId="5EBC2BE7" w14:textId="77777777" w:rsidTr="00AA4BB0">
        <w:tc>
          <w:tcPr>
            <w:tcW w:w="3227" w:type="dxa"/>
          </w:tcPr>
          <w:p w14:paraId="62834FE5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lastRenderedPageBreak/>
              <w:t>Receive.Update</w:t>
            </w:r>
          </w:p>
          <w:p w14:paraId="629CE838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</w:p>
          <w:p w14:paraId="388598FE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Receive.Update.ReceiveList</w:t>
            </w:r>
          </w:p>
          <w:p w14:paraId="784B0A48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sz w:val="24"/>
                <w:szCs w:val="24"/>
              </w:rPr>
              <w:t>Receive.Update.Goods</w:t>
            </w:r>
          </w:p>
        </w:tc>
        <w:tc>
          <w:tcPr>
            <w:tcW w:w="5295" w:type="dxa"/>
          </w:tcPr>
          <w:p w14:paraId="71D66D54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14:paraId="4A2D356A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系统更新收件单信息</w:t>
            </w:r>
          </w:p>
          <w:p w14:paraId="4366EDC3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系统更新快递件信息</w:t>
            </w:r>
          </w:p>
        </w:tc>
      </w:tr>
      <w:tr w:rsidR="00AA4BB0" w:rsidRPr="00AA4BB0" w14:paraId="6448F69B" w14:textId="77777777" w:rsidTr="00AA4BB0">
        <w:tc>
          <w:tcPr>
            <w:tcW w:w="3227" w:type="dxa"/>
          </w:tcPr>
          <w:p w14:paraId="73ED237E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R</w:t>
            </w:r>
            <w:r w:rsidRPr="00AA4BB0">
              <w:rPr>
                <w:sz w:val="24"/>
                <w:szCs w:val="24"/>
              </w:rPr>
              <w:t>eceive.Close.Return</w:t>
            </w:r>
          </w:p>
        </w:tc>
        <w:tc>
          <w:tcPr>
            <w:tcW w:w="5295" w:type="dxa"/>
          </w:tcPr>
          <w:p w14:paraId="6B778C29" w14:textId="77777777" w:rsidR="00AA4BB0" w:rsidRPr="00AA4BB0" w:rsidRDefault="00AA4BB0" w:rsidP="00AA4BB0">
            <w:pPr>
              <w:jc w:val="left"/>
              <w:rPr>
                <w:sz w:val="24"/>
                <w:szCs w:val="24"/>
              </w:rPr>
            </w:pPr>
            <w:r w:rsidRPr="00AA4BB0">
              <w:rPr>
                <w:rFonts w:hint="eastAsia"/>
                <w:sz w:val="24"/>
                <w:szCs w:val="24"/>
              </w:rPr>
              <w:t>系统关闭本次收件信息输入任务，返回系统首页</w:t>
            </w:r>
          </w:p>
        </w:tc>
      </w:tr>
    </w:tbl>
    <w:p w14:paraId="5E297FEF" w14:textId="77777777" w:rsidR="00AA4BB0" w:rsidRDefault="00AA4BB0" w:rsidP="00AA4BB0">
      <w:pPr>
        <w:jc w:val="left"/>
      </w:pPr>
    </w:p>
    <w:p w14:paraId="791DD5AD" w14:textId="77777777" w:rsidR="00A76794" w:rsidRDefault="00A76794" w:rsidP="00A76794">
      <w:r>
        <w:rPr>
          <w:rFonts w:hint="eastAsia"/>
        </w:rPr>
        <w:t xml:space="preserve">  </w:t>
      </w:r>
      <w:r>
        <w:t>收件管理</w:t>
      </w:r>
      <w:r w:rsidR="00B616FB">
        <w:rPr>
          <w:rFonts w:hint="eastAsia"/>
        </w:rPr>
        <w:t>需求度量</w:t>
      </w:r>
    </w:p>
    <w:p w14:paraId="089B5698" w14:textId="77777777" w:rsidR="00A76794" w:rsidRDefault="00A76794" w:rsidP="00A76794">
      <w:r>
        <w:rPr>
          <w:rFonts w:hint="eastAsia"/>
        </w:rPr>
        <w:t xml:space="preserve">  </w:t>
      </w:r>
      <w:r>
        <w:t>输入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14:paraId="4A55CBBA" w14:textId="77777777" w:rsidR="00A76794" w:rsidRDefault="00A76794" w:rsidP="00A76794">
      <w:r>
        <w:rPr>
          <w:rFonts w:hint="eastAsia"/>
        </w:rPr>
        <w:t xml:space="preserve">  </w:t>
      </w:r>
      <w:r>
        <w:t>输出</w:t>
      </w:r>
      <w:r>
        <w:rPr>
          <w:rFonts w:hint="eastAsia"/>
        </w:rPr>
        <w:t>：</w:t>
      </w:r>
      <w:r>
        <w:rPr>
          <w:rFonts w:hint="eastAsia"/>
        </w:rPr>
        <w:t>7</w:t>
      </w:r>
    </w:p>
    <w:p w14:paraId="5875757C" w14:textId="77777777" w:rsidR="00A76794" w:rsidRDefault="00A76794" w:rsidP="00A76794">
      <w:r>
        <w:rPr>
          <w:rFonts w:hint="eastAsia"/>
        </w:rPr>
        <w:t xml:space="preserve">  </w:t>
      </w:r>
      <w:r>
        <w:t>查询</w:t>
      </w:r>
      <w:r>
        <w:rPr>
          <w:rFonts w:hint="eastAsia"/>
        </w:rPr>
        <w:t>：</w:t>
      </w:r>
      <w:r>
        <w:rPr>
          <w:rFonts w:hint="eastAsia"/>
        </w:rPr>
        <w:t>6</w:t>
      </w:r>
    </w:p>
    <w:p w14:paraId="2D290ADD" w14:textId="77777777" w:rsidR="00A76794" w:rsidRDefault="00A76794" w:rsidP="00A76794">
      <w:r>
        <w:rPr>
          <w:rFonts w:hint="eastAsia"/>
        </w:rPr>
        <w:t xml:space="preserve">  </w:t>
      </w:r>
      <w:r>
        <w:t>逻辑文件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14:paraId="1A927A95" w14:textId="77777777" w:rsidR="00A76794" w:rsidRDefault="00A76794" w:rsidP="00A76794">
      <w:r>
        <w:rPr>
          <w:rFonts w:hint="eastAsia"/>
        </w:rPr>
        <w:t xml:space="preserve">  </w:t>
      </w:r>
      <w:r>
        <w:t>对外接口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007565BF" w14:textId="77777777" w:rsidR="00A76794" w:rsidRDefault="00A76794" w:rsidP="00A76794">
      <w:r>
        <w:rPr>
          <w:rFonts w:hint="eastAsia"/>
        </w:rPr>
        <w:t xml:space="preserve">  </w:t>
      </w:r>
      <w:r>
        <w:t>FP(Consignee)=</w:t>
      </w:r>
      <w:r w:rsidRPr="00A76794">
        <w:rPr>
          <w:rFonts w:hint="eastAsia"/>
        </w:rPr>
        <w:t xml:space="preserve"> </w:t>
      </w:r>
      <w:r>
        <w:rPr>
          <w:rFonts w:hint="eastAsia"/>
        </w:rPr>
        <w:t>(2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4+7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5+6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4+4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10+1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7)</w:t>
      </w:r>
      <m:oMath>
        <m:r>
          <w:rPr>
            <w:rFonts w:ascii="Cambria Math" w:hAnsi="Cambria Math"/>
          </w:rPr>
          <m:t xml:space="preserve"> ×</m:t>
        </m:r>
      </m:oMath>
      <w:r>
        <w:rPr>
          <w:rFonts w:hint="eastAsia"/>
        </w:rPr>
        <w:t>(0.65+0.01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41)</w:t>
      </w:r>
      <w:r>
        <w:t>=120.84</w:t>
      </w:r>
    </w:p>
    <w:tbl>
      <w:tblPr>
        <w:tblStyle w:val="a9"/>
        <w:tblW w:w="861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5676"/>
      </w:tblGrid>
      <w:tr w:rsidR="00A76794" w:rsidRPr="00A76794" w14:paraId="6B06BF2B" w14:textId="77777777" w:rsidTr="00A76794">
        <w:trPr>
          <w:trHeight w:val="2858"/>
        </w:trPr>
        <w:tc>
          <w:tcPr>
            <w:tcW w:w="2706" w:type="dxa"/>
          </w:tcPr>
          <w:p w14:paraId="32CD0C08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Consignee.I</w:t>
            </w:r>
            <w:r w:rsidRPr="00A76794">
              <w:rPr>
                <w:sz w:val="24"/>
                <w:szCs w:val="24"/>
              </w:rPr>
              <w:t>nput</w:t>
            </w:r>
          </w:p>
          <w:p w14:paraId="7F5358DC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Consignee.Input.Goods</w:t>
            </w:r>
          </w:p>
          <w:p w14:paraId="3B84DFFA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Consignee.Input.Del</w:t>
            </w:r>
          </w:p>
          <w:p w14:paraId="73915934" w14:textId="77777777" w:rsidR="00A76794" w:rsidRPr="00A76794" w:rsidRDefault="00A76794" w:rsidP="00A76794">
            <w:pPr>
              <w:rPr>
                <w:sz w:val="24"/>
                <w:szCs w:val="24"/>
              </w:rPr>
            </w:pPr>
          </w:p>
          <w:p w14:paraId="2A18027F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Consignee.Input.Cancel</w:t>
            </w:r>
          </w:p>
          <w:p w14:paraId="76249D79" w14:textId="77777777" w:rsidR="00A76794" w:rsidRPr="00A76794" w:rsidRDefault="00A76794" w:rsidP="00A76794">
            <w:pPr>
              <w:rPr>
                <w:sz w:val="24"/>
                <w:szCs w:val="24"/>
              </w:rPr>
            </w:pPr>
          </w:p>
          <w:p w14:paraId="75BA14E7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Consignee.Input.</w:t>
            </w:r>
            <w:r w:rsidRPr="00A76794">
              <w:rPr>
                <w:rFonts w:hint="eastAsia"/>
                <w:sz w:val="24"/>
                <w:szCs w:val="24"/>
              </w:rPr>
              <w:t>Invalid</w:t>
            </w:r>
          </w:p>
          <w:p w14:paraId="7EC0DC1F" w14:textId="77777777" w:rsidR="00A76794" w:rsidRDefault="00A76794" w:rsidP="00A76794">
            <w:pPr>
              <w:rPr>
                <w:sz w:val="24"/>
                <w:szCs w:val="24"/>
              </w:rPr>
            </w:pPr>
          </w:p>
          <w:p w14:paraId="47C99B5B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Consignee.</w:t>
            </w:r>
            <w:r w:rsidRPr="00A76794">
              <w:rPr>
                <w:rFonts w:hint="eastAsia"/>
                <w:sz w:val="24"/>
                <w:szCs w:val="24"/>
              </w:rPr>
              <w:t>Input.</w:t>
            </w:r>
            <w:r w:rsidRPr="00A76794">
              <w:rPr>
                <w:sz w:val="24"/>
                <w:szCs w:val="24"/>
              </w:rPr>
              <w:t>Receipts</w:t>
            </w:r>
          </w:p>
        </w:tc>
        <w:tc>
          <w:tcPr>
            <w:tcW w:w="5907" w:type="dxa"/>
          </w:tcPr>
          <w:p w14:paraId="1C59C2E9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系统应该允许营业厅业务员在收件管理任务</w:t>
            </w:r>
            <w:r w:rsidRPr="00A76794">
              <w:rPr>
                <w:rFonts w:hint="eastAsia"/>
                <w:sz w:val="24"/>
                <w:szCs w:val="24"/>
              </w:rPr>
              <w:t>（输出）</w:t>
            </w:r>
            <w:r w:rsidRPr="00A76794">
              <w:rPr>
                <w:sz w:val="24"/>
                <w:szCs w:val="24"/>
              </w:rPr>
              <w:t>中进行键盘输入</w:t>
            </w:r>
          </w:p>
          <w:p w14:paraId="3A9717BF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在营业厅业务员输入订单号时</w:t>
            </w:r>
            <w:r w:rsidRPr="00A76794">
              <w:rPr>
                <w:rFonts w:hint="eastAsia"/>
                <w:sz w:val="24"/>
                <w:szCs w:val="24"/>
              </w:rPr>
              <w:t>（输入）</w:t>
            </w:r>
            <w:r w:rsidRPr="00A76794">
              <w:rPr>
                <w:rFonts w:hint="eastAsia"/>
                <w:sz w:val="24"/>
                <w:szCs w:val="24"/>
              </w:rPr>
              <w:t>,</w:t>
            </w:r>
            <w:r w:rsidRPr="00A76794">
              <w:rPr>
                <w:sz w:val="24"/>
                <w:szCs w:val="24"/>
              </w:rPr>
              <w:t>系统执行货物输入任务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详见</w:t>
            </w:r>
            <w:r w:rsidRPr="00A76794">
              <w:rPr>
                <w:rFonts w:hint="eastAsia"/>
                <w:sz w:val="24"/>
                <w:szCs w:val="24"/>
              </w:rPr>
              <w:t>C</w:t>
            </w:r>
            <w:r w:rsidRPr="00A76794">
              <w:rPr>
                <w:sz w:val="24"/>
                <w:szCs w:val="24"/>
              </w:rPr>
              <w:t>onsignee.Goods</w:t>
            </w:r>
          </w:p>
          <w:p w14:paraId="5176CF94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在营业厅业务员删除已输入货物命令时</w:t>
            </w:r>
            <w:r w:rsidRPr="00A76794">
              <w:rPr>
                <w:rFonts w:hint="eastAsia"/>
                <w:sz w:val="24"/>
                <w:szCs w:val="24"/>
              </w:rPr>
              <w:t>（查询），</w:t>
            </w:r>
            <w:r w:rsidRPr="00A76794">
              <w:rPr>
                <w:sz w:val="24"/>
                <w:szCs w:val="24"/>
              </w:rPr>
              <w:t>执行</w:t>
            </w:r>
            <w:r w:rsidRPr="00A76794">
              <w:rPr>
                <w:rFonts w:hint="eastAsia"/>
                <w:sz w:val="24"/>
                <w:szCs w:val="24"/>
              </w:rPr>
              <w:t>删除已输入货物命令，参见</w:t>
            </w:r>
            <w:r w:rsidRPr="00A76794">
              <w:rPr>
                <w:rFonts w:hint="eastAsia"/>
                <w:sz w:val="24"/>
                <w:szCs w:val="24"/>
              </w:rPr>
              <w:t>Consignee.Del</w:t>
            </w:r>
          </w:p>
          <w:p w14:paraId="56064EC2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在营业厅业务员输入取消命令时</w:t>
            </w:r>
            <w:r w:rsidRPr="00A76794">
              <w:rPr>
                <w:rFonts w:hint="eastAsia"/>
                <w:sz w:val="24"/>
                <w:szCs w:val="24"/>
              </w:rPr>
              <w:t>（查询），</w:t>
            </w:r>
            <w:r w:rsidRPr="00A76794">
              <w:rPr>
                <w:sz w:val="24"/>
                <w:szCs w:val="24"/>
              </w:rPr>
              <w:t>系统关闭当前收件任务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开始一个新的收件任务</w:t>
            </w:r>
          </w:p>
          <w:p w14:paraId="4B085B31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在营业厅业务员输入其他标识时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系统显示输入无效</w:t>
            </w:r>
          </w:p>
          <w:p w14:paraId="1A9F442A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在营业厅业务员输入结束货物输入命令时</w:t>
            </w:r>
            <w:r w:rsidRPr="00A76794">
              <w:rPr>
                <w:rFonts w:hint="eastAsia"/>
                <w:sz w:val="24"/>
                <w:szCs w:val="24"/>
              </w:rPr>
              <w:t>（查询），</w:t>
            </w:r>
            <w:r w:rsidRPr="00A76794">
              <w:rPr>
                <w:sz w:val="24"/>
                <w:szCs w:val="24"/>
              </w:rPr>
              <w:t>系统要执行生成营业厅到达单任务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参见</w:t>
            </w:r>
            <w:r w:rsidRPr="00A76794">
              <w:rPr>
                <w:rFonts w:hint="eastAsia"/>
                <w:sz w:val="24"/>
                <w:szCs w:val="24"/>
              </w:rPr>
              <w:t>Consignee</w:t>
            </w:r>
            <w:r w:rsidRPr="00A76794">
              <w:rPr>
                <w:sz w:val="24"/>
                <w:szCs w:val="24"/>
              </w:rPr>
              <w:t>.Receipts</w:t>
            </w:r>
          </w:p>
        </w:tc>
      </w:tr>
      <w:tr w:rsidR="00A76794" w:rsidRPr="00A76794" w14:paraId="47212239" w14:textId="77777777" w:rsidTr="00A76794">
        <w:trPr>
          <w:trHeight w:val="1902"/>
        </w:trPr>
        <w:tc>
          <w:tcPr>
            <w:tcW w:w="2706" w:type="dxa"/>
          </w:tcPr>
          <w:p w14:paraId="7CE0D27F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C</w:t>
            </w:r>
            <w:r w:rsidRPr="00A76794">
              <w:rPr>
                <w:sz w:val="24"/>
                <w:szCs w:val="24"/>
              </w:rPr>
              <w:t>onsignee. Receipts</w:t>
            </w:r>
            <w:r w:rsidRPr="00A76794">
              <w:rPr>
                <w:rFonts w:hint="eastAsia"/>
                <w:sz w:val="24"/>
                <w:szCs w:val="24"/>
              </w:rPr>
              <w:t>.Null</w:t>
            </w:r>
          </w:p>
          <w:p w14:paraId="57F85855" w14:textId="77777777" w:rsidR="00A76794" w:rsidRDefault="00A76794" w:rsidP="00A76794">
            <w:pPr>
              <w:rPr>
                <w:sz w:val="24"/>
                <w:szCs w:val="24"/>
              </w:rPr>
            </w:pPr>
          </w:p>
          <w:p w14:paraId="6D619B01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C</w:t>
            </w:r>
            <w:r w:rsidRPr="00A76794">
              <w:rPr>
                <w:sz w:val="24"/>
                <w:szCs w:val="24"/>
              </w:rPr>
              <w:t>onsignee. Receipts.Goods</w:t>
            </w:r>
          </w:p>
          <w:p w14:paraId="5484654E" w14:textId="77777777" w:rsidR="00A76794" w:rsidRPr="00A76794" w:rsidRDefault="00A76794" w:rsidP="00A76794">
            <w:pPr>
              <w:rPr>
                <w:sz w:val="24"/>
                <w:szCs w:val="24"/>
              </w:rPr>
            </w:pPr>
          </w:p>
          <w:p w14:paraId="762F498F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lastRenderedPageBreak/>
              <w:t>Consignee.</w:t>
            </w:r>
            <w:r w:rsidRPr="00A76794">
              <w:rPr>
                <w:sz w:val="24"/>
                <w:szCs w:val="24"/>
              </w:rPr>
              <w:t xml:space="preserve"> Receipts</w:t>
            </w:r>
            <w:r w:rsidRPr="00A76794">
              <w:rPr>
                <w:rFonts w:hint="eastAsia"/>
                <w:sz w:val="24"/>
                <w:szCs w:val="24"/>
              </w:rPr>
              <w:t>.Check</w:t>
            </w:r>
          </w:p>
          <w:p w14:paraId="0F25E631" w14:textId="77777777" w:rsidR="00A76794" w:rsidRDefault="00A76794" w:rsidP="00A76794">
            <w:pPr>
              <w:rPr>
                <w:sz w:val="24"/>
                <w:szCs w:val="24"/>
              </w:rPr>
            </w:pPr>
          </w:p>
          <w:p w14:paraId="3BFCA75D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C</w:t>
            </w:r>
            <w:r w:rsidRPr="00A76794">
              <w:rPr>
                <w:sz w:val="24"/>
                <w:szCs w:val="24"/>
              </w:rPr>
              <w:t>onsignee. Receipts.End</w:t>
            </w:r>
          </w:p>
        </w:tc>
        <w:tc>
          <w:tcPr>
            <w:tcW w:w="5907" w:type="dxa"/>
          </w:tcPr>
          <w:p w14:paraId="66AD7226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lastRenderedPageBreak/>
              <w:t>在营业厅业务员未输入任何货物就结束货物输入时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系统不做任何处理</w:t>
            </w:r>
          </w:p>
          <w:p w14:paraId="27011411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在营业厅业务员输入一系列货物之后结束货物输入时，系统要执行生成营业厅到达单任务</w:t>
            </w:r>
          </w:p>
          <w:p w14:paraId="6F6B981B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lastRenderedPageBreak/>
              <w:t>系统执行生成营业厅到达单任务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参见</w:t>
            </w:r>
            <w:r w:rsidRPr="00A76794">
              <w:rPr>
                <w:rFonts w:hint="eastAsia"/>
                <w:sz w:val="24"/>
                <w:szCs w:val="24"/>
              </w:rPr>
              <w:t>Consignee</w:t>
            </w:r>
            <w:r w:rsidRPr="00A76794">
              <w:rPr>
                <w:sz w:val="24"/>
                <w:szCs w:val="24"/>
              </w:rPr>
              <w:t>.Check</w:t>
            </w:r>
          </w:p>
          <w:p w14:paraId="0DB72C0A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系统成功完成生成营业厅到达单后，营业厅业务员可以请求结束收件任务（查询），系统执行结束收件任务处理，参见</w:t>
            </w:r>
            <w:r w:rsidRPr="00A76794">
              <w:rPr>
                <w:rFonts w:hint="eastAsia"/>
                <w:sz w:val="24"/>
                <w:szCs w:val="24"/>
              </w:rPr>
              <w:t>Consignee</w:t>
            </w:r>
            <w:r w:rsidRPr="00A76794">
              <w:rPr>
                <w:sz w:val="24"/>
                <w:szCs w:val="24"/>
              </w:rPr>
              <w:t>.End</w:t>
            </w:r>
          </w:p>
        </w:tc>
      </w:tr>
      <w:tr w:rsidR="00A76794" w:rsidRPr="00A76794" w14:paraId="2BF2476A" w14:textId="77777777" w:rsidTr="00A76794">
        <w:trPr>
          <w:trHeight w:val="946"/>
        </w:trPr>
        <w:tc>
          <w:tcPr>
            <w:tcW w:w="2706" w:type="dxa"/>
          </w:tcPr>
          <w:p w14:paraId="5D2AAD16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lastRenderedPageBreak/>
              <w:t>Consignee.Del.Null</w:t>
            </w:r>
          </w:p>
          <w:p w14:paraId="493F10AA" w14:textId="77777777" w:rsidR="00A76794" w:rsidRDefault="00A76794" w:rsidP="00A76794">
            <w:pPr>
              <w:rPr>
                <w:sz w:val="24"/>
                <w:szCs w:val="24"/>
              </w:rPr>
            </w:pPr>
          </w:p>
          <w:p w14:paraId="136F2446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C</w:t>
            </w:r>
            <w:r w:rsidRPr="00A76794">
              <w:rPr>
                <w:sz w:val="24"/>
                <w:szCs w:val="24"/>
              </w:rPr>
              <w:t>onsignee.Del.Goods</w:t>
            </w:r>
          </w:p>
        </w:tc>
        <w:tc>
          <w:tcPr>
            <w:tcW w:w="5907" w:type="dxa"/>
          </w:tcPr>
          <w:p w14:paraId="29CF5517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在营业厅业务员未输入任何货物就输入删除已输入商品时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系统不予响应</w:t>
            </w:r>
          </w:p>
          <w:p w14:paraId="12002E06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在营业厅业务员从货物列表中选中待删除货物时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系统在货物列表中删除该货物</w:t>
            </w:r>
            <w:r w:rsidRPr="00A76794">
              <w:rPr>
                <w:rFonts w:hint="eastAsia"/>
                <w:sz w:val="24"/>
                <w:szCs w:val="24"/>
              </w:rPr>
              <w:t>（输出）</w:t>
            </w:r>
          </w:p>
        </w:tc>
      </w:tr>
      <w:tr w:rsidR="00A76794" w:rsidRPr="00A76794" w14:paraId="36A940A6" w14:textId="77777777" w:rsidTr="00A76794">
        <w:trPr>
          <w:trHeight w:val="1268"/>
        </w:trPr>
        <w:tc>
          <w:tcPr>
            <w:tcW w:w="2706" w:type="dxa"/>
          </w:tcPr>
          <w:p w14:paraId="08AA7FEF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Consignee.Goods</w:t>
            </w:r>
          </w:p>
          <w:p w14:paraId="0FFA9FCF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C</w:t>
            </w:r>
            <w:r w:rsidRPr="00A76794">
              <w:rPr>
                <w:sz w:val="24"/>
                <w:szCs w:val="24"/>
              </w:rPr>
              <w:t>onsignee.Goods.Condition</w:t>
            </w:r>
          </w:p>
          <w:p w14:paraId="1CD19394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Consignee.Goods.List</w:t>
            </w:r>
          </w:p>
        </w:tc>
        <w:tc>
          <w:tcPr>
            <w:tcW w:w="5907" w:type="dxa"/>
          </w:tcPr>
          <w:p w14:paraId="2F176444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系统显示输入货物的信息（逻辑文件；输出）</w:t>
            </w:r>
          </w:p>
          <w:p w14:paraId="2F6E53D4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营业厅业务员选择货物到达状态（输入）</w:t>
            </w:r>
          </w:p>
          <w:p w14:paraId="3692BEAA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在显示货物信息</w:t>
            </w:r>
            <w:r w:rsidRPr="00A76794">
              <w:rPr>
                <w:rFonts w:hint="eastAsia"/>
                <w:sz w:val="24"/>
                <w:szCs w:val="24"/>
              </w:rPr>
              <w:t>0.5s</w:t>
            </w:r>
            <w:r w:rsidRPr="00A76794">
              <w:rPr>
                <w:rFonts w:hint="eastAsia"/>
                <w:sz w:val="24"/>
                <w:szCs w:val="24"/>
              </w:rPr>
              <w:t>之后，系统显示已输入货物列表（输出），并将新输入货物信息添加到列表中</w:t>
            </w:r>
          </w:p>
        </w:tc>
      </w:tr>
      <w:tr w:rsidR="00A76794" w:rsidRPr="00A76794" w14:paraId="3517EB74" w14:textId="77777777" w:rsidTr="00A76794">
        <w:trPr>
          <w:trHeight w:val="1268"/>
        </w:trPr>
        <w:tc>
          <w:tcPr>
            <w:tcW w:w="2706" w:type="dxa"/>
          </w:tcPr>
          <w:p w14:paraId="1621DF52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Consignee</w:t>
            </w:r>
            <w:r w:rsidRPr="00A76794">
              <w:rPr>
                <w:sz w:val="24"/>
                <w:szCs w:val="24"/>
              </w:rPr>
              <w:t>.Check</w:t>
            </w:r>
          </w:p>
          <w:p w14:paraId="2C811D6A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C</w:t>
            </w:r>
            <w:r w:rsidRPr="00A76794">
              <w:rPr>
                <w:sz w:val="24"/>
                <w:szCs w:val="24"/>
              </w:rPr>
              <w:t>onsignee.Check.Cancel</w:t>
            </w:r>
          </w:p>
          <w:p w14:paraId="70523011" w14:textId="77777777" w:rsidR="00A76794" w:rsidRPr="00A76794" w:rsidRDefault="00A76794" w:rsidP="00A76794">
            <w:pPr>
              <w:rPr>
                <w:sz w:val="24"/>
                <w:szCs w:val="24"/>
              </w:rPr>
            </w:pPr>
          </w:p>
          <w:p w14:paraId="1C0ADDBC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Consignee.Check.End</w:t>
            </w:r>
          </w:p>
        </w:tc>
        <w:tc>
          <w:tcPr>
            <w:tcW w:w="5907" w:type="dxa"/>
          </w:tcPr>
          <w:p w14:paraId="67E93BF4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系统显示收件的货物信息（输出）</w:t>
            </w:r>
          </w:p>
          <w:p w14:paraId="79ADE47E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在营业厅业务员输入取消命令时</w:t>
            </w:r>
            <w:r w:rsidRPr="00A76794">
              <w:rPr>
                <w:rFonts w:hint="eastAsia"/>
                <w:sz w:val="24"/>
                <w:szCs w:val="24"/>
              </w:rPr>
              <w:t>（查询），</w:t>
            </w:r>
            <w:r w:rsidRPr="00A76794">
              <w:rPr>
                <w:sz w:val="24"/>
                <w:szCs w:val="24"/>
              </w:rPr>
              <w:t>系统回到收件任务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不做任何处理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参见</w:t>
            </w:r>
            <w:r w:rsidRPr="00A76794">
              <w:rPr>
                <w:rFonts w:hint="eastAsia"/>
                <w:sz w:val="24"/>
                <w:szCs w:val="24"/>
              </w:rPr>
              <w:t>Consignee</w:t>
            </w:r>
            <w:r w:rsidRPr="00A76794">
              <w:rPr>
                <w:sz w:val="24"/>
                <w:szCs w:val="24"/>
              </w:rPr>
              <w:t>.Input</w:t>
            </w:r>
          </w:p>
          <w:p w14:paraId="1F23A259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在营业厅业务员请求结束生成营业厅到达单任务时（查询），系统生成营业厅到达单</w:t>
            </w:r>
          </w:p>
        </w:tc>
      </w:tr>
      <w:tr w:rsidR="00A76794" w:rsidRPr="00A76794" w14:paraId="5F0F3FB5" w14:textId="77777777" w:rsidTr="00A76794">
        <w:trPr>
          <w:trHeight w:val="1560"/>
        </w:trPr>
        <w:tc>
          <w:tcPr>
            <w:tcW w:w="2706" w:type="dxa"/>
          </w:tcPr>
          <w:p w14:paraId="71B080AD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C</w:t>
            </w:r>
            <w:r w:rsidRPr="00A76794">
              <w:rPr>
                <w:sz w:val="24"/>
                <w:szCs w:val="24"/>
              </w:rPr>
              <w:t>onsignee.End</w:t>
            </w:r>
          </w:p>
          <w:p w14:paraId="1B456E40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Consignee</w:t>
            </w:r>
            <w:r w:rsidRPr="00A76794">
              <w:rPr>
                <w:sz w:val="24"/>
                <w:szCs w:val="24"/>
              </w:rPr>
              <w:t>.End.Timeout</w:t>
            </w:r>
          </w:p>
          <w:p w14:paraId="51A35B66" w14:textId="77777777" w:rsidR="00A76794" w:rsidRDefault="00A76794" w:rsidP="00A76794">
            <w:pPr>
              <w:rPr>
                <w:sz w:val="24"/>
                <w:szCs w:val="24"/>
              </w:rPr>
            </w:pPr>
          </w:p>
          <w:p w14:paraId="02F64335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Con</w:t>
            </w:r>
            <w:r w:rsidRPr="00A76794">
              <w:rPr>
                <w:sz w:val="24"/>
                <w:szCs w:val="24"/>
              </w:rPr>
              <w:t>signee.End.Update</w:t>
            </w:r>
          </w:p>
          <w:p w14:paraId="3C7CF1FD" w14:textId="77777777" w:rsidR="00A76794" w:rsidRDefault="00A76794" w:rsidP="00A76794">
            <w:pPr>
              <w:rPr>
                <w:sz w:val="24"/>
                <w:szCs w:val="24"/>
              </w:rPr>
            </w:pPr>
          </w:p>
          <w:p w14:paraId="205C576C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Consignee</w:t>
            </w:r>
            <w:r w:rsidRPr="00A76794">
              <w:rPr>
                <w:sz w:val="24"/>
                <w:szCs w:val="24"/>
              </w:rPr>
              <w:t>.End</w:t>
            </w:r>
            <w:r w:rsidRPr="00A76794">
              <w:rPr>
                <w:rFonts w:hint="eastAsia"/>
                <w:sz w:val="24"/>
                <w:szCs w:val="24"/>
              </w:rPr>
              <w:t>.Close</w:t>
            </w:r>
          </w:p>
        </w:tc>
        <w:tc>
          <w:tcPr>
            <w:tcW w:w="5907" w:type="dxa"/>
          </w:tcPr>
          <w:p w14:paraId="119292EB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系统应该允许营业厅业务员请求结束收件任务</w:t>
            </w:r>
          </w:p>
          <w:p w14:paraId="3F1AFC31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在收件开始</w:t>
            </w:r>
            <w:r w:rsidRPr="00A76794">
              <w:rPr>
                <w:rFonts w:hint="eastAsia"/>
                <w:sz w:val="24"/>
                <w:szCs w:val="24"/>
              </w:rPr>
              <w:t>2</w:t>
            </w:r>
            <w:r w:rsidRPr="00A76794">
              <w:rPr>
                <w:rFonts w:hint="eastAsia"/>
                <w:sz w:val="24"/>
                <w:szCs w:val="24"/>
              </w:rPr>
              <w:t>个小时后还没有接到营业厅业务员请求，系统取消收件任务（输出）</w:t>
            </w:r>
          </w:p>
          <w:p w14:paraId="0949ADD5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在营业厅业务员要求结束收件任务时，系统更新数据，参见</w:t>
            </w:r>
            <w:r w:rsidRPr="00A76794">
              <w:rPr>
                <w:rFonts w:hint="eastAsia"/>
                <w:sz w:val="24"/>
                <w:szCs w:val="24"/>
              </w:rPr>
              <w:t>Consignee</w:t>
            </w:r>
            <w:r w:rsidRPr="00A76794">
              <w:rPr>
                <w:sz w:val="24"/>
                <w:szCs w:val="24"/>
              </w:rPr>
              <w:t>.Update</w:t>
            </w:r>
          </w:p>
          <w:p w14:paraId="6A9E8989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在营业厅业务员确认收件任务完成时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系统关闭收件任务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参见</w:t>
            </w:r>
            <w:r w:rsidRPr="00A76794">
              <w:rPr>
                <w:rFonts w:hint="eastAsia"/>
                <w:sz w:val="24"/>
                <w:szCs w:val="24"/>
              </w:rPr>
              <w:t>Consignee</w:t>
            </w:r>
            <w:r w:rsidRPr="00A76794">
              <w:rPr>
                <w:sz w:val="24"/>
                <w:szCs w:val="24"/>
              </w:rPr>
              <w:t>.Close</w:t>
            </w:r>
          </w:p>
        </w:tc>
      </w:tr>
      <w:tr w:rsidR="00A76794" w:rsidRPr="00A76794" w14:paraId="091E33B2" w14:textId="77777777" w:rsidTr="00A76794">
        <w:trPr>
          <w:trHeight w:val="1560"/>
        </w:trPr>
        <w:tc>
          <w:tcPr>
            <w:tcW w:w="2706" w:type="dxa"/>
          </w:tcPr>
          <w:p w14:paraId="670BF504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Consignee.Update</w:t>
            </w:r>
          </w:p>
          <w:p w14:paraId="50C39ABB" w14:textId="77777777" w:rsidR="00A76794" w:rsidRPr="00A76794" w:rsidRDefault="00A76794" w:rsidP="00A76794">
            <w:pPr>
              <w:rPr>
                <w:sz w:val="24"/>
                <w:szCs w:val="24"/>
              </w:rPr>
            </w:pPr>
          </w:p>
          <w:p w14:paraId="7B13D092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C</w:t>
            </w:r>
            <w:r w:rsidRPr="00A76794">
              <w:rPr>
                <w:sz w:val="24"/>
                <w:szCs w:val="24"/>
              </w:rPr>
              <w:t>onsignee.Update.Goods</w:t>
            </w:r>
          </w:p>
          <w:p w14:paraId="42356CAC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Consignee</w:t>
            </w:r>
            <w:r w:rsidRPr="00A76794">
              <w:rPr>
                <w:sz w:val="24"/>
                <w:szCs w:val="24"/>
              </w:rPr>
              <w:t>.Update.Catalog</w:t>
            </w:r>
          </w:p>
          <w:p w14:paraId="1696D13D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Consignee.Update.</w:t>
            </w:r>
            <w:r w:rsidRPr="00A76794">
              <w:rPr>
                <w:sz w:val="24"/>
                <w:szCs w:val="24"/>
              </w:rPr>
              <w:t>Receipts</w:t>
            </w:r>
          </w:p>
        </w:tc>
        <w:tc>
          <w:tcPr>
            <w:tcW w:w="5907" w:type="dxa"/>
          </w:tcPr>
          <w:p w14:paraId="32E5C0F7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系统更新重要数据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整个更新过程组成一个事务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要么全部更新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要么全部不更新</w:t>
            </w:r>
          </w:p>
          <w:p w14:paraId="3328993A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系统更新订单信息（逻辑文件）</w:t>
            </w:r>
          </w:p>
          <w:p w14:paraId="378B0336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系统更新库存信息（逻辑文件）</w:t>
            </w:r>
          </w:p>
          <w:p w14:paraId="6B0710D9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系统更新营业厅到达单信息</w:t>
            </w:r>
            <w:r w:rsidRPr="00A76794">
              <w:rPr>
                <w:rFonts w:hint="eastAsia"/>
                <w:sz w:val="24"/>
                <w:szCs w:val="24"/>
              </w:rPr>
              <w:t>（逻辑文件）</w:t>
            </w:r>
          </w:p>
        </w:tc>
      </w:tr>
      <w:tr w:rsidR="00A76794" w:rsidRPr="00A76794" w14:paraId="5D80ABB5" w14:textId="77777777" w:rsidTr="00A76794">
        <w:trPr>
          <w:trHeight w:val="416"/>
        </w:trPr>
        <w:tc>
          <w:tcPr>
            <w:tcW w:w="2706" w:type="dxa"/>
          </w:tcPr>
          <w:p w14:paraId="66B1E5A4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C</w:t>
            </w:r>
            <w:r w:rsidRPr="00A76794">
              <w:rPr>
                <w:sz w:val="24"/>
                <w:szCs w:val="24"/>
              </w:rPr>
              <w:t>onsignee.Close.Print</w:t>
            </w:r>
          </w:p>
          <w:p w14:paraId="51C3A456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Consignee.Close.Next</w:t>
            </w:r>
          </w:p>
        </w:tc>
        <w:tc>
          <w:tcPr>
            <w:tcW w:w="5907" w:type="dxa"/>
          </w:tcPr>
          <w:p w14:paraId="59845653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系统打印营业厅到达单</w:t>
            </w:r>
            <w:r w:rsidRPr="00A76794">
              <w:rPr>
                <w:rFonts w:hint="eastAsia"/>
                <w:sz w:val="24"/>
                <w:szCs w:val="24"/>
              </w:rPr>
              <w:t>（输出），参见</w:t>
            </w:r>
            <w:r w:rsidRPr="00A76794">
              <w:rPr>
                <w:rFonts w:hint="eastAsia"/>
                <w:sz w:val="24"/>
                <w:szCs w:val="24"/>
              </w:rPr>
              <w:t>ICI</w:t>
            </w:r>
            <w:r w:rsidRPr="00A76794">
              <w:rPr>
                <w:rFonts w:hint="eastAsia"/>
                <w:sz w:val="24"/>
                <w:szCs w:val="24"/>
              </w:rPr>
              <w:t>（对外接口）</w:t>
            </w:r>
          </w:p>
          <w:p w14:paraId="44F09B3F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lastRenderedPageBreak/>
              <w:t>系统关闭本次收件任务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开始新的收件任务</w:t>
            </w:r>
            <w:r w:rsidRPr="00A76794">
              <w:rPr>
                <w:rFonts w:hint="eastAsia"/>
                <w:sz w:val="24"/>
                <w:szCs w:val="24"/>
              </w:rPr>
              <w:t>（输出）</w:t>
            </w:r>
          </w:p>
        </w:tc>
      </w:tr>
    </w:tbl>
    <w:p w14:paraId="2C482735" w14:textId="77777777" w:rsidR="00AA4BB0" w:rsidRDefault="00AA4BB0" w:rsidP="00CA30B0">
      <w:pPr>
        <w:tabs>
          <w:tab w:val="left" w:pos="3500"/>
        </w:tabs>
      </w:pPr>
    </w:p>
    <w:p w14:paraId="6714D7AC" w14:textId="77777777" w:rsidR="00A76794" w:rsidRDefault="00A76794" w:rsidP="00A76794">
      <w:r>
        <w:rPr>
          <w:rFonts w:hint="eastAsia"/>
        </w:rPr>
        <w:t xml:space="preserve">  </w:t>
      </w:r>
      <w:r>
        <w:t>派件管理</w:t>
      </w:r>
      <w:r w:rsidR="00B616FB">
        <w:rPr>
          <w:rFonts w:hint="eastAsia"/>
        </w:rPr>
        <w:t>需求度量</w:t>
      </w:r>
    </w:p>
    <w:p w14:paraId="25A2BCE6" w14:textId="77777777" w:rsidR="00A76794" w:rsidRDefault="00A76794" w:rsidP="00A76794">
      <w:r>
        <w:rPr>
          <w:rFonts w:hint="eastAsia"/>
        </w:rPr>
        <w:t xml:space="preserve">  </w:t>
      </w:r>
      <w:r>
        <w:t>输入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14:paraId="6F358E1B" w14:textId="77777777" w:rsidR="00A76794" w:rsidRDefault="00A76794" w:rsidP="00A76794">
      <w:r>
        <w:rPr>
          <w:rFonts w:hint="eastAsia"/>
        </w:rPr>
        <w:t xml:space="preserve">  </w:t>
      </w:r>
      <w:r>
        <w:t>输出</w:t>
      </w:r>
      <w:r>
        <w:rPr>
          <w:rFonts w:hint="eastAsia"/>
        </w:rPr>
        <w:t>：</w:t>
      </w:r>
      <w:r>
        <w:rPr>
          <w:rFonts w:hint="eastAsia"/>
        </w:rPr>
        <w:t>6</w:t>
      </w:r>
    </w:p>
    <w:p w14:paraId="749997BE" w14:textId="77777777" w:rsidR="00A76794" w:rsidRDefault="00A76794" w:rsidP="00A76794">
      <w:r>
        <w:rPr>
          <w:rFonts w:hint="eastAsia"/>
        </w:rPr>
        <w:t xml:space="preserve">  </w:t>
      </w:r>
      <w:r>
        <w:t>查询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14:paraId="435F50A1" w14:textId="77777777" w:rsidR="00A76794" w:rsidRDefault="00A76794" w:rsidP="00A76794">
      <w:r>
        <w:rPr>
          <w:rFonts w:hint="eastAsia"/>
        </w:rPr>
        <w:t xml:space="preserve">  </w:t>
      </w:r>
      <w:r>
        <w:t>逻辑文件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14:paraId="3AA50D06" w14:textId="77777777" w:rsidR="00A76794" w:rsidRDefault="00A76794" w:rsidP="00A76794">
      <w:r>
        <w:rPr>
          <w:rFonts w:hint="eastAsia"/>
        </w:rPr>
        <w:t xml:space="preserve">  </w:t>
      </w:r>
      <w:r>
        <w:t>对外接口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68F18588" w14:textId="77777777" w:rsidR="00A76794" w:rsidRDefault="00A76794" w:rsidP="00A76794">
      <w:r>
        <w:rPr>
          <w:rFonts w:hint="eastAsia"/>
        </w:rPr>
        <w:t xml:space="preserve">  FP(</w:t>
      </w:r>
      <w:r>
        <w:t>Deliver</w:t>
      </w:r>
      <w:r>
        <w:rPr>
          <w:rFonts w:hint="eastAsia"/>
        </w:rPr>
        <w:t>)=</w:t>
      </w:r>
      <w:r w:rsidRPr="00A76794">
        <w:rPr>
          <w:rFonts w:hint="eastAsia"/>
        </w:rPr>
        <w:t xml:space="preserve"> </w:t>
      </w:r>
      <w:r>
        <w:rPr>
          <w:rFonts w:hint="eastAsia"/>
        </w:rPr>
        <w:t>(0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4+6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5+4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4+3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10+1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7)</w:t>
      </w:r>
      <m:oMath>
        <m:r>
          <w:rPr>
            <w:rFonts w:ascii="Cambria Math" w:hAnsi="Cambria Math"/>
          </w:rPr>
          <m:t xml:space="preserve"> ×</m:t>
        </m:r>
      </m:oMath>
      <w:r>
        <w:rPr>
          <w:rFonts w:hint="eastAsia"/>
        </w:rPr>
        <w:t>(0.65+0.01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41)</w:t>
      </w:r>
      <w:r>
        <w:t>=87.98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76"/>
        <w:gridCol w:w="5940"/>
      </w:tblGrid>
      <w:tr w:rsidR="00A76794" w:rsidRPr="00A76794" w14:paraId="0B8C1F99" w14:textId="77777777" w:rsidTr="00A76794">
        <w:trPr>
          <w:trHeight w:val="2536"/>
        </w:trPr>
        <w:tc>
          <w:tcPr>
            <w:tcW w:w="2262" w:type="dxa"/>
          </w:tcPr>
          <w:p w14:paraId="149C90E5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D</w:t>
            </w:r>
            <w:r w:rsidRPr="00A76794">
              <w:rPr>
                <w:sz w:val="24"/>
                <w:szCs w:val="24"/>
              </w:rPr>
              <w:t>eliver.Input</w:t>
            </w:r>
          </w:p>
          <w:p w14:paraId="556F568A" w14:textId="77777777" w:rsidR="00A76794" w:rsidRDefault="00A76794" w:rsidP="00A76794">
            <w:pPr>
              <w:rPr>
                <w:sz w:val="24"/>
                <w:szCs w:val="24"/>
              </w:rPr>
            </w:pPr>
          </w:p>
          <w:p w14:paraId="2B57D290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D</w:t>
            </w:r>
            <w:r w:rsidRPr="00A76794">
              <w:rPr>
                <w:sz w:val="24"/>
                <w:szCs w:val="24"/>
              </w:rPr>
              <w:t>eliver.Input</w:t>
            </w:r>
            <w:r w:rsidRPr="00A76794">
              <w:rPr>
                <w:rFonts w:hint="eastAsia"/>
                <w:sz w:val="24"/>
                <w:szCs w:val="24"/>
              </w:rPr>
              <w:t>.</w:t>
            </w:r>
            <w:r w:rsidRPr="00A76794">
              <w:rPr>
                <w:sz w:val="24"/>
                <w:szCs w:val="24"/>
              </w:rPr>
              <w:t>Receipts</w:t>
            </w:r>
          </w:p>
          <w:p w14:paraId="63359D66" w14:textId="77777777" w:rsidR="00A76794" w:rsidRPr="00A76794" w:rsidRDefault="00A76794" w:rsidP="00A76794">
            <w:pPr>
              <w:rPr>
                <w:sz w:val="24"/>
                <w:szCs w:val="24"/>
              </w:rPr>
            </w:pPr>
          </w:p>
          <w:p w14:paraId="1AE45003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D</w:t>
            </w:r>
            <w:r w:rsidRPr="00A76794">
              <w:rPr>
                <w:sz w:val="24"/>
                <w:szCs w:val="24"/>
              </w:rPr>
              <w:t>eliver.Input.Cancel</w:t>
            </w:r>
          </w:p>
          <w:p w14:paraId="43DE4387" w14:textId="77777777" w:rsidR="00A76794" w:rsidRPr="00A76794" w:rsidRDefault="00A76794" w:rsidP="00A76794">
            <w:pPr>
              <w:rPr>
                <w:sz w:val="24"/>
                <w:szCs w:val="24"/>
              </w:rPr>
            </w:pPr>
          </w:p>
          <w:p w14:paraId="40D173F9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Deliver</w:t>
            </w:r>
            <w:r w:rsidRPr="00A76794">
              <w:rPr>
                <w:sz w:val="24"/>
                <w:szCs w:val="24"/>
              </w:rPr>
              <w:t>.Input.Del</w:t>
            </w:r>
          </w:p>
          <w:p w14:paraId="3E5B00CE" w14:textId="77777777" w:rsidR="00A76794" w:rsidRPr="00A76794" w:rsidRDefault="00A76794" w:rsidP="00A76794">
            <w:pPr>
              <w:rPr>
                <w:sz w:val="24"/>
                <w:szCs w:val="24"/>
              </w:rPr>
            </w:pPr>
          </w:p>
          <w:p w14:paraId="443AC783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Deliver</w:t>
            </w:r>
            <w:r w:rsidRPr="00A76794">
              <w:rPr>
                <w:sz w:val="24"/>
                <w:szCs w:val="24"/>
              </w:rPr>
              <w:t>.Input.Invalid</w:t>
            </w:r>
          </w:p>
        </w:tc>
        <w:tc>
          <w:tcPr>
            <w:tcW w:w="6034" w:type="dxa"/>
          </w:tcPr>
          <w:p w14:paraId="1E04BCEA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系统应该允许营业厅业务员在派件任务</w:t>
            </w:r>
            <w:r w:rsidRPr="00A76794">
              <w:rPr>
                <w:rFonts w:hint="eastAsia"/>
                <w:sz w:val="24"/>
                <w:szCs w:val="24"/>
              </w:rPr>
              <w:t>（输出）</w:t>
            </w:r>
            <w:r w:rsidRPr="00A76794">
              <w:rPr>
                <w:sz w:val="24"/>
                <w:szCs w:val="24"/>
              </w:rPr>
              <w:t>中进行键盘输入</w:t>
            </w:r>
          </w:p>
          <w:p w14:paraId="36D02C0F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在营业厅业务员输入生成派件单命令时</w:t>
            </w:r>
            <w:r w:rsidRPr="00A76794">
              <w:rPr>
                <w:rFonts w:hint="eastAsia"/>
                <w:sz w:val="24"/>
                <w:szCs w:val="24"/>
              </w:rPr>
              <w:t>（查询），</w:t>
            </w:r>
            <w:r w:rsidRPr="00A76794">
              <w:rPr>
                <w:sz w:val="24"/>
                <w:szCs w:val="24"/>
              </w:rPr>
              <w:t>系统要执行生成派件单任务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参见</w:t>
            </w:r>
            <w:r w:rsidRPr="00A76794">
              <w:rPr>
                <w:rFonts w:hint="eastAsia"/>
                <w:sz w:val="24"/>
                <w:szCs w:val="24"/>
              </w:rPr>
              <w:t>Deliver</w:t>
            </w:r>
            <w:r w:rsidRPr="00A76794">
              <w:rPr>
                <w:sz w:val="24"/>
                <w:szCs w:val="24"/>
              </w:rPr>
              <w:t>.Receipts</w:t>
            </w:r>
          </w:p>
          <w:p w14:paraId="6B370720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在营业厅业务员输入取消命令时</w:t>
            </w:r>
            <w:r w:rsidRPr="00A76794">
              <w:rPr>
                <w:rFonts w:hint="eastAsia"/>
                <w:sz w:val="24"/>
                <w:szCs w:val="24"/>
              </w:rPr>
              <w:t>（查询），</w:t>
            </w:r>
            <w:r w:rsidRPr="00A76794">
              <w:rPr>
                <w:sz w:val="24"/>
                <w:szCs w:val="24"/>
              </w:rPr>
              <w:t>系统关闭当前派件任务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开始一个新的派件任务</w:t>
            </w:r>
          </w:p>
          <w:p w14:paraId="391941FF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在营业厅业务员输入删除已生成派件单命令时（查询），执行删除已生成派件单任务。参见</w:t>
            </w:r>
            <w:r w:rsidRPr="00A76794">
              <w:rPr>
                <w:rFonts w:hint="eastAsia"/>
                <w:sz w:val="24"/>
                <w:szCs w:val="24"/>
              </w:rPr>
              <w:t>Deliver</w:t>
            </w:r>
            <w:r w:rsidRPr="00A76794">
              <w:rPr>
                <w:sz w:val="24"/>
                <w:szCs w:val="24"/>
              </w:rPr>
              <w:t>.Del</w:t>
            </w:r>
          </w:p>
          <w:p w14:paraId="1905B8B8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在营业厅业务员输入其他标识时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系统显示输入无效</w:t>
            </w:r>
          </w:p>
        </w:tc>
      </w:tr>
      <w:tr w:rsidR="00A76794" w:rsidRPr="00A76794" w14:paraId="7099633A" w14:textId="77777777" w:rsidTr="00A76794">
        <w:trPr>
          <w:trHeight w:val="1207"/>
        </w:trPr>
        <w:tc>
          <w:tcPr>
            <w:tcW w:w="2262" w:type="dxa"/>
          </w:tcPr>
          <w:p w14:paraId="19A4DF44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Deliver</w:t>
            </w:r>
            <w:r w:rsidRPr="00A76794">
              <w:rPr>
                <w:sz w:val="24"/>
                <w:szCs w:val="24"/>
              </w:rPr>
              <w:t>.Receipts.Null</w:t>
            </w:r>
          </w:p>
          <w:p w14:paraId="6515ED65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Deliver.Receipts.Goods</w:t>
            </w:r>
          </w:p>
          <w:p w14:paraId="154136A7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Deliver</w:t>
            </w:r>
            <w:r w:rsidRPr="00A76794">
              <w:rPr>
                <w:rFonts w:hint="eastAsia"/>
                <w:sz w:val="24"/>
                <w:szCs w:val="24"/>
              </w:rPr>
              <w:t>.Receipts.Check</w:t>
            </w:r>
          </w:p>
          <w:p w14:paraId="01DA5AEC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Deliver</w:t>
            </w:r>
            <w:r w:rsidRPr="00A76794">
              <w:rPr>
                <w:sz w:val="24"/>
                <w:szCs w:val="24"/>
              </w:rPr>
              <w:t>.Receipts.End</w:t>
            </w:r>
          </w:p>
        </w:tc>
        <w:tc>
          <w:tcPr>
            <w:tcW w:w="6034" w:type="dxa"/>
          </w:tcPr>
          <w:p w14:paraId="30DEB054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在没有未分配货物时</w:t>
            </w:r>
            <w:r w:rsidRPr="00A76794">
              <w:rPr>
                <w:rFonts w:hint="eastAsia"/>
                <w:sz w:val="24"/>
                <w:szCs w:val="24"/>
              </w:rPr>
              <w:t>,</w:t>
            </w:r>
            <w:r w:rsidRPr="00A76794">
              <w:rPr>
                <w:rFonts w:hint="eastAsia"/>
                <w:sz w:val="24"/>
                <w:szCs w:val="24"/>
              </w:rPr>
              <w:t>系统不做任何处理</w:t>
            </w:r>
          </w:p>
          <w:p w14:paraId="6A1F60E1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在仍有货物未分配时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系统要执行生成派件单任务</w:t>
            </w:r>
          </w:p>
          <w:p w14:paraId="50D48AD4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系统显示派件单信息（输出）</w:t>
            </w:r>
          </w:p>
          <w:p w14:paraId="04DEC0DC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系统成功完成生成派件任务单后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营业厅业务员可以请求结束派件任务</w:t>
            </w:r>
            <w:r w:rsidRPr="00A76794">
              <w:rPr>
                <w:rFonts w:hint="eastAsia"/>
                <w:sz w:val="24"/>
                <w:szCs w:val="24"/>
              </w:rPr>
              <w:t>（查询），</w:t>
            </w:r>
            <w:r w:rsidRPr="00A76794">
              <w:rPr>
                <w:sz w:val="24"/>
                <w:szCs w:val="24"/>
              </w:rPr>
              <w:t>系统执行结束派件任务处理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参见</w:t>
            </w:r>
            <w:r w:rsidRPr="00A76794">
              <w:rPr>
                <w:rFonts w:hint="eastAsia"/>
                <w:sz w:val="24"/>
                <w:szCs w:val="24"/>
              </w:rPr>
              <w:t>Deliver.End</w:t>
            </w:r>
          </w:p>
        </w:tc>
      </w:tr>
      <w:tr w:rsidR="00A76794" w:rsidRPr="00A76794" w14:paraId="5B591DD5" w14:textId="77777777" w:rsidTr="00A76794">
        <w:trPr>
          <w:trHeight w:val="936"/>
        </w:trPr>
        <w:tc>
          <w:tcPr>
            <w:tcW w:w="2262" w:type="dxa"/>
          </w:tcPr>
          <w:p w14:paraId="4780A7D3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Deliver</w:t>
            </w:r>
            <w:r w:rsidRPr="00A76794">
              <w:rPr>
                <w:sz w:val="24"/>
                <w:szCs w:val="24"/>
              </w:rPr>
              <w:t>.Del.Null</w:t>
            </w:r>
          </w:p>
          <w:p w14:paraId="2DB317F4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Deliver</w:t>
            </w:r>
            <w:r w:rsidRPr="00A76794">
              <w:rPr>
                <w:sz w:val="24"/>
                <w:szCs w:val="24"/>
              </w:rPr>
              <w:t>.Del.Receipts</w:t>
            </w:r>
          </w:p>
        </w:tc>
        <w:tc>
          <w:tcPr>
            <w:tcW w:w="6034" w:type="dxa"/>
          </w:tcPr>
          <w:p w14:paraId="4AAABE5C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在数据中无已生成派件单时，系统不予响应</w:t>
            </w:r>
          </w:p>
          <w:p w14:paraId="1355BDA5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在营业厅业务员在派件单列表中选中派件单时，系统在派件单列表中删除该派件单（输出）</w:t>
            </w:r>
          </w:p>
        </w:tc>
      </w:tr>
      <w:tr w:rsidR="00A76794" w:rsidRPr="00A76794" w14:paraId="5A2954BC" w14:textId="77777777" w:rsidTr="00A76794">
        <w:trPr>
          <w:trHeight w:val="841"/>
        </w:trPr>
        <w:tc>
          <w:tcPr>
            <w:tcW w:w="2262" w:type="dxa"/>
          </w:tcPr>
          <w:p w14:paraId="04DA6BBE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Deliver</w:t>
            </w:r>
            <w:r w:rsidRPr="00A76794">
              <w:rPr>
                <w:sz w:val="24"/>
                <w:szCs w:val="24"/>
              </w:rPr>
              <w:t>.End</w:t>
            </w:r>
          </w:p>
          <w:p w14:paraId="4A641910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Deliver</w:t>
            </w:r>
            <w:r w:rsidRPr="00A76794">
              <w:rPr>
                <w:sz w:val="24"/>
                <w:szCs w:val="24"/>
              </w:rPr>
              <w:t>.End</w:t>
            </w:r>
            <w:r w:rsidRPr="00A76794">
              <w:rPr>
                <w:rFonts w:hint="eastAsia"/>
                <w:sz w:val="24"/>
                <w:szCs w:val="24"/>
              </w:rPr>
              <w:t>.Timeout</w:t>
            </w:r>
          </w:p>
          <w:p w14:paraId="7D2247C3" w14:textId="77777777" w:rsidR="00A76794" w:rsidRPr="00A76794" w:rsidRDefault="00A76794" w:rsidP="00A76794">
            <w:pPr>
              <w:rPr>
                <w:sz w:val="24"/>
                <w:szCs w:val="24"/>
              </w:rPr>
            </w:pPr>
          </w:p>
          <w:p w14:paraId="2727F296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Deliver</w:t>
            </w:r>
            <w:r w:rsidRPr="00A76794">
              <w:rPr>
                <w:sz w:val="24"/>
                <w:szCs w:val="24"/>
              </w:rPr>
              <w:t>.End.Update</w:t>
            </w:r>
          </w:p>
          <w:p w14:paraId="429229F3" w14:textId="77777777" w:rsidR="00A76794" w:rsidRPr="00A76794" w:rsidRDefault="00A76794" w:rsidP="00A76794">
            <w:pPr>
              <w:rPr>
                <w:sz w:val="24"/>
                <w:szCs w:val="24"/>
              </w:rPr>
            </w:pPr>
          </w:p>
          <w:p w14:paraId="7C6037B9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lastRenderedPageBreak/>
              <w:t>Deliver.End.Close</w:t>
            </w:r>
          </w:p>
        </w:tc>
        <w:tc>
          <w:tcPr>
            <w:tcW w:w="6034" w:type="dxa"/>
          </w:tcPr>
          <w:p w14:paraId="1246BC5B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lastRenderedPageBreak/>
              <w:t>系统应该允许营业厅业务员要求结束派件任务</w:t>
            </w:r>
          </w:p>
          <w:p w14:paraId="3EB4A42F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在派件任务开始</w:t>
            </w:r>
            <w:r w:rsidRPr="00A76794">
              <w:rPr>
                <w:rFonts w:hint="eastAsia"/>
                <w:sz w:val="24"/>
                <w:szCs w:val="24"/>
              </w:rPr>
              <w:t>2</w:t>
            </w:r>
            <w:r w:rsidRPr="00A76794">
              <w:rPr>
                <w:rFonts w:hint="eastAsia"/>
                <w:sz w:val="24"/>
                <w:szCs w:val="24"/>
              </w:rPr>
              <w:t>个小时后还没有接到营业厅业务员请求，系统取消派件任务（输出）</w:t>
            </w:r>
          </w:p>
          <w:p w14:paraId="330B7099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在营业厅业务员要求结束派件任务时，系统更新数据，参见</w:t>
            </w:r>
            <w:r w:rsidRPr="00A76794">
              <w:rPr>
                <w:rFonts w:hint="eastAsia"/>
                <w:sz w:val="24"/>
                <w:szCs w:val="24"/>
              </w:rPr>
              <w:t>Deliver</w:t>
            </w:r>
            <w:r w:rsidRPr="00A76794">
              <w:rPr>
                <w:sz w:val="24"/>
                <w:szCs w:val="24"/>
              </w:rPr>
              <w:t>.Update</w:t>
            </w:r>
          </w:p>
          <w:p w14:paraId="58EB6909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lastRenderedPageBreak/>
              <w:t>在营业厅业务员确认派件任务完成时，系统关闭派件任务，参见</w:t>
            </w:r>
            <w:r w:rsidRPr="00A76794">
              <w:rPr>
                <w:rFonts w:hint="eastAsia"/>
                <w:sz w:val="24"/>
                <w:szCs w:val="24"/>
              </w:rPr>
              <w:t>Deliver</w:t>
            </w:r>
            <w:r w:rsidRPr="00A76794">
              <w:rPr>
                <w:sz w:val="24"/>
                <w:szCs w:val="24"/>
              </w:rPr>
              <w:t>.Close</w:t>
            </w:r>
          </w:p>
        </w:tc>
      </w:tr>
      <w:tr w:rsidR="00A76794" w:rsidRPr="00A76794" w14:paraId="06D45D0C" w14:textId="77777777" w:rsidTr="00A76794">
        <w:tc>
          <w:tcPr>
            <w:tcW w:w="2262" w:type="dxa"/>
          </w:tcPr>
          <w:p w14:paraId="7EA4A1A9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lastRenderedPageBreak/>
              <w:t>Deliver</w:t>
            </w:r>
            <w:r w:rsidRPr="00A76794">
              <w:rPr>
                <w:sz w:val="24"/>
                <w:szCs w:val="24"/>
              </w:rPr>
              <w:t>.Update</w:t>
            </w:r>
          </w:p>
          <w:p w14:paraId="0CDAC9C8" w14:textId="77777777" w:rsidR="00A76794" w:rsidRPr="00A76794" w:rsidRDefault="00A76794" w:rsidP="00A76794">
            <w:pPr>
              <w:rPr>
                <w:sz w:val="24"/>
                <w:szCs w:val="24"/>
              </w:rPr>
            </w:pPr>
          </w:p>
          <w:p w14:paraId="407BBB06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Deliver</w:t>
            </w:r>
            <w:r w:rsidRPr="00A76794">
              <w:rPr>
                <w:sz w:val="24"/>
                <w:szCs w:val="24"/>
              </w:rPr>
              <w:t>.Update.Goods</w:t>
            </w:r>
          </w:p>
          <w:p w14:paraId="65C2A5F3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Deliver.Update.Catalog</w:t>
            </w:r>
          </w:p>
          <w:p w14:paraId="77655422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Deliver</w:t>
            </w:r>
            <w:r w:rsidRPr="00A76794">
              <w:rPr>
                <w:rFonts w:hint="eastAsia"/>
                <w:sz w:val="24"/>
                <w:szCs w:val="24"/>
              </w:rPr>
              <w:t>.Update.</w:t>
            </w:r>
            <w:r w:rsidRPr="00A76794">
              <w:rPr>
                <w:sz w:val="24"/>
                <w:szCs w:val="24"/>
              </w:rPr>
              <w:t>Receipts</w:t>
            </w:r>
          </w:p>
        </w:tc>
        <w:tc>
          <w:tcPr>
            <w:tcW w:w="6034" w:type="dxa"/>
          </w:tcPr>
          <w:p w14:paraId="05599C09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14:paraId="59C3A629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系统更新订单信息</w:t>
            </w:r>
            <w:r w:rsidRPr="00A76794">
              <w:rPr>
                <w:rFonts w:hint="eastAsia"/>
                <w:sz w:val="24"/>
                <w:szCs w:val="24"/>
              </w:rPr>
              <w:t>（逻辑文件）</w:t>
            </w:r>
          </w:p>
          <w:p w14:paraId="41CA6922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系统更新库存信息（逻辑文件）</w:t>
            </w:r>
          </w:p>
          <w:p w14:paraId="0D3008F5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系统更新派件单信息</w:t>
            </w:r>
            <w:r w:rsidRPr="00A76794">
              <w:rPr>
                <w:rFonts w:hint="eastAsia"/>
                <w:sz w:val="24"/>
                <w:szCs w:val="24"/>
              </w:rPr>
              <w:t>（逻辑文件）</w:t>
            </w:r>
          </w:p>
        </w:tc>
      </w:tr>
      <w:tr w:rsidR="00A76794" w:rsidRPr="00A76794" w14:paraId="476B7EAF" w14:textId="77777777" w:rsidTr="00A76794">
        <w:tc>
          <w:tcPr>
            <w:tcW w:w="2262" w:type="dxa"/>
          </w:tcPr>
          <w:p w14:paraId="1C02581F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Deliver</w:t>
            </w:r>
            <w:r w:rsidRPr="00A76794">
              <w:rPr>
                <w:sz w:val="24"/>
                <w:szCs w:val="24"/>
              </w:rPr>
              <w:t>.Close.Print</w:t>
            </w:r>
          </w:p>
          <w:p w14:paraId="20FB7109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Deliver.Close.Next</w:t>
            </w:r>
          </w:p>
        </w:tc>
        <w:tc>
          <w:tcPr>
            <w:tcW w:w="6034" w:type="dxa"/>
          </w:tcPr>
          <w:p w14:paraId="692C1C97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系统打印派件单</w:t>
            </w:r>
            <w:r w:rsidRPr="00A76794">
              <w:rPr>
                <w:rFonts w:hint="eastAsia"/>
                <w:sz w:val="24"/>
                <w:szCs w:val="24"/>
              </w:rPr>
              <w:t>（输出），参见</w:t>
            </w:r>
            <w:r w:rsidRPr="00A76794">
              <w:rPr>
                <w:rFonts w:hint="eastAsia"/>
                <w:sz w:val="24"/>
                <w:szCs w:val="24"/>
              </w:rPr>
              <w:t>ICI</w:t>
            </w:r>
            <w:r w:rsidRPr="00A76794">
              <w:rPr>
                <w:rFonts w:hint="eastAsia"/>
                <w:sz w:val="24"/>
                <w:szCs w:val="24"/>
              </w:rPr>
              <w:t>（逻辑文件）</w:t>
            </w:r>
          </w:p>
          <w:p w14:paraId="5C51C125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系关闭本次派件任务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开始新的派件任务</w:t>
            </w:r>
            <w:r w:rsidRPr="00A76794">
              <w:rPr>
                <w:rFonts w:hint="eastAsia"/>
                <w:sz w:val="24"/>
                <w:szCs w:val="24"/>
              </w:rPr>
              <w:t>（输出）</w:t>
            </w:r>
          </w:p>
        </w:tc>
      </w:tr>
    </w:tbl>
    <w:p w14:paraId="01E7DC0A" w14:textId="77777777" w:rsidR="00A76794" w:rsidRDefault="00A76794" w:rsidP="00CA30B0">
      <w:pPr>
        <w:tabs>
          <w:tab w:val="left" w:pos="3500"/>
        </w:tabs>
      </w:pPr>
    </w:p>
    <w:p w14:paraId="36F124A7" w14:textId="77777777" w:rsidR="00A76794" w:rsidRDefault="00A76794" w:rsidP="00A76794">
      <w:r>
        <w:rPr>
          <w:rFonts w:hint="eastAsia"/>
        </w:rPr>
        <w:t xml:space="preserve">  </w:t>
      </w:r>
      <w:r>
        <w:t>装车管理</w:t>
      </w:r>
      <w:r w:rsidR="00B616FB">
        <w:rPr>
          <w:rFonts w:hint="eastAsia"/>
        </w:rPr>
        <w:t>需求度量</w:t>
      </w:r>
    </w:p>
    <w:p w14:paraId="5C17FD46" w14:textId="77777777" w:rsidR="00A76794" w:rsidRDefault="00A76794" w:rsidP="00A76794">
      <w:r>
        <w:rPr>
          <w:rFonts w:hint="eastAsia"/>
        </w:rPr>
        <w:t xml:space="preserve">  </w:t>
      </w:r>
      <w:r>
        <w:t>输入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14:paraId="1F5C58C6" w14:textId="77777777" w:rsidR="00A76794" w:rsidRDefault="00A76794" w:rsidP="00A76794">
      <w:r>
        <w:rPr>
          <w:rFonts w:hint="eastAsia"/>
        </w:rPr>
        <w:t xml:space="preserve">  </w:t>
      </w:r>
      <w:r>
        <w:t>输出</w:t>
      </w:r>
      <w:r>
        <w:rPr>
          <w:rFonts w:hint="eastAsia"/>
        </w:rPr>
        <w:t>：</w:t>
      </w:r>
      <w:r>
        <w:rPr>
          <w:rFonts w:hint="eastAsia"/>
        </w:rPr>
        <w:t>8</w:t>
      </w:r>
    </w:p>
    <w:p w14:paraId="34C65E73" w14:textId="77777777" w:rsidR="00A76794" w:rsidRDefault="00A76794" w:rsidP="00A76794">
      <w:r>
        <w:rPr>
          <w:rFonts w:hint="eastAsia"/>
        </w:rPr>
        <w:t xml:space="preserve">  </w:t>
      </w:r>
      <w:r>
        <w:t>查询</w:t>
      </w:r>
      <w:r>
        <w:rPr>
          <w:rFonts w:hint="eastAsia"/>
        </w:rPr>
        <w:t>：</w:t>
      </w:r>
      <w:r>
        <w:rPr>
          <w:rFonts w:hint="eastAsia"/>
        </w:rPr>
        <w:t>6</w:t>
      </w:r>
    </w:p>
    <w:p w14:paraId="3922364C" w14:textId="77777777" w:rsidR="00A76794" w:rsidRDefault="00A76794" w:rsidP="00A76794">
      <w:r>
        <w:rPr>
          <w:rFonts w:hint="eastAsia"/>
        </w:rPr>
        <w:t xml:space="preserve">  </w:t>
      </w:r>
      <w:r>
        <w:t>逻辑文件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14:paraId="7089D740" w14:textId="77777777" w:rsidR="00A76794" w:rsidRDefault="00A76794" w:rsidP="00A76794">
      <w:r>
        <w:rPr>
          <w:rFonts w:hint="eastAsia"/>
        </w:rPr>
        <w:t xml:space="preserve">  </w:t>
      </w:r>
      <w:r>
        <w:t>对外接口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7313A3B0" w14:textId="77777777" w:rsidR="00A76794" w:rsidRDefault="00A76794" w:rsidP="00A76794">
      <w:r>
        <w:rPr>
          <w:rFonts w:hint="eastAsia"/>
        </w:rPr>
        <w:t xml:space="preserve">  </w:t>
      </w:r>
      <w:r>
        <w:t>FP(Entruck)=</w:t>
      </w:r>
      <w:r w:rsidRPr="00A76794">
        <w:rPr>
          <w:rFonts w:hint="eastAsia"/>
        </w:rPr>
        <w:t xml:space="preserve"> </w:t>
      </w:r>
      <w:r>
        <w:rPr>
          <w:rFonts w:hint="eastAsia"/>
        </w:rPr>
        <w:t>(5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4+8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5+6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4+5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10+1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7)</w:t>
      </w:r>
      <m:oMath>
        <m:r>
          <w:rPr>
            <w:rFonts w:ascii="Cambria Math" w:hAnsi="Cambria Math"/>
          </w:rPr>
          <m:t xml:space="preserve"> ×</m:t>
        </m:r>
      </m:oMath>
      <w:r>
        <w:rPr>
          <w:rFonts w:hint="eastAsia"/>
        </w:rPr>
        <w:t>(0.65+0.01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41)</w:t>
      </w:r>
      <w:r>
        <w:t>=149.46</w:t>
      </w:r>
    </w:p>
    <w:tbl>
      <w:tblPr>
        <w:tblStyle w:val="a9"/>
        <w:tblW w:w="847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5636"/>
      </w:tblGrid>
      <w:tr w:rsidR="00A76794" w:rsidRPr="00A76794" w14:paraId="15674126" w14:textId="77777777" w:rsidTr="00A76794">
        <w:trPr>
          <w:trHeight w:val="2858"/>
        </w:trPr>
        <w:tc>
          <w:tcPr>
            <w:tcW w:w="2706" w:type="dxa"/>
          </w:tcPr>
          <w:p w14:paraId="537B9770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Entruck</w:t>
            </w:r>
            <w:r w:rsidRPr="00A76794">
              <w:rPr>
                <w:rFonts w:hint="eastAsia"/>
                <w:sz w:val="24"/>
                <w:szCs w:val="24"/>
              </w:rPr>
              <w:t>.I</w:t>
            </w:r>
            <w:r w:rsidRPr="00A76794">
              <w:rPr>
                <w:sz w:val="24"/>
                <w:szCs w:val="24"/>
              </w:rPr>
              <w:t>nput</w:t>
            </w:r>
          </w:p>
          <w:p w14:paraId="476D914F" w14:textId="77777777" w:rsidR="00A76794" w:rsidRDefault="00A76794" w:rsidP="00A76794">
            <w:pPr>
              <w:rPr>
                <w:sz w:val="24"/>
                <w:szCs w:val="24"/>
              </w:rPr>
            </w:pPr>
          </w:p>
          <w:p w14:paraId="516C5392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Entruck.Input.Goods</w:t>
            </w:r>
          </w:p>
          <w:p w14:paraId="43CEFA01" w14:textId="77777777" w:rsidR="00A76794" w:rsidRDefault="00A76794" w:rsidP="00A76794">
            <w:pPr>
              <w:rPr>
                <w:sz w:val="24"/>
                <w:szCs w:val="24"/>
              </w:rPr>
            </w:pPr>
          </w:p>
          <w:p w14:paraId="7659DCC4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Entruck.Input.Del</w:t>
            </w:r>
          </w:p>
          <w:p w14:paraId="70773453" w14:textId="77777777" w:rsidR="00A76794" w:rsidRPr="00A76794" w:rsidRDefault="00A76794" w:rsidP="00A76794">
            <w:pPr>
              <w:rPr>
                <w:sz w:val="24"/>
                <w:szCs w:val="24"/>
              </w:rPr>
            </w:pPr>
          </w:p>
          <w:p w14:paraId="281F4E5D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Entruck.Input.Cancel</w:t>
            </w:r>
          </w:p>
          <w:p w14:paraId="540E0327" w14:textId="77777777" w:rsidR="00A76794" w:rsidRPr="00A76794" w:rsidRDefault="00A76794" w:rsidP="00A76794">
            <w:pPr>
              <w:rPr>
                <w:sz w:val="24"/>
                <w:szCs w:val="24"/>
              </w:rPr>
            </w:pPr>
          </w:p>
          <w:p w14:paraId="389BBFF1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Entruck.Input.</w:t>
            </w:r>
            <w:r w:rsidRPr="00A76794">
              <w:rPr>
                <w:rFonts w:hint="eastAsia"/>
                <w:sz w:val="24"/>
                <w:szCs w:val="24"/>
              </w:rPr>
              <w:t>Invalid</w:t>
            </w:r>
          </w:p>
          <w:p w14:paraId="4A1F530C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Entruck.</w:t>
            </w:r>
            <w:r w:rsidRPr="00A76794">
              <w:rPr>
                <w:rFonts w:hint="eastAsia"/>
                <w:sz w:val="24"/>
                <w:szCs w:val="24"/>
              </w:rPr>
              <w:t>Input.</w:t>
            </w:r>
            <w:r w:rsidRPr="00A76794">
              <w:rPr>
                <w:sz w:val="24"/>
                <w:szCs w:val="24"/>
              </w:rPr>
              <w:t>Receipts</w:t>
            </w:r>
          </w:p>
        </w:tc>
        <w:tc>
          <w:tcPr>
            <w:tcW w:w="5766" w:type="dxa"/>
          </w:tcPr>
          <w:p w14:paraId="2EC1CCAD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系统应该允许营业厅业务员在装车管理任务中</w:t>
            </w:r>
            <w:r w:rsidRPr="00A76794">
              <w:rPr>
                <w:rFonts w:hint="eastAsia"/>
                <w:sz w:val="24"/>
                <w:szCs w:val="24"/>
              </w:rPr>
              <w:t>（输出）</w:t>
            </w:r>
            <w:r w:rsidRPr="00A76794">
              <w:rPr>
                <w:sz w:val="24"/>
                <w:szCs w:val="24"/>
              </w:rPr>
              <w:t>进行键盘输入</w:t>
            </w:r>
          </w:p>
          <w:p w14:paraId="5BD5D01A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在营业厅业务员输入订单号时</w:t>
            </w:r>
            <w:r w:rsidRPr="00A76794">
              <w:rPr>
                <w:rFonts w:hint="eastAsia"/>
                <w:sz w:val="24"/>
                <w:szCs w:val="24"/>
              </w:rPr>
              <w:t>（输入）</w:t>
            </w:r>
            <w:r w:rsidRPr="00A76794">
              <w:rPr>
                <w:rFonts w:hint="eastAsia"/>
                <w:sz w:val="24"/>
                <w:szCs w:val="24"/>
              </w:rPr>
              <w:t>,</w:t>
            </w:r>
            <w:r w:rsidRPr="00A76794">
              <w:rPr>
                <w:sz w:val="24"/>
                <w:szCs w:val="24"/>
              </w:rPr>
              <w:t>系统执行货物输入任务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详见</w:t>
            </w:r>
            <w:r w:rsidRPr="00A76794">
              <w:rPr>
                <w:sz w:val="24"/>
                <w:szCs w:val="24"/>
              </w:rPr>
              <w:t>Entruck.Goods</w:t>
            </w:r>
          </w:p>
          <w:p w14:paraId="349D6BAF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在营业厅业务员删除已输入货物命令时</w:t>
            </w:r>
            <w:r w:rsidRPr="00A76794">
              <w:rPr>
                <w:rFonts w:hint="eastAsia"/>
                <w:sz w:val="24"/>
                <w:szCs w:val="24"/>
              </w:rPr>
              <w:t>（查询），</w:t>
            </w:r>
            <w:r w:rsidRPr="00A76794">
              <w:rPr>
                <w:sz w:val="24"/>
                <w:szCs w:val="24"/>
              </w:rPr>
              <w:t>执行</w:t>
            </w:r>
            <w:r w:rsidRPr="00A76794">
              <w:rPr>
                <w:rFonts w:hint="eastAsia"/>
                <w:sz w:val="24"/>
                <w:szCs w:val="24"/>
              </w:rPr>
              <w:t>删除已输入货物命令，参见</w:t>
            </w:r>
            <w:r w:rsidRPr="00A76794">
              <w:rPr>
                <w:sz w:val="24"/>
                <w:szCs w:val="24"/>
              </w:rPr>
              <w:t>Entruck</w:t>
            </w:r>
            <w:r w:rsidRPr="00A76794">
              <w:rPr>
                <w:rFonts w:hint="eastAsia"/>
                <w:sz w:val="24"/>
                <w:szCs w:val="24"/>
              </w:rPr>
              <w:t>.Del</w:t>
            </w:r>
          </w:p>
          <w:p w14:paraId="1638E42E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在营业厅业务员输入取消命令时</w:t>
            </w:r>
            <w:r w:rsidRPr="00A76794">
              <w:rPr>
                <w:rFonts w:hint="eastAsia"/>
                <w:sz w:val="24"/>
                <w:szCs w:val="24"/>
              </w:rPr>
              <w:t>（查询），</w:t>
            </w:r>
            <w:r w:rsidRPr="00A76794">
              <w:rPr>
                <w:sz w:val="24"/>
                <w:szCs w:val="24"/>
              </w:rPr>
              <w:t>系统关闭当前装车任务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开始一个新的装车任务</w:t>
            </w:r>
          </w:p>
          <w:p w14:paraId="1F9676C1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在营业厅业务员输入其他标识时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系统显示输入无效</w:t>
            </w:r>
          </w:p>
          <w:p w14:paraId="6A568CDF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在营业厅业务员输入结束货物输入命令时</w:t>
            </w:r>
            <w:r w:rsidRPr="00A76794">
              <w:rPr>
                <w:rFonts w:hint="eastAsia"/>
                <w:sz w:val="24"/>
                <w:szCs w:val="24"/>
              </w:rPr>
              <w:t>（查询），</w:t>
            </w:r>
            <w:r w:rsidRPr="00A76794">
              <w:rPr>
                <w:sz w:val="24"/>
                <w:szCs w:val="24"/>
              </w:rPr>
              <w:t>系统要执行生成装车任务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参见</w:t>
            </w:r>
            <w:r w:rsidRPr="00A76794">
              <w:rPr>
                <w:sz w:val="24"/>
                <w:szCs w:val="24"/>
              </w:rPr>
              <w:t>Entruck.Receipts</w:t>
            </w:r>
          </w:p>
        </w:tc>
      </w:tr>
      <w:tr w:rsidR="00A76794" w:rsidRPr="00A76794" w14:paraId="5960C89A" w14:textId="77777777" w:rsidTr="00A76794">
        <w:trPr>
          <w:trHeight w:val="1692"/>
        </w:trPr>
        <w:tc>
          <w:tcPr>
            <w:tcW w:w="2706" w:type="dxa"/>
          </w:tcPr>
          <w:p w14:paraId="353B0521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Entruck. Receipts</w:t>
            </w:r>
            <w:r w:rsidRPr="00A76794">
              <w:rPr>
                <w:rFonts w:hint="eastAsia"/>
                <w:sz w:val="24"/>
                <w:szCs w:val="24"/>
              </w:rPr>
              <w:t>.Null</w:t>
            </w:r>
          </w:p>
          <w:p w14:paraId="344090EA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Entruck. Receipts.Goods</w:t>
            </w:r>
          </w:p>
          <w:p w14:paraId="2C043740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Entruck</w:t>
            </w:r>
            <w:r w:rsidRPr="00A76794">
              <w:rPr>
                <w:rFonts w:hint="eastAsia"/>
                <w:sz w:val="24"/>
                <w:szCs w:val="24"/>
              </w:rPr>
              <w:t>.</w:t>
            </w:r>
            <w:r w:rsidRPr="00A76794">
              <w:rPr>
                <w:sz w:val="24"/>
                <w:szCs w:val="24"/>
              </w:rPr>
              <w:t xml:space="preserve"> Receipts</w:t>
            </w:r>
            <w:r w:rsidRPr="00A76794">
              <w:rPr>
                <w:rFonts w:hint="eastAsia"/>
                <w:sz w:val="24"/>
                <w:szCs w:val="24"/>
              </w:rPr>
              <w:t>.Check</w:t>
            </w:r>
          </w:p>
          <w:p w14:paraId="38C86EB6" w14:textId="77777777" w:rsidR="00A76794" w:rsidRDefault="00A76794" w:rsidP="00A76794">
            <w:pPr>
              <w:rPr>
                <w:sz w:val="24"/>
                <w:szCs w:val="24"/>
              </w:rPr>
            </w:pPr>
          </w:p>
          <w:p w14:paraId="7C4C1B7F" w14:textId="77777777" w:rsidR="00A76794" w:rsidRDefault="00A76794" w:rsidP="00A76794">
            <w:pPr>
              <w:rPr>
                <w:sz w:val="24"/>
                <w:szCs w:val="24"/>
              </w:rPr>
            </w:pPr>
          </w:p>
          <w:p w14:paraId="0EC7E01C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Entruck. Receipts.End</w:t>
            </w:r>
          </w:p>
        </w:tc>
        <w:tc>
          <w:tcPr>
            <w:tcW w:w="5766" w:type="dxa"/>
          </w:tcPr>
          <w:p w14:paraId="24ED4726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lastRenderedPageBreak/>
              <w:t>在营业厅业务员未输入任何货物就结束货物输入时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系统不做任何处理</w:t>
            </w:r>
          </w:p>
          <w:p w14:paraId="3DCF4064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在营业厅业务员输入一系列货物之后结束货物输入时，系统要执行装车任务</w:t>
            </w:r>
          </w:p>
          <w:p w14:paraId="52E61006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lastRenderedPageBreak/>
              <w:t>系统执行装车单任务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参见</w:t>
            </w:r>
            <w:r w:rsidRPr="00A76794">
              <w:rPr>
                <w:sz w:val="24"/>
                <w:szCs w:val="24"/>
              </w:rPr>
              <w:t>Entruck.Check</w:t>
            </w:r>
          </w:p>
          <w:p w14:paraId="5F018BE5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系统成功完成生成装车后，营业厅业务员可以请求结束装车任务（查询），系统执行结束装车任务处理，参见</w:t>
            </w:r>
            <w:r w:rsidRPr="00A76794">
              <w:rPr>
                <w:sz w:val="24"/>
                <w:szCs w:val="24"/>
              </w:rPr>
              <w:t>Entruck.End</w:t>
            </w:r>
          </w:p>
        </w:tc>
      </w:tr>
      <w:tr w:rsidR="00A76794" w:rsidRPr="00A76794" w14:paraId="52F0B23F" w14:textId="77777777" w:rsidTr="00A76794">
        <w:trPr>
          <w:trHeight w:val="946"/>
        </w:trPr>
        <w:tc>
          <w:tcPr>
            <w:tcW w:w="2706" w:type="dxa"/>
          </w:tcPr>
          <w:p w14:paraId="70FC91CF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lastRenderedPageBreak/>
              <w:t>Entruck.Del.Null</w:t>
            </w:r>
          </w:p>
          <w:p w14:paraId="2472B88C" w14:textId="77777777" w:rsidR="00A76794" w:rsidRDefault="00A76794" w:rsidP="00A76794">
            <w:pPr>
              <w:rPr>
                <w:sz w:val="24"/>
                <w:szCs w:val="24"/>
              </w:rPr>
            </w:pPr>
          </w:p>
          <w:p w14:paraId="601EA08F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Entruck.Del.Goods</w:t>
            </w:r>
          </w:p>
        </w:tc>
        <w:tc>
          <w:tcPr>
            <w:tcW w:w="5766" w:type="dxa"/>
          </w:tcPr>
          <w:p w14:paraId="120275A7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在营业厅业务员未输入任何货物就输入删除已输入货物时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系统不予响应</w:t>
            </w:r>
          </w:p>
          <w:p w14:paraId="03684A22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在营业厅业务员从货物列表中选中待删除货物时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系统在装车单中删除该货物</w:t>
            </w:r>
            <w:r w:rsidRPr="00A76794">
              <w:rPr>
                <w:rFonts w:hint="eastAsia"/>
                <w:sz w:val="24"/>
                <w:szCs w:val="24"/>
              </w:rPr>
              <w:t>（输出）</w:t>
            </w:r>
          </w:p>
        </w:tc>
      </w:tr>
      <w:tr w:rsidR="00A76794" w:rsidRPr="00A76794" w14:paraId="0F7DFDE7" w14:textId="77777777" w:rsidTr="00A76794">
        <w:trPr>
          <w:trHeight w:val="1268"/>
        </w:trPr>
        <w:tc>
          <w:tcPr>
            <w:tcW w:w="2706" w:type="dxa"/>
          </w:tcPr>
          <w:p w14:paraId="76F3080E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Entruck.Goods</w:t>
            </w:r>
          </w:p>
          <w:p w14:paraId="6488F3E0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Entruck</w:t>
            </w:r>
            <w:r w:rsidRPr="00A76794">
              <w:rPr>
                <w:rFonts w:hint="eastAsia"/>
                <w:sz w:val="24"/>
                <w:szCs w:val="24"/>
              </w:rPr>
              <w:t>.Goods.List</w:t>
            </w:r>
          </w:p>
        </w:tc>
        <w:tc>
          <w:tcPr>
            <w:tcW w:w="5766" w:type="dxa"/>
          </w:tcPr>
          <w:p w14:paraId="7500BCB3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系统显示输入货物的信息（逻辑文件；输出）</w:t>
            </w:r>
          </w:p>
          <w:p w14:paraId="3854278C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在显示货物信息</w:t>
            </w:r>
            <w:r w:rsidRPr="00A76794">
              <w:rPr>
                <w:rFonts w:hint="eastAsia"/>
                <w:sz w:val="24"/>
                <w:szCs w:val="24"/>
              </w:rPr>
              <w:t>0.5s</w:t>
            </w:r>
            <w:r w:rsidRPr="00A76794">
              <w:rPr>
                <w:rFonts w:hint="eastAsia"/>
                <w:sz w:val="24"/>
                <w:szCs w:val="24"/>
              </w:rPr>
              <w:t>之后，系统显示已输入货物列表，并将新输入货物信息添加到列表中（输出）</w:t>
            </w:r>
          </w:p>
        </w:tc>
      </w:tr>
      <w:tr w:rsidR="00A76794" w:rsidRPr="00A76794" w14:paraId="194EDC38" w14:textId="77777777" w:rsidTr="00A76794">
        <w:trPr>
          <w:trHeight w:val="1268"/>
        </w:trPr>
        <w:tc>
          <w:tcPr>
            <w:tcW w:w="2706" w:type="dxa"/>
          </w:tcPr>
          <w:p w14:paraId="6F824ACD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Entruck.Check</w:t>
            </w:r>
          </w:p>
          <w:p w14:paraId="747C8A0A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Entruck.Check.Message</w:t>
            </w:r>
          </w:p>
          <w:p w14:paraId="68C88D4D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Entruck.Check.Cancel</w:t>
            </w:r>
          </w:p>
          <w:p w14:paraId="70E1C3EC" w14:textId="77777777" w:rsidR="00A76794" w:rsidRPr="00A76794" w:rsidRDefault="00A76794" w:rsidP="00A76794">
            <w:pPr>
              <w:rPr>
                <w:sz w:val="24"/>
                <w:szCs w:val="24"/>
              </w:rPr>
            </w:pPr>
          </w:p>
          <w:p w14:paraId="202625BA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Entruck.Check.End</w:t>
            </w:r>
          </w:p>
          <w:p w14:paraId="7282271C" w14:textId="77777777" w:rsidR="00A76794" w:rsidRDefault="00A76794" w:rsidP="00A76794">
            <w:pPr>
              <w:rPr>
                <w:sz w:val="24"/>
                <w:szCs w:val="24"/>
              </w:rPr>
            </w:pPr>
          </w:p>
          <w:p w14:paraId="06235583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Entruck.Check.End</w:t>
            </w:r>
            <w:r w:rsidRPr="00A76794">
              <w:rPr>
                <w:rFonts w:hint="eastAsia"/>
                <w:sz w:val="24"/>
                <w:szCs w:val="24"/>
              </w:rPr>
              <w:t>.Invalid</w:t>
            </w:r>
          </w:p>
        </w:tc>
        <w:tc>
          <w:tcPr>
            <w:tcW w:w="5766" w:type="dxa"/>
          </w:tcPr>
          <w:p w14:paraId="14942B47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系统显示装车单信息（输出）</w:t>
            </w:r>
          </w:p>
          <w:p w14:paraId="134D0E79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系统运行营业厅营业员输入装车信息</w:t>
            </w:r>
            <w:r w:rsidRPr="00A76794">
              <w:rPr>
                <w:rFonts w:hint="eastAsia"/>
                <w:sz w:val="24"/>
                <w:szCs w:val="24"/>
              </w:rPr>
              <w:t>（输入）</w:t>
            </w:r>
          </w:p>
          <w:p w14:paraId="0E30FCF8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在营业厅业务员输入取消命令时</w:t>
            </w:r>
            <w:r w:rsidRPr="00A76794">
              <w:rPr>
                <w:rFonts w:hint="eastAsia"/>
                <w:sz w:val="24"/>
                <w:szCs w:val="24"/>
              </w:rPr>
              <w:t>（查询），</w:t>
            </w:r>
            <w:r w:rsidRPr="00A76794">
              <w:rPr>
                <w:sz w:val="24"/>
                <w:szCs w:val="24"/>
              </w:rPr>
              <w:t>系统回到收件任务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不做任何处理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参见</w:t>
            </w:r>
            <w:r w:rsidRPr="00A76794">
              <w:rPr>
                <w:sz w:val="24"/>
                <w:szCs w:val="24"/>
              </w:rPr>
              <w:t>Entruck.Input</w:t>
            </w:r>
          </w:p>
          <w:p w14:paraId="086574BD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在营业厅业务员请求结束生装车单任务时（查询），系统生成装车单</w:t>
            </w:r>
          </w:p>
          <w:p w14:paraId="373C2471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输入装车信息不正确时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系统显示输入信息不正确</w:t>
            </w:r>
          </w:p>
        </w:tc>
      </w:tr>
      <w:tr w:rsidR="00A76794" w:rsidRPr="00A76794" w14:paraId="1B93A9B0" w14:textId="77777777" w:rsidTr="00A76794">
        <w:trPr>
          <w:trHeight w:val="1270"/>
        </w:trPr>
        <w:tc>
          <w:tcPr>
            <w:tcW w:w="2706" w:type="dxa"/>
          </w:tcPr>
          <w:p w14:paraId="016309AB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Entruck.End</w:t>
            </w:r>
          </w:p>
          <w:p w14:paraId="4F7696DF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Entruck.End.Timeout</w:t>
            </w:r>
          </w:p>
          <w:p w14:paraId="1386DA3C" w14:textId="77777777" w:rsidR="00A76794" w:rsidRDefault="00A76794" w:rsidP="00A76794">
            <w:pPr>
              <w:rPr>
                <w:sz w:val="24"/>
                <w:szCs w:val="24"/>
              </w:rPr>
            </w:pPr>
          </w:p>
          <w:p w14:paraId="376ED9FB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Entruck.End.Update</w:t>
            </w:r>
          </w:p>
          <w:p w14:paraId="32AD5624" w14:textId="77777777" w:rsidR="00A76794" w:rsidRDefault="00A76794" w:rsidP="00A76794">
            <w:pPr>
              <w:rPr>
                <w:sz w:val="24"/>
                <w:szCs w:val="24"/>
              </w:rPr>
            </w:pPr>
          </w:p>
          <w:p w14:paraId="3ECE6265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Entruck.End</w:t>
            </w:r>
            <w:r w:rsidRPr="00A76794">
              <w:rPr>
                <w:rFonts w:hint="eastAsia"/>
                <w:sz w:val="24"/>
                <w:szCs w:val="24"/>
              </w:rPr>
              <w:t>.Close</w:t>
            </w:r>
          </w:p>
        </w:tc>
        <w:tc>
          <w:tcPr>
            <w:tcW w:w="5766" w:type="dxa"/>
          </w:tcPr>
          <w:p w14:paraId="0EA182D4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系统应该允许营业厅业务员请求结束装车任务</w:t>
            </w:r>
          </w:p>
          <w:p w14:paraId="6524B317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在收件开始</w:t>
            </w:r>
            <w:r w:rsidRPr="00A76794">
              <w:rPr>
                <w:rFonts w:hint="eastAsia"/>
                <w:sz w:val="24"/>
                <w:szCs w:val="24"/>
              </w:rPr>
              <w:t>2</w:t>
            </w:r>
            <w:r w:rsidRPr="00A76794">
              <w:rPr>
                <w:rFonts w:hint="eastAsia"/>
                <w:sz w:val="24"/>
                <w:szCs w:val="24"/>
              </w:rPr>
              <w:t>个小时后还没有接到营业厅业务员请求，系统取消装车任务（输出）</w:t>
            </w:r>
          </w:p>
          <w:p w14:paraId="4BF75C69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在营业厅业务员要求结束装车任务时，系统更新数据，参见</w:t>
            </w:r>
            <w:r w:rsidRPr="00A76794">
              <w:rPr>
                <w:sz w:val="24"/>
                <w:szCs w:val="24"/>
              </w:rPr>
              <w:t>Entruck.Update</w:t>
            </w:r>
          </w:p>
          <w:p w14:paraId="6BA106ED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在营业厅业务员确认装车任务完成时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系统关闭装车任务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参见</w:t>
            </w:r>
            <w:r w:rsidRPr="00A76794">
              <w:rPr>
                <w:rFonts w:hint="eastAsia"/>
                <w:sz w:val="24"/>
                <w:szCs w:val="24"/>
              </w:rPr>
              <w:t>Entruck</w:t>
            </w:r>
            <w:r w:rsidRPr="00A76794">
              <w:rPr>
                <w:sz w:val="24"/>
                <w:szCs w:val="24"/>
              </w:rPr>
              <w:t>.Close</w:t>
            </w:r>
          </w:p>
        </w:tc>
      </w:tr>
      <w:tr w:rsidR="00A76794" w:rsidRPr="00A76794" w14:paraId="2B1D87B7" w14:textId="77777777" w:rsidTr="00A76794">
        <w:trPr>
          <w:trHeight w:val="1560"/>
        </w:trPr>
        <w:tc>
          <w:tcPr>
            <w:tcW w:w="2706" w:type="dxa"/>
          </w:tcPr>
          <w:p w14:paraId="0AE17485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Entruck</w:t>
            </w:r>
            <w:r w:rsidRPr="00A76794">
              <w:rPr>
                <w:rFonts w:hint="eastAsia"/>
                <w:sz w:val="24"/>
                <w:szCs w:val="24"/>
              </w:rPr>
              <w:t>.Update</w:t>
            </w:r>
          </w:p>
          <w:p w14:paraId="063FD2E9" w14:textId="77777777" w:rsidR="00A76794" w:rsidRPr="00A76794" w:rsidRDefault="00A76794" w:rsidP="00A76794">
            <w:pPr>
              <w:rPr>
                <w:sz w:val="24"/>
                <w:szCs w:val="24"/>
              </w:rPr>
            </w:pPr>
          </w:p>
          <w:p w14:paraId="598AD7C9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Entruck.Update.Goods</w:t>
            </w:r>
          </w:p>
          <w:p w14:paraId="3E851B21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Entruck.Update.Catalog</w:t>
            </w:r>
          </w:p>
          <w:p w14:paraId="136E840D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Entruck</w:t>
            </w:r>
            <w:r w:rsidRPr="00A76794">
              <w:rPr>
                <w:rFonts w:hint="eastAsia"/>
                <w:sz w:val="24"/>
                <w:szCs w:val="24"/>
              </w:rPr>
              <w:t>.Update.</w:t>
            </w:r>
            <w:r w:rsidRPr="00A76794">
              <w:rPr>
                <w:sz w:val="24"/>
                <w:szCs w:val="24"/>
              </w:rPr>
              <w:t>Receipts</w:t>
            </w:r>
          </w:p>
        </w:tc>
        <w:tc>
          <w:tcPr>
            <w:tcW w:w="5766" w:type="dxa"/>
          </w:tcPr>
          <w:p w14:paraId="11CCB001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系统更新重要数据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整个更新过程组成一个事务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要么全部更新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要么全部不更新</w:t>
            </w:r>
          </w:p>
          <w:p w14:paraId="7488E290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系统更新订单信息（逻辑文件）</w:t>
            </w:r>
          </w:p>
          <w:p w14:paraId="4268A41A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rFonts w:hint="eastAsia"/>
                <w:sz w:val="24"/>
                <w:szCs w:val="24"/>
              </w:rPr>
              <w:t>系统更新库存信息（逻辑文件）</w:t>
            </w:r>
          </w:p>
          <w:p w14:paraId="436C419A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系统更新装车单信息</w:t>
            </w:r>
            <w:r w:rsidRPr="00A76794">
              <w:rPr>
                <w:rFonts w:hint="eastAsia"/>
                <w:sz w:val="24"/>
                <w:szCs w:val="24"/>
              </w:rPr>
              <w:t>（逻辑文件）</w:t>
            </w:r>
          </w:p>
        </w:tc>
      </w:tr>
      <w:tr w:rsidR="00A76794" w:rsidRPr="00A76794" w14:paraId="3EDE55EC" w14:textId="77777777" w:rsidTr="00A76794">
        <w:trPr>
          <w:trHeight w:val="416"/>
        </w:trPr>
        <w:tc>
          <w:tcPr>
            <w:tcW w:w="2706" w:type="dxa"/>
          </w:tcPr>
          <w:p w14:paraId="26EC37FF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Entruck.Close.Print</w:t>
            </w:r>
          </w:p>
          <w:p w14:paraId="4F2CF42C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Entruck</w:t>
            </w:r>
            <w:r w:rsidRPr="00A76794">
              <w:rPr>
                <w:rFonts w:hint="eastAsia"/>
                <w:sz w:val="24"/>
                <w:szCs w:val="24"/>
              </w:rPr>
              <w:t>.Close.Next</w:t>
            </w:r>
          </w:p>
        </w:tc>
        <w:tc>
          <w:tcPr>
            <w:tcW w:w="5766" w:type="dxa"/>
          </w:tcPr>
          <w:p w14:paraId="0AA02137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t>系统打印营业厅到达单</w:t>
            </w:r>
            <w:r w:rsidRPr="00A76794">
              <w:rPr>
                <w:rFonts w:hint="eastAsia"/>
                <w:sz w:val="24"/>
                <w:szCs w:val="24"/>
              </w:rPr>
              <w:t>（输出），参见</w:t>
            </w:r>
            <w:r w:rsidRPr="00A76794">
              <w:rPr>
                <w:rFonts w:hint="eastAsia"/>
                <w:sz w:val="24"/>
                <w:szCs w:val="24"/>
              </w:rPr>
              <w:t>IC</w:t>
            </w:r>
            <w:r w:rsidRPr="00A76794">
              <w:rPr>
                <w:sz w:val="24"/>
                <w:szCs w:val="24"/>
              </w:rPr>
              <w:t>I</w:t>
            </w:r>
            <w:r w:rsidRPr="00A76794">
              <w:rPr>
                <w:rFonts w:hint="eastAsia"/>
                <w:sz w:val="24"/>
                <w:szCs w:val="24"/>
              </w:rPr>
              <w:t>（逻辑文件）</w:t>
            </w:r>
          </w:p>
          <w:p w14:paraId="3C26FDAB" w14:textId="77777777" w:rsidR="00A76794" w:rsidRPr="00A76794" w:rsidRDefault="00A76794" w:rsidP="00A76794">
            <w:pPr>
              <w:rPr>
                <w:sz w:val="24"/>
                <w:szCs w:val="24"/>
              </w:rPr>
            </w:pPr>
            <w:r w:rsidRPr="00A76794">
              <w:rPr>
                <w:sz w:val="24"/>
                <w:szCs w:val="24"/>
              </w:rPr>
              <w:lastRenderedPageBreak/>
              <w:t>系统关闭本次收件任务</w:t>
            </w:r>
            <w:r w:rsidRPr="00A76794">
              <w:rPr>
                <w:rFonts w:hint="eastAsia"/>
                <w:sz w:val="24"/>
                <w:szCs w:val="24"/>
              </w:rPr>
              <w:t>，</w:t>
            </w:r>
            <w:r w:rsidRPr="00A76794">
              <w:rPr>
                <w:sz w:val="24"/>
                <w:szCs w:val="24"/>
              </w:rPr>
              <w:t>开始新的收件任务</w:t>
            </w:r>
            <w:r w:rsidRPr="00A76794">
              <w:rPr>
                <w:rFonts w:hint="eastAsia"/>
                <w:sz w:val="24"/>
                <w:szCs w:val="24"/>
              </w:rPr>
              <w:t>（输出）</w:t>
            </w:r>
          </w:p>
        </w:tc>
      </w:tr>
    </w:tbl>
    <w:p w14:paraId="72931F8A" w14:textId="77777777" w:rsidR="00A76794" w:rsidRDefault="00A76794" w:rsidP="00CA30B0">
      <w:pPr>
        <w:tabs>
          <w:tab w:val="left" w:pos="3500"/>
        </w:tabs>
      </w:pPr>
    </w:p>
    <w:p w14:paraId="112DE50D" w14:textId="77777777" w:rsidR="00A76794" w:rsidRDefault="00A76794" w:rsidP="00A76794">
      <w:r>
        <w:rPr>
          <w:rFonts w:hint="eastAsia"/>
        </w:rPr>
        <w:t xml:space="preserve">  </w:t>
      </w:r>
      <w:r>
        <w:t>车辆信息管理</w:t>
      </w:r>
      <w:r w:rsidR="00B616FB">
        <w:rPr>
          <w:rFonts w:hint="eastAsia"/>
        </w:rPr>
        <w:t>需求度量</w:t>
      </w:r>
    </w:p>
    <w:p w14:paraId="28B8D733" w14:textId="77777777" w:rsidR="00A76794" w:rsidRDefault="00A76794" w:rsidP="00A76794">
      <w:r>
        <w:rPr>
          <w:rFonts w:hint="eastAsia"/>
        </w:rPr>
        <w:t xml:space="preserve">  </w:t>
      </w:r>
      <w:r>
        <w:t>输入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14:paraId="56249133" w14:textId="77777777" w:rsidR="00A76794" w:rsidRDefault="00A76794" w:rsidP="00A76794">
      <w:r>
        <w:rPr>
          <w:rFonts w:hint="eastAsia"/>
        </w:rPr>
        <w:t xml:space="preserve">  </w:t>
      </w:r>
      <w:r>
        <w:t>输出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14:paraId="53E32AEA" w14:textId="77777777" w:rsidR="00A76794" w:rsidRDefault="00A76794" w:rsidP="00A76794">
      <w:r>
        <w:rPr>
          <w:rFonts w:hint="eastAsia"/>
        </w:rPr>
        <w:t xml:space="preserve">  </w:t>
      </w:r>
      <w:r>
        <w:t>查询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14:paraId="4CF24799" w14:textId="77777777" w:rsidR="00A76794" w:rsidRDefault="00A76794" w:rsidP="00A76794">
      <w:r>
        <w:rPr>
          <w:rFonts w:hint="eastAsia"/>
        </w:rPr>
        <w:t xml:space="preserve">  </w:t>
      </w:r>
      <w:r>
        <w:t>逻辑文件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14:paraId="05B18457" w14:textId="77777777" w:rsidR="00A76794" w:rsidRDefault="00A76794" w:rsidP="00A76794">
      <w:r>
        <w:rPr>
          <w:rFonts w:hint="eastAsia"/>
        </w:rPr>
        <w:t xml:space="preserve">  </w:t>
      </w:r>
      <w:r>
        <w:t>对外接口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062EA339" w14:textId="77777777" w:rsidR="00A76794" w:rsidRDefault="00A76794" w:rsidP="00A76794">
      <w:r>
        <w:rPr>
          <w:rFonts w:hint="eastAsia"/>
        </w:rPr>
        <w:t xml:space="preserve">  </w:t>
      </w:r>
      <w:r>
        <w:t>FP(Vehicle)=</w:t>
      </w:r>
      <w:r w:rsidR="00BC06AC" w:rsidRPr="00BC06AC">
        <w:rPr>
          <w:rFonts w:hint="eastAsia"/>
        </w:rPr>
        <w:t xml:space="preserve"> </w:t>
      </w:r>
      <w:r w:rsidR="00BC06AC">
        <w:rPr>
          <w:rFonts w:hint="eastAsia"/>
        </w:rPr>
        <w:t>(5</w:t>
      </w:r>
      <m:oMath>
        <m:r>
          <w:rPr>
            <w:rFonts w:ascii="Cambria Math" w:hAnsi="Cambria Math"/>
          </w:rPr>
          <m:t>×</m:t>
        </m:r>
      </m:oMath>
      <w:r w:rsidR="00BC06AC">
        <w:rPr>
          <w:rFonts w:hint="eastAsia"/>
        </w:rPr>
        <w:t>4+5</w:t>
      </w:r>
      <m:oMath>
        <m:r>
          <w:rPr>
            <w:rFonts w:ascii="Cambria Math" w:hAnsi="Cambria Math"/>
          </w:rPr>
          <m:t>×</m:t>
        </m:r>
      </m:oMath>
      <w:r w:rsidR="00BC06AC">
        <w:rPr>
          <w:rFonts w:hint="eastAsia"/>
        </w:rPr>
        <w:t>5+4</w:t>
      </w:r>
      <m:oMath>
        <m:r>
          <w:rPr>
            <w:rFonts w:ascii="Cambria Math" w:hAnsi="Cambria Math"/>
          </w:rPr>
          <m:t>×</m:t>
        </m:r>
      </m:oMath>
      <w:r w:rsidR="00BC06AC">
        <w:rPr>
          <w:rFonts w:hint="eastAsia"/>
        </w:rPr>
        <w:t>4+4</w:t>
      </w:r>
      <m:oMath>
        <m:r>
          <w:rPr>
            <w:rFonts w:ascii="Cambria Math" w:hAnsi="Cambria Math"/>
          </w:rPr>
          <m:t>×</m:t>
        </m:r>
      </m:oMath>
      <w:r w:rsidR="00BC06AC">
        <w:rPr>
          <w:rFonts w:hint="eastAsia"/>
        </w:rPr>
        <w:t>10+1</w:t>
      </w:r>
      <m:oMath>
        <m:r>
          <w:rPr>
            <w:rFonts w:ascii="Cambria Math" w:hAnsi="Cambria Math"/>
          </w:rPr>
          <m:t>×</m:t>
        </m:r>
      </m:oMath>
      <w:r w:rsidR="00BC06AC">
        <w:rPr>
          <w:rFonts w:hint="eastAsia"/>
        </w:rPr>
        <w:t>7)</w:t>
      </w:r>
      <m:oMath>
        <m:r>
          <w:rPr>
            <w:rFonts w:ascii="Cambria Math" w:hAnsi="Cambria Math"/>
          </w:rPr>
          <m:t xml:space="preserve"> ×</m:t>
        </m:r>
      </m:oMath>
      <w:r w:rsidR="00BC06AC">
        <w:rPr>
          <w:rFonts w:hint="eastAsia"/>
        </w:rPr>
        <w:t>(0.65+0.01</w:t>
      </w:r>
      <m:oMath>
        <m:r>
          <w:rPr>
            <w:rFonts w:ascii="Cambria Math" w:hAnsi="Cambria Math"/>
          </w:rPr>
          <m:t>×</m:t>
        </m:r>
      </m:oMath>
      <w:r w:rsidR="00BC06AC">
        <w:rPr>
          <w:rFonts w:hint="eastAsia"/>
        </w:rPr>
        <w:t>41)</w:t>
      </w:r>
      <w:r>
        <w:t>=114.48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5317"/>
      </w:tblGrid>
      <w:tr w:rsidR="00BC06AC" w:rsidRPr="00BC06AC" w14:paraId="20E41EAC" w14:textId="77777777" w:rsidTr="00BC06AC">
        <w:trPr>
          <w:trHeight w:val="3482"/>
        </w:trPr>
        <w:tc>
          <w:tcPr>
            <w:tcW w:w="2979" w:type="dxa"/>
          </w:tcPr>
          <w:p w14:paraId="46387C3A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sz w:val="24"/>
                <w:szCs w:val="24"/>
              </w:rPr>
              <w:t>Vehicle.Input</w:t>
            </w:r>
          </w:p>
          <w:p w14:paraId="00029198" w14:textId="77777777" w:rsidR="00BC06AC" w:rsidRPr="00BC06AC" w:rsidRDefault="00BC06AC" w:rsidP="00BC06AC">
            <w:pPr>
              <w:rPr>
                <w:sz w:val="24"/>
                <w:szCs w:val="24"/>
              </w:rPr>
            </w:pPr>
          </w:p>
          <w:p w14:paraId="7D98237F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sz w:val="24"/>
                <w:szCs w:val="24"/>
              </w:rPr>
              <w:t>Vehicle.Input.Cancel</w:t>
            </w:r>
          </w:p>
          <w:p w14:paraId="5096B094" w14:textId="77777777" w:rsidR="00BC06AC" w:rsidRPr="00BC06AC" w:rsidRDefault="00BC06AC" w:rsidP="00BC06AC">
            <w:pPr>
              <w:rPr>
                <w:sz w:val="24"/>
                <w:szCs w:val="24"/>
              </w:rPr>
            </w:pPr>
          </w:p>
          <w:p w14:paraId="400105B1" w14:textId="77777777" w:rsidR="00BC06AC" w:rsidRPr="00BC06AC" w:rsidRDefault="00BC06AC" w:rsidP="00BC06AC">
            <w:pPr>
              <w:rPr>
                <w:sz w:val="24"/>
                <w:szCs w:val="24"/>
              </w:rPr>
            </w:pPr>
          </w:p>
          <w:p w14:paraId="02442EAC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rFonts w:hint="eastAsia"/>
                <w:sz w:val="24"/>
                <w:szCs w:val="24"/>
              </w:rPr>
              <w:t>Ve</w:t>
            </w:r>
            <w:r w:rsidRPr="00BC06AC">
              <w:rPr>
                <w:sz w:val="24"/>
                <w:szCs w:val="24"/>
              </w:rPr>
              <w:t>hicle.Input.Del</w:t>
            </w:r>
          </w:p>
          <w:p w14:paraId="0CBF2805" w14:textId="77777777" w:rsidR="00BC06AC" w:rsidRPr="00BC06AC" w:rsidRDefault="00BC06AC" w:rsidP="00BC06AC">
            <w:pPr>
              <w:rPr>
                <w:sz w:val="24"/>
                <w:szCs w:val="24"/>
              </w:rPr>
            </w:pPr>
          </w:p>
          <w:p w14:paraId="1C6F0FC1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sz w:val="24"/>
                <w:szCs w:val="24"/>
              </w:rPr>
              <w:t>Vehicle.Input.Vehicle</w:t>
            </w:r>
          </w:p>
          <w:p w14:paraId="6BBC119A" w14:textId="77777777" w:rsidR="00BC06AC" w:rsidRPr="00BC06AC" w:rsidRDefault="00BC06AC" w:rsidP="00BC06AC">
            <w:pPr>
              <w:rPr>
                <w:sz w:val="24"/>
                <w:szCs w:val="24"/>
              </w:rPr>
            </w:pPr>
          </w:p>
          <w:p w14:paraId="28FC423C" w14:textId="77777777" w:rsidR="00BC06AC" w:rsidRPr="00BC06AC" w:rsidRDefault="00BC06AC" w:rsidP="00BC06AC">
            <w:pPr>
              <w:rPr>
                <w:sz w:val="24"/>
                <w:szCs w:val="24"/>
              </w:rPr>
            </w:pPr>
          </w:p>
          <w:p w14:paraId="7085CEA3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rFonts w:hint="eastAsia"/>
                <w:sz w:val="24"/>
                <w:szCs w:val="24"/>
              </w:rPr>
              <w:t>Vehicle.Input.Invalid</w:t>
            </w:r>
          </w:p>
          <w:p w14:paraId="5855310F" w14:textId="77777777" w:rsidR="00BC06AC" w:rsidRPr="00BC06AC" w:rsidRDefault="00BC06AC" w:rsidP="00BC06AC">
            <w:pPr>
              <w:rPr>
                <w:sz w:val="24"/>
                <w:szCs w:val="24"/>
              </w:rPr>
            </w:pPr>
          </w:p>
          <w:p w14:paraId="5747F160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rFonts w:hint="eastAsia"/>
                <w:sz w:val="24"/>
                <w:szCs w:val="24"/>
              </w:rPr>
              <w:t>Vehicle</w:t>
            </w:r>
            <w:r w:rsidRPr="00BC06AC">
              <w:rPr>
                <w:sz w:val="24"/>
                <w:szCs w:val="24"/>
              </w:rPr>
              <w:t>.Input.New</w:t>
            </w:r>
          </w:p>
        </w:tc>
        <w:tc>
          <w:tcPr>
            <w:tcW w:w="5317" w:type="dxa"/>
          </w:tcPr>
          <w:p w14:paraId="7E03E369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rFonts w:hint="eastAsia"/>
                <w:sz w:val="24"/>
                <w:szCs w:val="24"/>
              </w:rPr>
              <w:t>系统应该允许营业厅业务员在车辆信息管理任务（输出）中进行输入</w:t>
            </w:r>
          </w:p>
          <w:p w14:paraId="763836CA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rFonts w:hint="eastAsia"/>
                <w:sz w:val="24"/>
                <w:szCs w:val="24"/>
              </w:rPr>
              <w:t>在营业厅业务员输入取消命令时（查询），系统关闭当前车辆信息管理任务，开始新的车辆信息管理任务</w:t>
            </w:r>
          </w:p>
          <w:p w14:paraId="659AE921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rFonts w:hint="eastAsia"/>
                <w:sz w:val="24"/>
                <w:szCs w:val="24"/>
              </w:rPr>
              <w:t>在营业厅业务员输入删除车辆命令时（查询），执行删除车辆命令，参见</w:t>
            </w:r>
            <w:r w:rsidRPr="00BC06AC">
              <w:rPr>
                <w:rFonts w:hint="eastAsia"/>
                <w:sz w:val="24"/>
                <w:szCs w:val="24"/>
              </w:rPr>
              <w:t>Vehicle</w:t>
            </w:r>
            <w:r w:rsidRPr="00BC06AC">
              <w:rPr>
                <w:sz w:val="24"/>
                <w:szCs w:val="24"/>
              </w:rPr>
              <w:t>.Del</w:t>
            </w:r>
          </w:p>
          <w:p w14:paraId="02EE79AC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rFonts w:hint="eastAsia"/>
                <w:sz w:val="24"/>
                <w:szCs w:val="24"/>
              </w:rPr>
              <w:t>在营业厅业务员输入车辆目录中存在的车辆代号时（输入），系统执行车辆输入任务，参见</w:t>
            </w:r>
            <w:r w:rsidRPr="00BC06AC">
              <w:rPr>
                <w:rFonts w:hint="eastAsia"/>
                <w:sz w:val="24"/>
                <w:szCs w:val="24"/>
              </w:rPr>
              <w:t>Vehicle</w:t>
            </w:r>
            <w:r w:rsidRPr="00BC06AC">
              <w:rPr>
                <w:sz w:val="24"/>
                <w:szCs w:val="24"/>
              </w:rPr>
              <w:t>.Vehicle</w:t>
            </w:r>
          </w:p>
          <w:p w14:paraId="11BE776E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sz w:val="24"/>
                <w:szCs w:val="24"/>
              </w:rPr>
              <w:t>在营业厅业务员输入其他标识时</w:t>
            </w:r>
            <w:r w:rsidRPr="00BC06AC">
              <w:rPr>
                <w:rFonts w:hint="eastAsia"/>
                <w:sz w:val="24"/>
                <w:szCs w:val="24"/>
              </w:rPr>
              <w:t>，</w:t>
            </w:r>
            <w:r w:rsidRPr="00BC06AC">
              <w:rPr>
                <w:sz w:val="24"/>
                <w:szCs w:val="24"/>
              </w:rPr>
              <w:t>系统显示输入无效</w:t>
            </w:r>
          </w:p>
          <w:p w14:paraId="52F8766D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rFonts w:hint="eastAsia"/>
                <w:sz w:val="24"/>
                <w:szCs w:val="24"/>
              </w:rPr>
              <w:t>在营业厅业务员新建车辆代号时（查询），系统执行车辆新建任务，参见</w:t>
            </w:r>
            <w:r w:rsidRPr="00BC06AC">
              <w:rPr>
                <w:rFonts w:hint="eastAsia"/>
                <w:sz w:val="24"/>
                <w:szCs w:val="24"/>
              </w:rPr>
              <w:t>Vehicle</w:t>
            </w:r>
            <w:r w:rsidRPr="00BC06AC">
              <w:rPr>
                <w:sz w:val="24"/>
                <w:szCs w:val="24"/>
              </w:rPr>
              <w:t>.New</w:t>
            </w:r>
          </w:p>
        </w:tc>
      </w:tr>
      <w:tr w:rsidR="00BC06AC" w:rsidRPr="00BC06AC" w14:paraId="685AC23F" w14:textId="77777777" w:rsidTr="00BC06AC">
        <w:trPr>
          <w:trHeight w:val="946"/>
        </w:trPr>
        <w:tc>
          <w:tcPr>
            <w:tcW w:w="2979" w:type="dxa"/>
          </w:tcPr>
          <w:p w14:paraId="6A79759D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rFonts w:hint="eastAsia"/>
                <w:sz w:val="24"/>
                <w:szCs w:val="24"/>
              </w:rPr>
              <w:t>Vehicle.Del.Null</w:t>
            </w:r>
          </w:p>
          <w:p w14:paraId="50A1ECAA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rFonts w:hint="eastAsia"/>
                <w:sz w:val="24"/>
                <w:szCs w:val="24"/>
              </w:rPr>
              <w:t>Vehicle</w:t>
            </w:r>
            <w:r w:rsidRPr="00BC06AC">
              <w:rPr>
                <w:sz w:val="24"/>
                <w:szCs w:val="24"/>
              </w:rPr>
              <w:t>.Del.Vehicles</w:t>
            </w:r>
          </w:p>
        </w:tc>
        <w:tc>
          <w:tcPr>
            <w:tcW w:w="5317" w:type="dxa"/>
          </w:tcPr>
          <w:p w14:paraId="6F010D6C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rFonts w:hint="eastAsia"/>
                <w:sz w:val="24"/>
                <w:szCs w:val="24"/>
              </w:rPr>
              <w:t>在车辆目录中没有任何车辆时，系统不予响应</w:t>
            </w:r>
          </w:p>
          <w:p w14:paraId="166CD602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rFonts w:hint="eastAsia"/>
                <w:sz w:val="24"/>
                <w:szCs w:val="24"/>
              </w:rPr>
              <w:t>在营业厅业务员从车辆目录中选中待删除车辆时，系统在车辆目录中删除该车辆（输出）</w:t>
            </w:r>
          </w:p>
        </w:tc>
      </w:tr>
      <w:tr w:rsidR="00BC06AC" w:rsidRPr="00BC06AC" w14:paraId="4C3FA1DB" w14:textId="77777777" w:rsidTr="00BC06AC">
        <w:trPr>
          <w:trHeight w:val="946"/>
        </w:trPr>
        <w:tc>
          <w:tcPr>
            <w:tcW w:w="2979" w:type="dxa"/>
          </w:tcPr>
          <w:p w14:paraId="7CDADB93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rFonts w:hint="eastAsia"/>
                <w:sz w:val="24"/>
                <w:szCs w:val="24"/>
              </w:rPr>
              <w:t>V</w:t>
            </w:r>
            <w:r w:rsidRPr="00BC06AC">
              <w:rPr>
                <w:sz w:val="24"/>
                <w:szCs w:val="24"/>
              </w:rPr>
              <w:t>ehicle.New.Exist</w:t>
            </w:r>
          </w:p>
          <w:p w14:paraId="73269DCC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rFonts w:hint="eastAsia"/>
                <w:sz w:val="24"/>
                <w:szCs w:val="24"/>
              </w:rPr>
              <w:t>Vehicle</w:t>
            </w:r>
            <w:r w:rsidRPr="00BC06AC">
              <w:rPr>
                <w:sz w:val="24"/>
                <w:szCs w:val="24"/>
              </w:rPr>
              <w:t>.New.InExist</w:t>
            </w:r>
          </w:p>
        </w:tc>
        <w:tc>
          <w:tcPr>
            <w:tcW w:w="5317" w:type="dxa"/>
          </w:tcPr>
          <w:p w14:paraId="2B807DA4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rFonts w:hint="eastAsia"/>
                <w:sz w:val="24"/>
                <w:szCs w:val="24"/>
              </w:rPr>
              <w:t>车辆目录中已存在该车辆时，系统不予响应</w:t>
            </w:r>
          </w:p>
          <w:p w14:paraId="7B60D105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rFonts w:hint="eastAsia"/>
                <w:sz w:val="24"/>
                <w:szCs w:val="24"/>
              </w:rPr>
              <w:t>车辆目录中不存在该车辆时（逻辑文件），系统显示车辆目录，并将新输入车辆信息添加到列表中（输出）</w:t>
            </w:r>
          </w:p>
        </w:tc>
      </w:tr>
      <w:tr w:rsidR="00BC06AC" w:rsidRPr="00BC06AC" w14:paraId="364064A9" w14:textId="77777777" w:rsidTr="00BC06AC">
        <w:trPr>
          <w:trHeight w:val="1278"/>
        </w:trPr>
        <w:tc>
          <w:tcPr>
            <w:tcW w:w="2979" w:type="dxa"/>
          </w:tcPr>
          <w:p w14:paraId="40311DE8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sz w:val="24"/>
                <w:szCs w:val="24"/>
              </w:rPr>
              <w:lastRenderedPageBreak/>
              <w:t>Vehicle.Vehicle</w:t>
            </w:r>
          </w:p>
          <w:p w14:paraId="375534D5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rFonts w:hint="eastAsia"/>
                <w:sz w:val="24"/>
                <w:szCs w:val="24"/>
              </w:rPr>
              <w:t>Vehicle.</w:t>
            </w:r>
            <w:r w:rsidRPr="00BC06AC">
              <w:rPr>
                <w:sz w:val="24"/>
                <w:szCs w:val="24"/>
              </w:rPr>
              <w:t>Vehicle.Mark</w:t>
            </w:r>
          </w:p>
          <w:p w14:paraId="5AD8AA44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rFonts w:hint="eastAsia"/>
                <w:sz w:val="24"/>
                <w:szCs w:val="24"/>
              </w:rPr>
              <w:t>Vehicle.Vehicle.</w:t>
            </w:r>
            <w:r w:rsidRPr="00BC06AC">
              <w:rPr>
                <w:sz w:val="24"/>
                <w:szCs w:val="24"/>
              </w:rPr>
              <w:t>Hall</w:t>
            </w:r>
          </w:p>
          <w:p w14:paraId="4508D934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rFonts w:hint="eastAsia"/>
                <w:sz w:val="24"/>
                <w:szCs w:val="24"/>
              </w:rPr>
              <w:t>Vehicle.Vehicle.License</w:t>
            </w:r>
          </w:p>
        </w:tc>
        <w:tc>
          <w:tcPr>
            <w:tcW w:w="5317" w:type="dxa"/>
          </w:tcPr>
          <w:p w14:paraId="7F818C4F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sz w:val="24"/>
                <w:szCs w:val="24"/>
              </w:rPr>
              <w:t>系统显示输入车辆的信息</w:t>
            </w:r>
            <w:r w:rsidRPr="00BC06AC">
              <w:rPr>
                <w:rFonts w:hint="eastAsia"/>
                <w:sz w:val="24"/>
                <w:szCs w:val="24"/>
              </w:rPr>
              <w:t>（输出；逻辑文件）</w:t>
            </w:r>
          </w:p>
          <w:p w14:paraId="27F0AC89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sz w:val="24"/>
                <w:szCs w:val="24"/>
              </w:rPr>
              <w:t>系统允许营业厅业务员输入车辆代号</w:t>
            </w:r>
            <w:r w:rsidRPr="00BC06AC">
              <w:rPr>
                <w:rFonts w:hint="eastAsia"/>
                <w:sz w:val="24"/>
                <w:szCs w:val="24"/>
              </w:rPr>
              <w:t>（输入）</w:t>
            </w:r>
          </w:p>
          <w:p w14:paraId="5717C4BB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sz w:val="24"/>
                <w:szCs w:val="24"/>
              </w:rPr>
              <w:t>系统允许营业厅业务员输入营业厅编号</w:t>
            </w:r>
            <w:r w:rsidRPr="00BC06AC">
              <w:rPr>
                <w:rFonts w:hint="eastAsia"/>
                <w:sz w:val="24"/>
                <w:szCs w:val="24"/>
              </w:rPr>
              <w:t>（输入）</w:t>
            </w:r>
          </w:p>
          <w:p w14:paraId="45E32648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sz w:val="24"/>
                <w:szCs w:val="24"/>
              </w:rPr>
              <w:t>系统允许营业厅业务员输入车牌号</w:t>
            </w:r>
            <w:r w:rsidRPr="00BC06AC">
              <w:rPr>
                <w:rFonts w:hint="eastAsia"/>
                <w:sz w:val="24"/>
                <w:szCs w:val="24"/>
              </w:rPr>
              <w:t>（输入）</w:t>
            </w:r>
          </w:p>
        </w:tc>
      </w:tr>
      <w:tr w:rsidR="00BC06AC" w:rsidRPr="00BC06AC" w14:paraId="23065703" w14:textId="77777777" w:rsidTr="00BC06AC">
        <w:trPr>
          <w:trHeight w:val="2526"/>
        </w:trPr>
        <w:tc>
          <w:tcPr>
            <w:tcW w:w="2979" w:type="dxa"/>
          </w:tcPr>
          <w:p w14:paraId="5F626C54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rFonts w:hint="eastAsia"/>
                <w:sz w:val="24"/>
                <w:szCs w:val="24"/>
              </w:rPr>
              <w:t>Vehicle</w:t>
            </w:r>
            <w:r w:rsidRPr="00BC06AC">
              <w:rPr>
                <w:sz w:val="24"/>
                <w:szCs w:val="24"/>
              </w:rPr>
              <w:t>.End</w:t>
            </w:r>
          </w:p>
          <w:p w14:paraId="5DE2B08D" w14:textId="77777777" w:rsidR="00BC06AC" w:rsidRPr="00BC06AC" w:rsidRDefault="00BC06AC" w:rsidP="00BC06AC">
            <w:pPr>
              <w:rPr>
                <w:sz w:val="24"/>
                <w:szCs w:val="24"/>
              </w:rPr>
            </w:pPr>
          </w:p>
          <w:p w14:paraId="5C9BE97D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rFonts w:hint="eastAsia"/>
                <w:sz w:val="24"/>
                <w:szCs w:val="24"/>
              </w:rPr>
              <w:t>V</w:t>
            </w:r>
            <w:r w:rsidRPr="00BC06AC">
              <w:rPr>
                <w:sz w:val="24"/>
                <w:szCs w:val="24"/>
              </w:rPr>
              <w:t>ehicle.End</w:t>
            </w:r>
            <w:r w:rsidRPr="00BC06AC">
              <w:rPr>
                <w:rFonts w:hint="eastAsia"/>
                <w:sz w:val="24"/>
                <w:szCs w:val="24"/>
              </w:rPr>
              <w:t>.</w:t>
            </w:r>
            <w:r w:rsidRPr="00BC06AC">
              <w:rPr>
                <w:sz w:val="24"/>
                <w:szCs w:val="24"/>
              </w:rPr>
              <w:t>Timeout</w:t>
            </w:r>
          </w:p>
          <w:p w14:paraId="64593933" w14:textId="77777777" w:rsidR="00BC06AC" w:rsidRPr="00BC06AC" w:rsidRDefault="00BC06AC" w:rsidP="00BC06AC">
            <w:pPr>
              <w:rPr>
                <w:sz w:val="24"/>
                <w:szCs w:val="24"/>
              </w:rPr>
            </w:pPr>
          </w:p>
          <w:p w14:paraId="4DF43CBB" w14:textId="77777777" w:rsidR="00BC06AC" w:rsidRPr="00BC06AC" w:rsidRDefault="00BC06AC" w:rsidP="00BC06AC">
            <w:pPr>
              <w:rPr>
                <w:sz w:val="24"/>
                <w:szCs w:val="24"/>
              </w:rPr>
            </w:pPr>
          </w:p>
          <w:p w14:paraId="2DCABEA8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rFonts w:hint="eastAsia"/>
                <w:sz w:val="24"/>
                <w:szCs w:val="24"/>
              </w:rPr>
              <w:t>Vehicle.</w:t>
            </w:r>
            <w:r w:rsidRPr="00BC06AC">
              <w:rPr>
                <w:sz w:val="24"/>
                <w:szCs w:val="24"/>
              </w:rPr>
              <w:t>End.</w:t>
            </w:r>
            <w:r w:rsidRPr="00BC06AC">
              <w:rPr>
                <w:rFonts w:hint="eastAsia"/>
                <w:sz w:val="24"/>
                <w:szCs w:val="24"/>
              </w:rPr>
              <w:t>Update</w:t>
            </w:r>
          </w:p>
          <w:p w14:paraId="5600FC03" w14:textId="77777777" w:rsidR="00BC06AC" w:rsidRPr="00BC06AC" w:rsidRDefault="00BC06AC" w:rsidP="00BC06AC">
            <w:pPr>
              <w:rPr>
                <w:sz w:val="24"/>
                <w:szCs w:val="24"/>
              </w:rPr>
            </w:pPr>
          </w:p>
          <w:p w14:paraId="7ED0D5C7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sz w:val="24"/>
                <w:szCs w:val="24"/>
              </w:rPr>
              <w:t>Vehicle.End.Close</w:t>
            </w:r>
          </w:p>
        </w:tc>
        <w:tc>
          <w:tcPr>
            <w:tcW w:w="5317" w:type="dxa"/>
          </w:tcPr>
          <w:p w14:paraId="2CA63991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sz w:val="24"/>
                <w:szCs w:val="24"/>
              </w:rPr>
              <w:t>系统应该允许营业厅业务员要求结束车辆信息管理</w:t>
            </w:r>
          </w:p>
          <w:p w14:paraId="7FFB3654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rFonts w:hint="eastAsia"/>
                <w:sz w:val="24"/>
                <w:szCs w:val="24"/>
              </w:rPr>
              <w:t>在车辆信息管理开始</w:t>
            </w:r>
            <w:r w:rsidRPr="00BC06AC">
              <w:rPr>
                <w:rFonts w:hint="eastAsia"/>
                <w:sz w:val="24"/>
                <w:szCs w:val="24"/>
              </w:rPr>
              <w:t>2</w:t>
            </w:r>
            <w:r w:rsidRPr="00BC06AC">
              <w:rPr>
                <w:rFonts w:hint="eastAsia"/>
                <w:sz w:val="24"/>
                <w:szCs w:val="24"/>
              </w:rPr>
              <w:t>个小时后还没有接到营业厅业务员请求时，系统取消车辆信息管理任务（输出）</w:t>
            </w:r>
          </w:p>
          <w:p w14:paraId="63603FBB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rFonts w:hint="eastAsia"/>
                <w:sz w:val="24"/>
                <w:szCs w:val="24"/>
              </w:rPr>
              <w:t>在营业厅业务员要求结束车辆信息管理时，系统更新数据，参见</w:t>
            </w:r>
            <w:r w:rsidRPr="00BC06AC">
              <w:rPr>
                <w:rFonts w:hint="eastAsia"/>
                <w:sz w:val="24"/>
                <w:szCs w:val="24"/>
              </w:rPr>
              <w:t>V</w:t>
            </w:r>
            <w:r w:rsidRPr="00BC06AC">
              <w:rPr>
                <w:sz w:val="24"/>
                <w:szCs w:val="24"/>
              </w:rPr>
              <w:t>ehicle.Update</w:t>
            </w:r>
          </w:p>
          <w:p w14:paraId="7E79D5A7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sz w:val="24"/>
                <w:szCs w:val="24"/>
              </w:rPr>
              <w:t>在营业厅业务员确认车辆信息管理任务结束时</w:t>
            </w:r>
            <w:r w:rsidRPr="00BC06AC">
              <w:rPr>
                <w:rFonts w:hint="eastAsia"/>
                <w:sz w:val="24"/>
                <w:szCs w:val="24"/>
              </w:rPr>
              <w:t>，</w:t>
            </w:r>
            <w:r w:rsidRPr="00BC06AC">
              <w:rPr>
                <w:sz w:val="24"/>
                <w:szCs w:val="24"/>
              </w:rPr>
              <w:t>系统关闭车辆信息管理任务</w:t>
            </w:r>
            <w:r w:rsidRPr="00BC06AC">
              <w:rPr>
                <w:rFonts w:hint="eastAsia"/>
                <w:sz w:val="24"/>
                <w:szCs w:val="24"/>
              </w:rPr>
              <w:t>，</w:t>
            </w:r>
            <w:r w:rsidRPr="00BC06AC">
              <w:rPr>
                <w:sz w:val="24"/>
                <w:szCs w:val="24"/>
              </w:rPr>
              <w:t>参见</w:t>
            </w:r>
            <w:r w:rsidRPr="00BC06AC">
              <w:rPr>
                <w:rFonts w:hint="eastAsia"/>
                <w:sz w:val="24"/>
                <w:szCs w:val="24"/>
              </w:rPr>
              <w:t>Vehicle</w:t>
            </w:r>
            <w:r w:rsidRPr="00BC06AC">
              <w:rPr>
                <w:sz w:val="24"/>
                <w:szCs w:val="24"/>
              </w:rPr>
              <w:t>.Close</w:t>
            </w:r>
          </w:p>
        </w:tc>
      </w:tr>
      <w:tr w:rsidR="00BC06AC" w:rsidRPr="00BC06AC" w14:paraId="2D577860" w14:textId="77777777" w:rsidTr="00BC06AC">
        <w:trPr>
          <w:trHeight w:val="1268"/>
        </w:trPr>
        <w:tc>
          <w:tcPr>
            <w:tcW w:w="2979" w:type="dxa"/>
          </w:tcPr>
          <w:p w14:paraId="4544E4EF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rFonts w:hint="eastAsia"/>
                <w:sz w:val="24"/>
                <w:szCs w:val="24"/>
              </w:rPr>
              <w:t>Ve</w:t>
            </w:r>
            <w:r w:rsidRPr="00BC06AC">
              <w:rPr>
                <w:sz w:val="24"/>
                <w:szCs w:val="24"/>
              </w:rPr>
              <w:t>hicle.Update</w:t>
            </w:r>
          </w:p>
          <w:p w14:paraId="7F0F6C4D" w14:textId="77777777" w:rsidR="00BC06AC" w:rsidRPr="00BC06AC" w:rsidRDefault="00BC06AC" w:rsidP="00BC06AC">
            <w:pPr>
              <w:rPr>
                <w:sz w:val="24"/>
                <w:szCs w:val="24"/>
              </w:rPr>
            </w:pPr>
          </w:p>
          <w:p w14:paraId="0DBAD11E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rFonts w:hint="eastAsia"/>
                <w:sz w:val="24"/>
                <w:szCs w:val="24"/>
              </w:rPr>
              <w:t>V</w:t>
            </w:r>
            <w:r w:rsidRPr="00BC06AC">
              <w:rPr>
                <w:sz w:val="24"/>
                <w:szCs w:val="24"/>
              </w:rPr>
              <w:t>ehicle.Update.VehicleItems</w:t>
            </w:r>
          </w:p>
          <w:p w14:paraId="52F52B36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rFonts w:hint="eastAsia"/>
                <w:sz w:val="24"/>
                <w:szCs w:val="24"/>
              </w:rPr>
              <w:t>V</w:t>
            </w:r>
            <w:r w:rsidRPr="00BC06AC">
              <w:rPr>
                <w:sz w:val="24"/>
                <w:szCs w:val="24"/>
              </w:rPr>
              <w:t>ehicle.Update.Vehicles</w:t>
            </w:r>
          </w:p>
        </w:tc>
        <w:tc>
          <w:tcPr>
            <w:tcW w:w="5317" w:type="dxa"/>
          </w:tcPr>
          <w:p w14:paraId="2287A31E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sz w:val="24"/>
                <w:szCs w:val="24"/>
              </w:rPr>
              <w:t>系统更新重要数据</w:t>
            </w:r>
            <w:r w:rsidRPr="00BC06AC">
              <w:rPr>
                <w:rFonts w:hint="eastAsia"/>
                <w:sz w:val="24"/>
                <w:szCs w:val="24"/>
              </w:rPr>
              <w:t>，</w:t>
            </w:r>
            <w:r w:rsidRPr="00BC06AC">
              <w:rPr>
                <w:sz w:val="24"/>
                <w:szCs w:val="24"/>
              </w:rPr>
              <w:t>整个更新过程组成一个事务</w:t>
            </w:r>
            <w:r w:rsidRPr="00BC06AC">
              <w:rPr>
                <w:rFonts w:hint="eastAsia"/>
                <w:sz w:val="24"/>
                <w:szCs w:val="24"/>
              </w:rPr>
              <w:t>，</w:t>
            </w:r>
            <w:r w:rsidRPr="00BC06AC">
              <w:rPr>
                <w:sz w:val="24"/>
                <w:szCs w:val="24"/>
              </w:rPr>
              <w:t>要么全部更新</w:t>
            </w:r>
            <w:r w:rsidRPr="00BC06AC">
              <w:rPr>
                <w:rFonts w:hint="eastAsia"/>
                <w:sz w:val="24"/>
                <w:szCs w:val="24"/>
              </w:rPr>
              <w:t>，</w:t>
            </w:r>
            <w:r w:rsidRPr="00BC06AC">
              <w:rPr>
                <w:sz w:val="24"/>
                <w:szCs w:val="24"/>
              </w:rPr>
              <w:t>要么全部不更新</w:t>
            </w:r>
          </w:p>
          <w:p w14:paraId="488969F9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rFonts w:hint="eastAsia"/>
                <w:sz w:val="24"/>
                <w:szCs w:val="24"/>
              </w:rPr>
              <w:t>系统更新车辆目录（逻辑文件）</w:t>
            </w:r>
          </w:p>
          <w:p w14:paraId="5AB35883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rFonts w:hint="eastAsia"/>
                <w:sz w:val="24"/>
                <w:szCs w:val="24"/>
              </w:rPr>
              <w:t>系统更新车辆信息（逻辑文件）</w:t>
            </w:r>
          </w:p>
        </w:tc>
      </w:tr>
      <w:tr w:rsidR="00BC06AC" w:rsidRPr="00BC06AC" w14:paraId="30671A22" w14:textId="77777777" w:rsidTr="00BC06AC">
        <w:tc>
          <w:tcPr>
            <w:tcW w:w="2979" w:type="dxa"/>
          </w:tcPr>
          <w:p w14:paraId="0FB1CC1A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rFonts w:hint="eastAsia"/>
                <w:sz w:val="24"/>
                <w:szCs w:val="24"/>
              </w:rPr>
              <w:t>V</w:t>
            </w:r>
            <w:r w:rsidRPr="00BC06AC">
              <w:rPr>
                <w:sz w:val="24"/>
                <w:szCs w:val="24"/>
              </w:rPr>
              <w:t>ehicle.Close.Next</w:t>
            </w:r>
          </w:p>
        </w:tc>
        <w:tc>
          <w:tcPr>
            <w:tcW w:w="5317" w:type="dxa"/>
          </w:tcPr>
          <w:p w14:paraId="32EFB107" w14:textId="77777777" w:rsidR="00BC06AC" w:rsidRPr="00BC06AC" w:rsidRDefault="00BC06AC" w:rsidP="00BC06AC">
            <w:pPr>
              <w:rPr>
                <w:sz w:val="24"/>
                <w:szCs w:val="24"/>
              </w:rPr>
            </w:pPr>
            <w:r w:rsidRPr="00BC06AC">
              <w:rPr>
                <w:sz w:val="24"/>
                <w:szCs w:val="24"/>
              </w:rPr>
              <w:t>系统关闭本次车辆信息管理任务</w:t>
            </w:r>
            <w:r w:rsidRPr="00BC06AC">
              <w:rPr>
                <w:rFonts w:hint="eastAsia"/>
                <w:sz w:val="24"/>
                <w:szCs w:val="24"/>
              </w:rPr>
              <w:t>，</w:t>
            </w:r>
            <w:r w:rsidRPr="00BC06AC">
              <w:rPr>
                <w:sz w:val="24"/>
                <w:szCs w:val="24"/>
              </w:rPr>
              <w:t>开始新的车辆信息管理任务</w:t>
            </w:r>
            <w:r w:rsidRPr="00BC06AC">
              <w:rPr>
                <w:rFonts w:hint="eastAsia"/>
                <w:sz w:val="24"/>
                <w:szCs w:val="24"/>
              </w:rPr>
              <w:t>（输出）</w:t>
            </w:r>
          </w:p>
        </w:tc>
      </w:tr>
    </w:tbl>
    <w:p w14:paraId="7E6253DA" w14:textId="77777777" w:rsidR="00A76794" w:rsidRDefault="00A76794" w:rsidP="00CA30B0">
      <w:pPr>
        <w:tabs>
          <w:tab w:val="left" w:pos="3500"/>
        </w:tabs>
      </w:pPr>
    </w:p>
    <w:p w14:paraId="1D37D9AB" w14:textId="77777777" w:rsidR="00BC06AC" w:rsidRDefault="00BC06AC" w:rsidP="00BC06AC">
      <w:r>
        <w:rPr>
          <w:rFonts w:hint="eastAsia"/>
        </w:rPr>
        <w:t xml:space="preserve">  </w:t>
      </w:r>
      <w:r>
        <w:rPr>
          <w:rFonts w:hint="eastAsia"/>
        </w:rPr>
        <w:t>司机</w:t>
      </w:r>
      <w:r>
        <w:t>信息管理</w:t>
      </w:r>
      <w:r w:rsidR="00B616FB">
        <w:rPr>
          <w:rFonts w:hint="eastAsia"/>
        </w:rPr>
        <w:t>需求度量</w:t>
      </w:r>
    </w:p>
    <w:p w14:paraId="02A63830" w14:textId="77777777" w:rsidR="00BC06AC" w:rsidRDefault="00BC06AC" w:rsidP="00BC06AC">
      <w:r>
        <w:rPr>
          <w:rFonts w:hint="eastAsia"/>
        </w:rPr>
        <w:t xml:space="preserve">  </w:t>
      </w:r>
      <w:r>
        <w:t>输入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14:paraId="3DC62C5B" w14:textId="77777777" w:rsidR="00BC06AC" w:rsidRDefault="00BC06AC" w:rsidP="00BC06AC">
      <w:r>
        <w:rPr>
          <w:rFonts w:hint="eastAsia"/>
        </w:rPr>
        <w:t xml:space="preserve">  </w:t>
      </w:r>
      <w:r>
        <w:t>输出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14:paraId="76A06B43" w14:textId="77777777" w:rsidR="00BC06AC" w:rsidRDefault="00BC06AC" w:rsidP="00BC06AC">
      <w:r>
        <w:rPr>
          <w:rFonts w:hint="eastAsia"/>
        </w:rPr>
        <w:t xml:space="preserve">  </w:t>
      </w:r>
      <w:r>
        <w:t>查询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14:paraId="033FCFC5" w14:textId="77777777" w:rsidR="00BC06AC" w:rsidRDefault="00BC06AC" w:rsidP="00BC06AC">
      <w:r>
        <w:rPr>
          <w:rFonts w:hint="eastAsia"/>
        </w:rPr>
        <w:t xml:space="preserve">  </w:t>
      </w:r>
      <w:r>
        <w:t>逻辑文件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14:paraId="421277BB" w14:textId="77777777" w:rsidR="00BC06AC" w:rsidRDefault="00BC06AC" w:rsidP="00BC06AC">
      <w:r>
        <w:rPr>
          <w:rFonts w:hint="eastAsia"/>
        </w:rPr>
        <w:t xml:space="preserve">  </w:t>
      </w:r>
      <w:r>
        <w:t>对外接口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59881F7F" w14:textId="77777777" w:rsidR="00BC06AC" w:rsidRDefault="00BC06AC" w:rsidP="00BC06AC">
      <w:pPr>
        <w:tabs>
          <w:tab w:val="left" w:pos="3500"/>
        </w:tabs>
      </w:pPr>
      <w:r>
        <w:rPr>
          <w:rFonts w:hint="eastAsia"/>
        </w:rPr>
        <w:t xml:space="preserve">  </w:t>
      </w:r>
      <w:r>
        <w:t>FP(Driver)=</w:t>
      </w:r>
      <w:r w:rsidRPr="00BC06AC">
        <w:rPr>
          <w:rFonts w:hint="eastAsia"/>
        </w:rPr>
        <w:t xml:space="preserve"> </w:t>
      </w:r>
      <w:r>
        <w:rPr>
          <w:rFonts w:hint="eastAsia"/>
        </w:rPr>
        <w:t>(5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4+5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5+4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4+4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10+1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7)</w:t>
      </w:r>
      <m:oMath>
        <m:r>
          <w:rPr>
            <w:rFonts w:ascii="Cambria Math" w:hAnsi="Cambria Math"/>
          </w:rPr>
          <m:t xml:space="preserve"> ×</m:t>
        </m:r>
      </m:oMath>
      <w:r>
        <w:rPr>
          <w:rFonts w:hint="eastAsia"/>
        </w:rPr>
        <w:t>(0.65+0.01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41)</w:t>
      </w:r>
      <w:r w:rsidR="00B616FB">
        <w:t>=</w:t>
      </w:r>
      <w:r>
        <w:t>114.48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9"/>
        <w:gridCol w:w="5317"/>
      </w:tblGrid>
      <w:tr w:rsidR="00BC06AC" w14:paraId="310C3BD9" w14:textId="77777777" w:rsidTr="00B616FB">
        <w:trPr>
          <w:trHeight w:val="3482"/>
        </w:trPr>
        <w:tc>
          <w:tcPr>
            <w:tcW w:w="2979" w:type="dxa"/>
          </w:tcPr>
          <w:p w14:paraId="562D1E75" w14:textId="77777777" w:rsidR="00BC06AC" w:rsidRDefault="00BC06AC" w:rsidP="00BC0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Driver</w:t>
            </w:r>
            <w:r w:rsidRPr="0055417D">
              <w:rPr>
                <w:sz w:val="24"/>
                <w:szCs w:val="24"/>
              </w:rPr>
              <w:t>.Input</w:t>
            </w:r>
          </w:p>
          <w:p w14:paraId="1BF647BF" w14:textId="77777777" w:rsidR="00BC06AC" w:rsidRPr="0055417D" w:rsidRDefault="00BC06AC" w:rsidP="00BC06AC">
            <w:pPr>
              <w:rPr>
                <w:sz w:val="24"/>
                <w:szCs w:val="24"/>
              </w:rPr>
            </w:pPr>
          </w:p>
          <w:p w14:paraId="522B2AAD" w14:textId="77777777" w:rsidR="00BC06AC" w:rsidRDefault="00BC06AC" w:rsidP="00BC0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  <w:r w:rsidRPr="0055417D">
              <w:rPr>
                <w:sz w:val="24"/>
                <w:szCs w:val="24"/>
              </w:rPr>
              <w:t>.Input.Cancel</w:t>
            </w:r>
          </w:p>
          <w:p w14:paraId="5D1102D7" w14:textId="77777777" w:rsidR="00BC06AC" w:rsidRPr="0055417D" w:rsidRDefault="00BC06AC" w:rsidP="00BC06AC">
            <w:pPr>
              <w:rPr>
                <w:sz w:val="24"/>
                <w:szCs w:val="24"/>
              </w:rPr>
            </w:pPr>
          </w:p>
          <w:p w14:paraId="70A6E3B2" w14:textId="77777777" w:rsidR="00BC06AC" w:rsidRDefault="00BC06AC" w:rsidP="00BC06AC">
            <w:pPr>
              <w:rPr>
                <w:sz w:val="24"/>
                <w:szCs w:val="24"/>
              </w:rPr>
            </w:pPr>
          </w:p>
          <w:p w14:paraId="4D7A0B97" w14:textId="77777777" w:rsidR="00BC06AC" w:rsidRDefault="00BC06AC" w:rsidP="00BC06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Driver</w:t>
            </w:r>
            <w:r w:rsidRPr="0055417D">
              <w:rPr>
                <w:sz w:val="24"/>
                <w:szCs w:val="24"/>
              </w:rPr>
              <w:t>.Input.Del</w:t>
            </w:r>
          </w:p>
          <w:p w14:paraId="5E1B774C" w14:textId="77777777" w:rsidR="00BC06AC" w:rsidRPr="0055417D" w:rsidRDefault="00BC06AC" w:rsidP="00BC06AC">
            <w:pPr>
              <w:rPr>
                <w:sz w:val="24"/>
                <w:szCs w:val="24"/>
              </w:rPr>
            </w:pPr>
          </w:p>
          <w:p w14:paraId="5EBC7779" w14:textId="77777777" w:rsidR="00BC06AC" w:rsidRDefault="00BC06AC" w:rsidP="00BC0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  <w:r w:rsidRPr="0055417D">
              <w:rPr>
                <w:sz w:val="24"/>
                <w:szCs w:val="24"/>
              </w:rPr>
              <w:t>.Input.</w:t>
            </w:r>
            <w:r>
              <w:rPr>
                <w:sz w:val="24"/>
                <w:szCs w:val="24"/>
              </w:rPr>
              <w:t>Driver</w:t>
            </w:r>
          </w:p>
          <w:p w14:paraId="7F404720" w14:textId="77777777" w:rsidR="00BC06AC" w:rsidRPr="0055417D" w:rsidRDefault="00BC06AC" w:rsidP="00BC06AC">
            <w:pPr>
              <w:rPr>
                <w:sz w:val="24"/>
                <w:szCs w:val="24"/>
              </w:rPr>
            </w:pPr>
          </w:p>
          <w:p w14:paraId="5FF5A596" w14:textId="77777777" w:rsidR="00BC06AC" w:rsidRDefault="00BC06AC" w:rsidP="00BC06AC">
            <w:pPr>
              <w:rPr>
                <w:sz w:val="24"/>
                <w:szCs w:val="24"/>
              </w:rPr>
            </w:pPr>
          </w:p>
          <w:p w14:paraId="6DDE5B35" w14:textId="77777777" w:rsidR="00BC06AC" w:rsidRPr="0055417D" w:rsidRDefault="00BC06AC" w:rsidP="00BC0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  <w:r w:rsidRPr="0055417D">
              <w:rPr>
                <w:rFonts w:hint="eastAsia"/>
                <w:sz w:val="24"/>
                <w:szCs w:val="24"/>
              </w:rPr>
              <w:t>.Input.Invalid</w:t>
            </w:r>
          </w:p>
          <w:p w14:paraId="065DF9CB" w14:textId="77777777" w:rsidR="00BC06AC" w:rsidRDefault="00BC06AC" w:rsidP="00BC06AC">
            <w:pPr>
              <w:rPr>
                <w:sz w:val="24"/>
                <w:szCs w:val="24"/>
              </w:rPr>
            </w:pPr>
          </w:p>
          <w:p w14:paraId="5E4485D6" w14:textId="77777777" w:rsidR="00BC06AC" w:rsidRDefault="00BC06AC" w:rsidP="00BC06AC">
            <w:r>
              <w:rPr>
                <w:sz w:val="24"/>
                <w:szCs w:val="24"/>
              </w:rPr>
              <w:t>Driver</w:t>
            </w:r>
            <w:r w:rsidRPr="0055417D">
              <w:rPr>
                <w:sz w:val="24"/>
                <w:szCs w:val="24"/>
              </w:rPr>
              <w:t>.Input.New</w:t>
            </w:r>
          </w:p>
        </w:tc>
        <w:tc>
          <w:tcPr>
            <w:tcW w:w="5317" w:type="dxa"/>
          </w:tcPr>
          <w:p w14:paraId="05CF3937" w14:textId="77777777" w:rsidR="00BC06AC" w:rsidRPr="0055417D" w:rsidRDefault="00BC06AC" w:rsidP="00BC06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系统应该允许营业厅业务员在司机</w:t>
            </w:r>
            <w:r w:rsidRPr="0055417D">
              <w:rPr>
                <w:rFonts w:hint="eastAsia"/>
                <w:sz w:val="24"/>
                <w:szCs w:val="24"/>
              </w:rPr>
              <w:t>信息管理任务</w:t>
            </w:r>
            <w:r>
              <w:rPr>
                <w:rFonts w:hint="eastAsia"/>
                <w:sz w:val="24"/>
                <w:szCs w:val="24"/>
              </w:rPr>
              <w:t>（输出）</w:t>
            </w:r>
            <w:r w:rsidRPr="0055417D">
              <w:rPr>
                <w:rFonts w:hint="eastAsia"/>
                <w:sz w:val="24"/>
                <w:szCs w:val="24"/>
              </w:rPr>
              <w:t>中进行输入</w:t>
            </w:r>
          </w:p>
          <w:p w14:paraId="79D2979E" w14:textId="77777777" w:rsidR="00BC06AC" w:rsidRPr="0055417D" w:rsidRDefault="00BC06AC" w:rsidP="00BC06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在营业厅业务员输入取消命令时（查询），系统关闭当前司机信息管理任务，开始新的司机</w:t>
            </w:r>
            <w:r w:rsidRPr="0055417D">
              <w:rPr>
                <w:rFonts w:hint="eastAsia"/>
                <w:sz w:val="24"/>
                <w:szCs w:val="24"/>
              </w:rPr>
              <w:t>信息管理任务</w:t>
            </w:r>
          </w:p>
          <w:p w14:paraId="1F0F81C9" w14:textId="77777777" w:rsidR="00BC06AC" w:rsidRPr="0055417D" w:rsidRDefault="00BC06AC" w:rsidP="00BC06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在营业厅业务员输入删除司机命令时（查询），执行删除司机</w:t>
            </w:r>
            <w:r w:rsidRPr="0055417D">
              <w:rPr>
                <w:rFonts w:hint="eastAsia"/>
                <w:sz w:val="24"/>
                <w:szCs w:val="24"/>
              </w:rPr>
              <w:t>命令，参见</w:t>
            </w:r>
            <w:r>
              <w:rPr>
                <w:rFonts w:hint="eastAsia"/>
                <w:sz w:val="24"/>
                <w:szCs w:val="24"/>
              </w:rPr>
              <w:t>Driver</w:t>
            </w:r>
            <w:r w:rsidRPr="0055417D">
              <w:rPr>
                <w:sz w:val="24"/>
                <w:szCs w:val="24"/>
              </w:rPr>
              <w:t>.Del</w:t>
            </w:r>
          </w:p>
          <w:p w14:paraId="30F2B963" w14:textId="77777777" w:rsidR="00BC06AC" w:rsidRPr="0055417D" w:rsidRDefault="00BC06AC" w:rsidP="00BC06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在营业厅业务员输入司机目录中存在的司机编号时（输入），系统执行司机</w:t>
            </w:r>
            <w:r w:rsidRPr="0055417D">
              <w:rPr>
                <w:rFonts w:hint="eastAsia"/>
                <w:sz w:val="24"/>
                <w:szCs w:val="24"/>
              </w:rPr>
              <w:t>输入任务，参见</w:t>
            </w:r>
            <w:r>
              <w:rPr>
                <w:sz w:val="24"/>
                <w:szCs w:val="24"/>
              </w:rPr>
              <w:t>Driver</w:t>
            </w:r>
            <w:r w:rsidRPr="0055417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Driver</w:t>
            </w:r>
          </w:p>
          <w:p w14:paraId="6ABEDBBC" w14:textId="77777777" w:rsidR="00BC06AC" w:rsidRPr="0055417D" w:rsidRDefault="00BC06AC" w:rsidP="00BC06AC">
            <w:pPr>
              <w:rPr>
                <w:sz w:val="24"/>
                <w:szCs w:val="24"/>
              </w:rPr>
            </w:pPr>
            <w:r w:rsidRPr="0055417D">
              <w:rPr>
                <w:sz w:val="24"/>
                <w:szCs w:val="24"/>
              </w:rPr>
              <w:t>在营业厅业务员输入其他标识时</w:t>
            </w:r>
            <w:r w:rsidRPr="0055417D">
              <w:rPr>
                <w:rFonts w:hint="eastAsia"/>
                <w:sz w:val="24"/>
                <w:szCs w:val="24"/>
              </w:rPr>
              <w:t>，</w:t>
            </w:r>
            <w:r w:rsidRPr="0055417D">
              <w:rPr>
                <w:sz w:val="24"/>
                <w:szCs w:val="24"/>
              </w:rPr>
              <w:t>系统显示输入无效</w:t>
            </w:r>
          </w:p>
          <w:p w14:paraId="3700B428" w14:textId="77777777" w:rsidR="00BC06AC" w:rsidRDefault="00BC06AC" w:rsidP="00BC06AC">
            <w:r>
              <w:rPr>
                <w:rFonts w:hint="eastAsia"/>
                <w:sz w:val="24"/>
                <w:szCs w:val="24"/>
              </w:rPr>
              <w:t>在营业厅业务员新建司机编号时（查询），系统执行司机</w:t>
            </w:r>
            <w:r w:rsidRPr="0055417D">
              <w:rPr>
                <w:rFonts w:hint="eastAsia"/>
                <w:sz w:val="24"/>
                <w:szCs w:val="24"/>
              </w:rPr>
              <w:t>新建任务，参见</w:t>
            </w:r>
            <w:r>
              <w:rPr>
                <w:sz w:val="24"/>
                <w:szCs w:val="24"/>
              </w:rPr>
              <w:t>Driver</w:t>
            </w:r>
            <w:r w:rsidRPr="0055417D">
              <w:rPr>
                <w:sz w:val="24"/>
                <w:szCs w:val="24"/>
              </w:rPr>
              <w:t>.New</w:t>
            </w:r>
          </w:p>
        </w:tc>
      </w:tr>
      <w:tr w:rsidR="00BC06AC" w14:paraId="6ECBC89B" w14:textId="77777777" w:rsidTr="00B616FB">
        <w:trPr>
          <w:trHeight w:val="946"/>
        </w:trPr>
        <w:tc>
          <w:tcPr>
            <w:tcW w:w="2979" w:type="dxa"/>
          </w:tcPr>
          <w:p w14:paraId="3D60BB17" w14:textId="77777777" w:rsidR="00BC06AC" w:rsidRPr="0055417D" w:rsidRDefault="00BC06AC" w:rsidP="00BC0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  <w:r w:rsidRPr="0055417D">
              <w:rPr>
                <w:rFonts w:hint="eastAsia"/>
                <w:sz w:val="24"/>
                <w:szCs w:val="24"/>
              </w:rPr>
              <w:t>.Del.Null</w:t>
            </w:r>
          </w:p>
          <w:p w14:paraId="42F6313B" w14:textId="77777777" w:rsidR="00BC06AC" w:rsidRPr="0055417D" w:rsidRDefault="00BC06AC" w:rsidP="00BC0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  <w:r w:rsidRPr="0055417D">
              <w:rPr>
                <w:sz w:val="24"/>
                <w:szCs w:val="24"/>
              </w:rPr>
              <w:t>.Del.</w:t>
            </w:r>
            <w:r>
              <w:rPr>
                <w:sz w:val="24"/>
                <w:szCs w:val="24"/>
              </w:rPr>
              <w:t>Drivers</w:t>
            </w:r>
          </w:p>
        </w:tc>
        <w:tc>
          <w:tcPr>
            <w:tcW w:w="5317" w:type="dxa"/>
          </w:tcPr>
          <w:p w14:paraId="79CB7008" w14:textId="77777777" w:rsidR="00BC06AC" w:rsidRPr="0055417D" w:rsidRDefault="00BC06AC" w:rsidP="00BC06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在车辆目录中没有任何司机</w:t>
            </w:r>
            <w:r w:rsidRPr="0055417D">
              <w:rPr>
                <w:rFonts w:hint="eastAsia"/>
                <w:sz w:val="24"/>
                <w:szCs w:val="24"/>
              </w:rPr>
              <w:t>时，系统不予响应</w:t>
            </w:r>
          </w:p>
          <w:p w14:paraId="0C95EDAD" w14:textId="77777777" w:rsidR="00BC06AC" w:rsidRPr="0055417D" w:rsidRDefault="00BC06AC" w:rsidP="00BC06AC">
            <w:pPr>
              <w:rPr>
                <w:sz w:val="24"/>
                <w:szCs w:val="24"/>
              </w:rPr>
            </w:pPr>
            <w:r w:rsidRPr="0055417D">
              <w:rPr>
                <w:rFonts w:hint="eastAsia"/>
                <w:sz w:val="24"/>
                <w:szCs w:val="24"/>
              </w:rPr>
              <w:t>在营</w:t>
            </w:r>
            <w:r>
              <w:rPr>
                <w:rFonts w:hint="eastAsia"/>
                <w:sz w:val="24"/>
                <w:szCs w:val="24"/>
              </w:rPr>
              <w:t>业厅业务员从司机目录中选中待删除司机时，系统在司机目录中删除该司机（输出）</w:t>
            </w:r>
          </w:p>
        </w:tc>
      </w:tr>
      <w:tr w:rsidR="00BC06AC" w14:paraId="4D952BFB" w14:textId="77777777" w:rsidTr="00B616FB">
        <w:trPr>
          <w:trHeight w:val="946"/>
        </w:trPr>
        <w:tc>
          <w:tcPr>
            <w:tcW w:w="2979" w:type="dxa"/>
          </w:tcPr>
          <w:p w14:paraId="1ADBDC72" w14:textId="77777777" w:rsidR="00BC06AC" w:rsidRPr="0055417D" w:rsidRDefault="00BC06AC" w:rsidP="00BC0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  <w:r w:rsidRPr="0055417D">
              <w:rPr>
                <w:sz w:val="24"/>
                <w:szCs w:val="24"/>
              </w:rPr>
              <w:t>.New.Exist</w:t>
            </w:r>
          </w:p>
          <w:p w14:paraId="7FA4B7E2" w14:textId="77777777" w:rsidR="00BC06AC" w:rsidRPr="0055417D" w:rsidRDefault="00BC06AC" w:rsidP="00BC0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  <w:r w:rsidRPr="0055417D">
              <w:rPr>
                <w:sz w:val="24"/>
                <w:szCs w:val="24"/>
              </w:rPr>
              <w:t>.New.InExist</w:t>
            </w:r>
          </w:p>
        </w:tc>
        <w:tc>
          <w:tcPr>
            <w:tcW w:w="5317" w:type="dxa"/>
          </w:tcPr>
          <w:p w14:paraId="6D2F5B53" w14:textId="77777777" w:rsidR="00BC06AC" w:rsidRPr="0055417D" w:rsidRDefault="00BC06AC" w:rsidP="00BC06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车辆目录中已存在该司机</w:t>
            </w:r>
            <w:r w:rsidRPr="0055417D">
              <w:rPr>
                <w:rFonts w:hint="eastAsia"/>
                <w:sz w:val="24"/>
                <w:szCs w:val="24"/>
              </w:rPr>
              <w:t>时，系统不予响应</w:t>
            </w:r>
          </w:p>
          <w:p w14:paraId="4CCF73AA" w14:textId="77777777" w:rsidR="00BC06AC" w:rsidRPr="0055417D" w:rsidRDefault="00BC06AC" w:rsidP="00BC06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车辆目录中不存在该司机时（逻辑文件），系统显示司机目录，并将新输入司机</w:t>
            </w:r>
            <w:r w:rsidRPr="0055417D">
              <w:rPr>
                <w:rFonts w:hint="eastAsia"/>
                <w:sz w:val="24"/>
                <w:szCs w:val="24"/>
              </w:rPr>
              <w:t>信息添加到列表中</w:t>
            </w:r>
            <w:r>
              <w:rPr>
                <w:rFonts w:hint="eastAsia"/>
                <w:sz w:val="24"/>
                <w:szCs w:val="24"/>
              </w:rPr>
              <w:t>（输出）</w:t>
            </w:r>
          </w:p>
        </w:tc>
      </w:tr>
      <w:tr w:rsidR="00BC06AC" w14:paraId="3D9C8809" w14:textId="77777777" w:rsidTr="00B616FB">
        <w:trPr>
          <w:trHeight w:val="1278"/>
        </w:trPr>
        <w:tc>
          <w:tcPr>
            <w:tcW w:w="2979" w:type="dxa"/>
          </w:tcPr>
          <w:p w14:paraId="6EC5133F" w14:textId="77777777" w:rsidR="00BC06AC" w:rsidRPr="0055417D" w:rsidRDefault="00BC06AC" w:rsidP="00BC0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  <w:r w:rsidRPr="0055417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Driver</w:t>
            </w:r>
          </w:p>
          <w:p w14:paraId="19805AA4" w14:textId="77777777" w:rsidR="00BC06AC" w:rsidRPr="0055417D" w:rsidRDefault="00BC06AC" w:rsidP="00BC0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  <w:r w:rsidRPr="0055417D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Driver</w:t>
            </w:r>
            <w:r w:rsidRPr="0055417D">
              <w:rPr>
                <w:sz w:val="24"/>
                <w:szCs w:val="24"/>
              </w:rPr>
              <w:t>.Mark</w:t>
            </w:r>
          </w:p>
          <w:p w14:paraId="6C21F7B4" w14:textId="77777777" w:rsidR="00BC06AC" w:rsidRPr="0055417D" w:rsidRDefault="00BC06AC" w:rsidP="00BC0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  <w:r w:rsidRPr="0055417D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Driver</w:t>
            </w:r>
            <w:r w:rsidRPr="0055417D">
              <w:rPr>
                <w:rFonts w:hint="eastAsia"/>
                <w:sz w:val="24"/>
                <w:szCs w:val="24"/>
              </w:rPr>
              <w:t>.</w:t>
            </w:r>
            <w:r w:rsidRPr="0055417D">
              <w:rPr>
                <w:sz w:val="24"/>
                <w:szCs w:val="24"/>
              </w:rPr>
              <w:t>Hall</w:t>
            </w:r>
          </w:p>
          <w:p w14:paraId="6E28A215" w14:textId="77777777" w:rsidR="00BC06AC" w:rsidRPr="0055417D" w:rsidRDefault="00BC06AC" w:rsidP="00BC0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  <w:r w:rsidRPr="0055417D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Driver</w:t>
            </w:r>
            <w:r w:rsidRPr="0055417D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5317" w:type="dxa"/>
          </w:tcPr>
          <w:p w14:paraId="27DEFCD6" w14:textId="77777777" w:rsidR="00BC06AC" w:rsidRPr="0055417D" w:rsidRDefault="00BC06AC" w:rsidP="00BC0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系统显示输入司机</w:t>
            </w:r>
            <w:r w:rsidRPr="0055417D">
              <w:rPr>
                <w:sz w:val="24"/>
                <w:szCs w:val="24"/>
              </w:rPr>
              <w:t>的信息</w:t>
            </w:r>
            <w:r>
              <w:rPr>
                <w:rFonts w:hint="eastAsia"/>
                <w:sz w:val="24"/>
                <w:szCs w:val="24"/>
              </w:rPr>
              <w:t>（输出，逻辑文件）</w:t>
            </w:r>
          </w:p>
          <w:p w14:paraId="3096654D" w14:textId="77777777" w:rsidR="00BC06AC" w:rsidRPr="0055417D" w:rsidRDefault="00BC06AC" w:rsidP="00BC0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系统允许营业厅业务员输入司机</w:t>
            </w:r>
            <w:r w:rsidRPr="0055417D">
              <w:rPr>
                <w:sz w:val="24"/>
                <w:szCs w:val="24"/>
              </w:rPr>
              <w:t>代号</w:t>
            </w:r>
            <w:r>
              <w:rPr>
                <w:rFonts w:hint="eastAsia"/>
                <w:sz w:val="24"/>
                <w:szCs w:val="24"/>
              </w:rPr>
              <w:t>（输入）</w:t>
            </w:r>
          </w:p>
          <w:p w14:paraId="14B9005C" w14:textId="77777777" w:rsidR="00BC06AC" w:rsidRPr="0055417D" w:rsidRDefault="00BC06AC" w:rsidP="00BC06AC">
            <w:pPr>
              <w:rPr>
                <w:sz w:val="24"/>
                <w:szCs w:val="24"/>
              </w:rPr>
            </w:pPr>
            <w:r w:rsidRPr="0055417D">
              <w:rPr>
                <w:sz w:val="24"/>
                <w:szCs w:val="24"/>
              </w:rPr>
              <w:t>系统允许营业厅业务员输入营业厅编号</w:t>
            </w:r>
            <w:r>
              <w:rPr>
                <w:rFonts w:hint="eastAsia"/>
                <w:sz w:val="24"/>
                <w:szCs w:val="24"/>
              </w:rPr>
              <w:t>（输入）</w:t>
            </w:r>
          </w:p>
          <w:p w14:paraId="184F848B" w14:textId="77777777" w:rsidR="00BC06AC" w:rsidRPr="0055417D" w:rsidRDefault="00BC06AC" w:rsidP="00BC0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系统允许营业厅业务员输入司机身份证号</w:t>
            </w:r>
            <w:r>
              <w:rPr>
                <w:rFonts w:hint="eastAsia"/>
                <w:sz w:val="24"/>
                <w:szCs w:val="24"/>
              </w:rPr>
              <w:t>（输入）</w:t>
            </w:r>
          </w:p>
        </w:tc>
      </w:tr>
      <w:tr w:rsidR="00BC06AC" w14:paraId="16C004C7" w14:textId="77777777" w:rsidTr="00B616FB">
        <w:trPr>
          <w:trHeight w:val="841"/>
        </w:trPr>
        <w:tc>
          <w:tcPr>
            <w:tcW w:w="2979" w:type="dxa"/>
          </w:tcPr>
          <w:p w14:paraId="391B9C4F" w14:textId="77777777" w:rsidR="00BC06AC" w:rsidRDefault="00BC06AC" w:rsidP="00BC06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Driver</w:t>
            </w:r>
            <w:r w:rsidRPr="0055417D">
              <w:rPr>
                <w:sz w:val="24"/>
                <w:szCs w:val="24"/>
              </w:rPr>
              <w:t>.End</w:t>
            </w:r>
          </w:p>
          <w:p w14:paraId="734850C6" w14:textId="77777777" w:rsidR="00BC06AC" w:rsidRPr="0055417D" w:rsidRDefault="00BC06AC" w:rsidP="00BC06AC">
            <w:pPr>
              <w:rPr>
                <w:sz w:val="24"/>
                <w:szCs w:val="24"/>
              </w:rPr>
            </w:pPr>
          </w:p>
          <w:p w14:paraId="384FA01C" w14:textId="77777777" w:rsidR="00BC06AC" w:rsidRDefault="00BC06AC" w:rsidP="00BC06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Driver</w:t>
            </w:r>
            <w:r w:rsidRPr="0055417D">
              <w:rPr>
                <w:sz w:val="24"/>
                <w:szCs w:val="24"/>
              </w:rPr>
              <w:t>.End</w:t>
            </w:r>
            <w:r w:rsidRPr="0055417D">
              <w:rPr>
                <w:rFonts w:hint="eastAsia"/>
                <w:sz w:val="24"/>
                <w:szCs w:val="24"/>
              </w:rPr>
              <w:t>.</w:t>
            </w:r>
            <w:r w:rsidRPr="0055417D">
              <w:rPr>
                <w:sz w:val="24"/>
                <w:szCs w:val="24"/>
              </w:rPr>
              <w:t>Timeout</w:t>
            </w:r>
          </w:p>
          <w:p w14:paraId="61BE2677" w14:textId="77777777" w:rsidR="00BC06AC" w:rsidRDefault="00BC06AC" w:rsidP="00BC06AC">
            <w:pPr>
              <w:rPr>
                <w:sz w:val="24"/>
                <w:szCs w:val="24"/>
              </w:rPr>
            </w:pPr>
          </w:p>
          <w:p w14:paraId="56D68A55" w14:textId="77777777" w:rsidR="00B616FB" w:rsidRDefault="00B616FB" w:rsidP="00BC06AC">
            <w:pPr>
              <w:rPr>
                <w:sz w:val="24"/>
                <w:szCs w:val="24"/>
              </w:rPr>
            </w:pPr>
          </w:p>
          <w:p w14:paraId="7F85B651" w14:textId="77777777" w:rsidR="00BC06AC" w:rsidRDefault="00BC06AC" w:rsidP="00BC06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Driver</w:t>
            </w:r>
            <w:r w:rsidRPr="0055417D">
              <w:rPr>
                <w:rFonts w:hint="eastAsia"/>
                <w:sz w:val="24"/>
                <w:szCs w:val="24"/>
              </w:rPr>
              <w:t>.</w:t>
            </w:r>
            <w:r w:rsidRPr="0055417D">
              <w:rPr>
                <w:sz w:val="24"/>
                <w:szCs w:val="24"/>
              </w:rPr>
              <w:t>End.</w:t>
            </w:r>
            <w:r w:rsidRPr="0055417D">
              <w:rPr>
                <w:rFonts w:hint="eastAsia"/>
                <w:sz w:val="24"/>
                <w:szCs w:val="24"/>
              </w:rPr>
              <w:t>Update</w:t>
            </w:r>
          </w:p>
          <w:p w14:paraId="47B040A7" w14:textId="77777777" w:rsidR="00BC06AC" w:rsidRPr="0055417D" w:rsidRDefault="00BC06AC" w:rsidP="00BC06AC">
            <w:pPr>
              <w:rPr>
                <w:sz w:val="24"/>
                <w:szCs w:val="24"/>
              </w:rPr>
            </w:pPr>
          </w:p>
          <w:p w14:paraId="4FAD30FE" w14:textId="77777777" w:rsidR="00BC06AC" w:rsidRPr="0055417D" w:rsidRDefault="00BC06AC" w:rsidP="00BC06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Driver</w:t>
            </w:r>
            <w:r w:rsidRPr="0055417D">
              <w:rPr>
                <w:sz w:val="24"/>
                <w:szCs w:val="24"/>
              </w:rPr>
              <w:t>.End.Close</w:t>
            </w:r>
          </w:p>
        </w:tc>
        <w:tc>
          <w:tcPr>
            <w:tcW w:w="5317" w:type="dxa"/>
          </w:tcPr>
          <w:p w14:paraId="423D5072" w14:textId="77777777" w:rsidR="00BC06AC" w:rsidRPr="0055417D" w:rsidRDefault="00B616FB" w:rsidP="00BC0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系统应该允许营业厅业务员要求结束</w:t>
            </w:r>
            <w:r>
              <w:rPr>
                <w:rFonts w:hint="eastAsia"/>
                <w:sz w:val="24"/>
                <w:szCs w:val="24"/>
              </w:rPr>
              <w:t>司机</w:t>
            </w:r>
            <w:r w:rsidR="00BC06AC" w:rsidRPr="0055417D">
              <w:rPr>
                <w:sz w:val="24"/>
                <w:szCs w:val="24"/>
              </w:rPr>
              <w:t>信息管理</w:t>
            </w:r>
          </w:p>
          <w:p w14:paraId="45440CE4" w14:textId="77777777" w:rsidR="00BC06AC" w:rsidRPr="0055417D" w:rsidRDefault="00B616FB" w:rsidP="00BC06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在司机</w:t>
            </w:r>
            <w:r w:rsidR="00BC06AC" w:rsidRPr="0055417D">
              <w:rPr>
                <w:rFonts w:hint="eastAsia"/>
                <w:sz w:val="24"/>
                <w:szCs w:val="24"/>
              </w:rPr>
              <w:t>信息管理开始</w:t>
            </w:r>
            <w:r w:rsidR="00BC06AC" w:rsidRPr="0055417D">
              <w:rPr>
                <w:rFonts w:hint="eastAsia"/>
                <w:sz w:val="24"/>
                <w:szCs w:val="24"/>
              </w:rPr>
              <w:t>2</w:t>
            </w:r>
            <w:r w:rsidR="00BC06AC" w:rsidRPr="0055417D">
              <w:rPr>
                <w:rFonts w:hint="eastAsia"/>
                <w:sz w:val="24"/>
                <w:szCs w:val="24"/>
              </w:rPr>
              <w:t>个小时后还没有接到</w:t>
            </w:r>
            <w:r>
              <w:rPr>
                <w:rFonts w:hint="eastAsia"/>
                <w:sz w:val="24"/>
                <w:szCs w:val="24"/>
              </w:rPr>
              <w:t>营业厅业务员请求时，系统取消司机</w:t>
            </w:r>
            <w:r w:rsidR="00BC06AC" w:rsidRPr="0055417D">
              <w:rPr>
                <w:rFonts w:hint="eastAsia"/>
                <w:sz w:val="24"/>
                <w:szCs w:val="24"/>
              </w:rPr>
              <w:t>信息管理任务</w:t>
            </w:r>
            <w:r w:rsidR="00BC06AC">
              <w:rPr>
                <w:rFonts w:hint="eastAsia"/>
                <w:sz w:val="24"/>
                <w:szCs w:val="24"/>
              </w:rPr>
              <w:t>（输出）</w:t>
            </w:r>
          </w:p>
          <w:p w14:paraId="5EAF5ABF" w14:textId="77777777" w:rsidR="00BC06AC" w:rsidRPr="0055417D" w:rsidRDefault="00B616FB" w:rsidP="00BC06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在营业厅业务员要求结束司机</w:t>
            </w:r>
            <w:r w:rsidR="00BC06AC" w:rsidRPr="0055417D">
              <w:rPr>
                <w:rFonts w:hint="eastAsia"/>
                <w:sz w:val="24"/>
                <w:szCs w:val="24"/>
              </w:rPr>
              <w:t>信息管理时，系统更新数据，参见</w:t>
            </w:r>
            <w:r>
              <w:rPr>
                <w:rFonts w:hint="eastAsia"/>
                <w:sz w:val="24"/>
                <w:szCs w:val="24"/>
              </w:rPr>
              <w:t>Driver</w:t>
            </w:r>
            <w:r w:rsidR="00BC06AC" w:rsidRPr="0055417D">
              <w:rPr>
                <w:sz w:val="24"/>
                <w:szCs w:val="24"/>
              </w:rPr>
              <w:t>.Update</w:t>
            </w:r>
          </w:p>
          <w:p w14:paraId="08393C03" w14:textId="77777777" w:rsidR="00BC06AC" w:rsidRPr="0055417D" w:rsidRDefault="00B616FB" w:rsidP="00BC0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在营业厅业务员确认</w:t>
            </w:r>
            <w:r>
              <w:rPr>
                <w:rFonts w:hint="eastAsia"/>
                <w:sz w:val="24"/>
                <w:szCs w:val="24"/>
              </w:rPr>
              <w:t>司机</w:t>
            </w:r>
            <w:r w:rsidR="00BC06AC" w:rsidRPr="0055417D">
              <w:rPr>
                <w:sz w:val="24"/>
                <w:szCs w:val="24"/>
              </w:rPr>
              <w:t>信息管理任务结束时</w:t>
            </w:r>
            <w:r w:rsidR="00BC06AC" w:rsidRPr="0055417D"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系统关闭</w:t>
            </w:r>
            <w:r>
              <w:rPr>
                <w:rFonts w:hint="eastAsia"/>
                <w:sz w:val="24"/>
                <w:szCs w:val="24"/>
              </w:rPr>
              <w:t>司机</w:t>
            </w:r>
            <w:r w:rsidR="00BC06AC" w:rsidRPr="0055417D">
              <w:rPr>
                <w:sz w:val="24"/>
                <w:szCs w:val="24"/>
              </w:rPr>
              <w:t>信息管理任务</w:t>
            </w:r>
            <w:r w:rsidR="00BC06AC" w:rsidRPr="0055417D">
              <w:rPr>
                <w:rFonts w:hint="eastAsia"/>
                <w:sz w:val="24"/>
                <w:szCs w:val="24"/>
              </w:rPr>
              <w:t>，</w:t>
            </w:r>
            <w:r w:rsidR="00BC06AC" w:rsidRPr="0055417D">
              <w:rPr>
                <w:sz w:val="24"/>
                <w:szCs w:val="24"/>
              </w:rPr>
              <w:t>参见</w:t>
            </w:r>
            <w:r>
              <w:rPr>
                <w:rFonts w:hint="eastAsia"/>
                <w:sz w:val="24"/>
                <w:szCs w:val="24"/>
              </w:rPr>
              <w:t>Driver</w:t>
            </w:r>
            <w:r w:rsidR="00BC06AC" w:rsidRPr="0055417D">
              <w:rPr>
                <w:sz w:val="24"/>
                <w:szCs w:val="24"/>
              </w:rPr>
              <w:t>.Close</w:t>
            </w:r>
          </w:p>
        </w:tc>
      </w:tr>
      <w:tr w:rsidR="00BC06AC" w14:paraId="234A3461" w14:textId="77777777" w:rsidTr="00B616FB">
        <w:trPr>
          <w:trHeight w:val="1268"/>
        </w:trPr>
        <w:tc>
          <w:tcPr>
            <w:tcW w:w="2979" w:type="dxa"/>
          </w:tcPr>
          <w:p w14:paraId="5F83F6EB" w14:textId="77777777" w:rsidR="00BC06AC" w:rsidRDefault="00BC06AC" w:rsidP="00BC06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Driver</w:t>
            </w:r>
            <w:r w:rsidRPr="0055417D">
              <w:rPr>
                <w:sz w:val="24"/>
                <w:szCs w:val="24"/>
              </w:rPr>
              <w:t>.Update</w:t>
            </w:r>
          </w:p>
          <w:p w14:paraId="64A49127" w14:textId="77777777" w:rsidR="00B616FB" w:rsidRDefault="00B616FB" w:rsidP="00BC06AC">
            <w:pPr>
              <w:rPr>
                <w:sz w:val="24"/>
                <w:szCs w:val="24"/>
              </w:rPr>
            </w:pPr>
          </w:p>
          <w:p w14:paraId="186161B5" w14:textId="77777777" w:rsidR="00BC06AC" w:rsidRPr="0055417D" w:rsidRDefault="00BC06AC" w:rsidP="00BC06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Driver</w:t>
            </w:r>
            <w:r w:rsidR="00B616FB">
              <w:rPr>
                <w:sz w:val="24"/>
                <w:szCs w:val="24"/>
              </w:rPr>
              <w:t>.Update</w:t>
            </w:r>
            <w:r w:rsidR="00B616FB">
              <w:rPr>
                <w:rFonts w:hint="eastAsia"/>
                <w:sz w:val="24"/>
                <w:szCs w:val="24"/>
              </w:rPr>
              <w:t>.Driver</w:t>
            </w:r>
            <w:r w:rsidRPr="0055417D">
              <w:rPr>
                <w:sz w:val="24"/>
                <w:szCs w:val="24"/>
              </w:rPr>
              <w:t>Items</w:t>
            </w:r>
          </w:p>
          <w:p w14:paraId="6AEE1CBE" w14:textId="77777777" w:rsidR="00BC06AC" w:rsidRPr="0055417D" w:rsidRDefault="00BC06AC" w:rsidP="00BC06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Driver</w:t>
            </w:r>
            <w:r w:rsidR="00B616FB">
              <w:rPr>
                <w:sz w:val="24"/>
                <w:szCs w:val="24"/>
              </w:rPr>
              <w:t>.Update.</w:t>
            </w:r>
            <w:r w:rsidR="00B616FB">
              <w:rPr>
                <w:rFonts w:hint="eastAsia"/>
                <w:sz w:val="24"/>
                <w:szCs w:val="24"/>
              </w:rPr>
              <w:t>Driver</w:t>
            </w:r>
          </w:p>
        </w:tc>
        <w:tc>
          <w:tcPr>
            <w:tcW w:w="5317" w:type="dxa"/>
          </w:tcPr>
          <w:p w14:paraId="4BD18382" w14:textId="77777777" w:rsidR="00BC06AC" w:rsidRPr="0055417D" w:rsidRDefault="00BC06AC" w:rsidP="00BC06AC">
            <w:pPr>
              <w:rPr>
                <w:sz w:val="24"/>
                <w:szCs w:val="24"/>
              </w:rPr>
            </w:pPr>
            <w:r w:rsidRPr="0055417D">
              <w:rPr>
                <w:sz w:val="24"/>
                <w:szCs w:val="24"/>
              </w:rPr>
              <w:t>系统更新重要数据</w:t>
            </w:r>
            <w:r w:rsidRPr="0055417D">
              <w:rPr>
                <w:rFonts w:hint="eastAsia"/>
                <w:sz w:val="24"/>
                <w:szCs w:val="24"/>
              </w:rPr>
              <w:t>，</w:t>
            </w:r>
            <w:r w:rsidRPr="0055417D">
              <w:rPr>
                <w:sz w:val="24"/>
                <w:szCs w:val="24"/>
              </w:rPr>
              <w:t>整个更新过程组成一个事务</w:t>
            </w:r>
            <w:r w:rsidRPr="0055417D">
              <w:rPr>
                <w:rFonts w:hint="eastAsia"/>
                <w:sz w:val="24"/>
                <w:szCs w:val="24"/>
              </w:rPr>
              <w:t>，</w:t>
            </w:r>
            <w:r w:rsidRPr="0055417D">
              <w:rPr>
                <w:sz w:val="24"/>
                <w:szCs w:val="24"/>
              </w:rPr>
              <w:t>要么全部更新</w:t>
            </w:r>
            <w:r w:rsidRPr="0055417D">
              <w:rPr>
                <w:rFonts w:hint="eastAsia"/>
                <w:sz w:val="24"/>
                <w:szCs w:val="24"/>
              </w:rPr>
              <w:t>，</w:t>
            </w:r>
            <w:r w:rsidRPr="0055417D">
              <w:rPr>
                <w:sz w:val="24"/>
                <w:szCs w:val="24"/>
              </w:rPr>
              <w:t>要么全部不更新</w:t>
            </w:r>
          </w:p>
          <w:p w14:paraId="3FAEEE04" w14:textId="77777777" w:rsidR="00BC06AC" w:rsidRPr="0055417D" w:rsidRDefault="00B616FB" w:rsidP="00BC06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系统更新司机</w:t>
            </w:r>
            <w:r w:rsidR="00BC06AC" w:rsidRPr="0055417D">
              <w:rPr>
                <w:rFonts w:hint="eastAsia"/>
                <w:sz w:val="24"/>
                <w:szCs w:val="24"/>
              </w:rPr>
              <w:t>目录</w:t>
            </w:r>
            <w:r w:rsidR="00BC06AC">
              <w:rPr>
                <w:rFonts w:hint="eastAsia"/>
              </w:rPr>
              <w:t>（逻辑文件）</w:t>
            </w:r>
          </w:p>
          <w:p w14:paraId="34EDD67C" w14:textId="77777777" w:rsidR="00BC06AC" w:rsidRPr="0055417D" w:rsidRDefault="00B616FB" w:rsidP="00BC06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系统更新司机</w:t>
            </w:r>
            <w:r w:rsidR="00BC06AC" w:rsidRPr="0055417D">
              <w:rPr>
                <w:rFonts w:hint="eastAsia"/>
                <w:sz w:val="24"/>
                <w:szCs w:val="24"/>
              </w:rPr>
              <w:t>信息</w:t>
            </w:r>
            <w:r w:rsidR="00BC06AC">
              <w:rPr>
                <w:rFonts w:hint="eastAsia"/>
              </w:rPr>
              <w:t>（逻辑文件）</w:t>
            </w:r>
          </w:p>
        </w:tc>
      </w:tr>
      <w:tr w:rsidR="00BC06AC" w14:paraId="6699C862" w14:textId="77777777" w:rsidTr="00B616FB">
        <w:tc>
          <w:tcPr>
            <w:tcW w:w="2979" w:type="dxa"/>
          </w:tcPr>
          <w:p w14:paraId="70C84534" w14:textId="77777777" w:rsidR="00BC06AC" w:rsidRPr="0055417D" w:rsidRDefault="00BC06AC" w:rsidP="00BC06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Driver</w:t>
            </w:r>
            <w:r w:rsidRPr="0055417D">
              <w:rPr>
                <w:sz w:val="24"/>
                <w:szCs w:val="24"/>
              </w:rPr>
              <w:t>.Close.Next</w:t>
            </w:r>
          </w:p>
        </w:tc>
        <w:tc>
          <w:tcPr>
            <w:tcW w:w="5317" w:type="dxa"/>
          </w:tcPr>
          <w:p w14:paraId="4E13BF2C" w14:textId="77777777" w:rsidR="00BC06AC" w:rsidRPr="0055417D" w:rsidRDefault="00B616FB" w:rsidP="00BC0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系统关闭本次</w:t>
            </w:r>
            <w:r>
              <w:rPr>
                <w:rFonts w:hint="eastAsia"/>
                <w:sz w:val="24"/>
                <w:szCs w:val="24"/>
              </w:rPr>
              <w:t>司机</w:t>
            </w:r>
            <w:r w:rsidR="00BC06AC" w:rsidRPr="0055417D">
              <w:rPr>
                <w:sz w:val="24"/>
                <w:szCs w:val="24"/>
              </w:rPr>
              <w:t>信息管理任务</w:t>
            </w:r>
            <w:r w:rsidR="00BC06AC" w:rsidRPr="0055417D"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开始新的</w:t>
            </w:r>
            <w:r>
              <w:rPr>
                <w:rFonts w:hint="eastAsia"/>
                <w:sz w:val="24"/>
                <w:szCs w:val="24"/>
              </w:rPr>
              <w:t>司机</w:t>
            </w:r>
            <w:r w:rsidR="00BC06AC" w:rsidRPr="0055417D">
              <w:rPr>
                <w:sz w:val="24"/>
                <w:szCs w:val="24"/>
              </w:rPr>
              <w:t>信息管理任务</w:t>
            </w:r>
            <w:r w:rsidR="00BC06AC">
              <w:rPr>
                <w:rFonts w:hint="eastAsia"/>
                <w:sz w:val="24"/>
                <w:szCs w:val="24"/>
              </w:rPr>
              <w:t>（输出）</w:t>
            </w:r>
          </w:p>
        </w:tc>
      </w:tr>
    </w:tbl>
    <w:p w14:paraId="34A949CB" w14:textId="77777777" w:rsidR="00BC06AC" w:rsidRDefault="00BC06AC" w:rsidP="00BC06AC">
      <w:pPr>
        <w:tabs>
          <w:tab w:val="left" w:pos="3500"/>
        </w:tabs>
      </w:pPr>
    </w:p>
    <w:p w14:paraId="5D80C3B1" w14:textId="77777777" w:rsidR="00B616FB" w:rsidRDefault="00B616FB" w:rsidP="00B616FB">
      <w:r>
        <w:rPr>
          <w:rFonts w:hint="eastAsia"/>
        </w:rPr>
        <w:t xml:space="preserve">  </w:t>
      </w:r>
      <w:r>
        <w:rPr>
          <w:rFonts w:hint="eastAsia"/>
        </w:rPr>
        <w:t>收款</w:t>
      </w:r>
      <w:r>
        <w:t>管理</w:t>
      </w:r>
      <w:r>
        <w:rPr>
          <w:rFonts w:hint="eastAsia"/>
        </w:rPr>
        <w:t>需求度量</w:t>
      </w:r>
    </w:p>
    <w:p w14:paraId="2FE03A10" w14:textId="77777777" w:rsidR="00B616FB" w:rsidRDefault="00B616FB" w:rsidP="00B616FB">
      <w:r>
        <w:rPr>
          <w:rFonts w:hint="eastAsia"/>
        </w:rPr>
        <w:t xml:space="preserve">  </w:t>
      </w:r>
      <w:r>
        <w:t>输入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14:paraId="48204CB5" w14:textId="77777777" w:rsidR="00B616FB" w:rsidRDefault="00B616FB" w:rsidP="00B616FB">
      <w:r>
        <w:rPr>
          <w:rFonts w:hint="eastAsia"/>
        </w:rPr>
        <w:t xml:space="preserve">  </w:t>
      </w:r>
      <w:r>
        <w:t>输出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14:paraId="1A2B8DE1" w14:textId="77777777" w:rsidR="00B616FB" w:rsidRDefault="00B616FB" w:rsidP="00B616FB">
      <w:r>
        <w:rPr>
          <w:rFonts w:hint="eastAsia"/>
        </w:rPr>
        <w:t xml:space="preserve">  </w:t>
      </w:r>
      <w:r>
        <w:t>查询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14:paraId="13EEA737" w14:textId="77777777" w:rsidR="00B616FB" w:rsidRDefault="00B616FB" w:rsidP="00B616FB">
      <w:r>
        <w:rPr>
          <w:rFonts w:hint="eastAsia"/>
        </w:rPr>
        <w:t xml:space="preserve">  </w:t>
      </w:r>
      <w:r>
        <w:t>逻辑文件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14:paraId="45919E7B" w14:textId="77777777" w:rsidR="00B616FB" w:rsidRDefault="00B616FB" w:rsidP="00B616FB">
      <w:r>
        <w:rPr>
          <w:rFonts w:hint="eastAsia"/>
        </w:rPr>
        <w:t xml:space="preserve">  </w:t>
      </w:r>
      <w:r>
        <w:t>对外接口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7E79A2AE" w14:textId="77777777" w:rsidR="00B616FB" w:rsidRDefault="00B616FB" w:rsidP="00B616FB">
      <w:r>
        <w:rPr>
          <w:rFonts w:hint="eastAsia"/>
        </w:rPr>
        <w:t xml:space="preserve">  </w:t>
      </w:r>
      <w:r>
        <w:t>FP(Gathering)=</w:t>
      </w:r>
      <w:r w:rsidRPr="00B616FB">
        <w:rPr>
          <w:rFonts w:hint="eastAsia"/>
        </w:rPr>
        <w:t xml:space="preserve"> </w:t>
      </w:r>
      <w:r>
        <w:rPr>
          <w:rFonts w:hint="eastAsia"/>
        </w:rPr>
        <w:t>(0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4+5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5+4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4+2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10+1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7)</w:t>
      </w:r>
      <m:oMath>
        <m:r>
          <w:rPr>
            <w:rFonts w:ascii="Cambria Math" w:hAnsi="Cambria Math"/>
          </w:rPr>
          <m:t xml:space="preserve"> ×</m:t>
        </m:r>
      </m:oMath>
      <w:r>
        <w:rPr>
          <w:rFonts w:hint="eastAsia"/>
        </w:rPr>
        <w:t>(0.65+0.01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41)</w:t>
      </w:r>
      <w:r>
        <w:t>=72.08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16"/>
        <w:gridCol w:w="5700"/>
      </w:tblGrid>
      <w:tr w:rsidR="00B616FB" w:rsidRPr="00B616FB" w14:paraId="7847ADF1" w14:textId="77777777" w:rsidTr="00B616FB">
        <w:trPr>
          <w:trHeight w:val="2536"/>
        </w:trPr>
        <w:tc>
          <w:tcPr>
            <w:tcW w:w="2262" w:type="dxa"/>
          </w:tcPr>
          <w:p w14:paraId="1B62F0CA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rFonts w:hint="eastAsia"/>
                <w:sz w:val="24"/>
                <w:szCs w:val="24"/>
              </w:rPr>
              <w:t>Gathering</w:t>
            </w:r>
            <w:r w:rsidRPr="00B616FB">
              <w:rPr>
                <w:sz w:val="24"/>
                <w:szCs w:val="24"/>
              </w:rPr>
              <w:t>.Input</w:t>
            </w:r>
          </w:p>
          <w:p w14:paraId="3DBC275C" w14:textId="77777777" w:rsidR="00B616FB" w:rsidRPr="00B616FB" w:rsidRDefault="00B616FB" w:rsidP="00B616FB">
            <w:pPr>
              <w:rPr>
                <w:sz w:val="24"/>
                <w:szCs w:val="24"/>
              </w:rPr>
            </w:pPr>
          </w:p>
          <w:p w14:paraId="763ED42D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rFonts w:hint="eastAsia"/>
                <w:sz w:val="24"/>
                <w:szCs w:val="24"/>
              </w:rPr>
              <w:t>Gathering</w:t>
            </w:r>
            <w:r w:rsidRPr="00B616FB">
              <w:rPr>
                <w:sz w:val="24"/>
                <w:szCs w:val="24"/>
              </w:rPr>
              <w:t>.Input</w:t>
            </w:r>
            <w:r w:rsidRPr="00B616FB">
              <w:rPr>
                <w:rFonts w:hint="eastAsia"/>
                <w:sz w:val="24"/>
                <w:szCs w:val="24"/>
              </w:rPr>
              <w:t>.</w:t>
            </w:r>
            <w:r w:rsidRPr="00B616FB">
              <w:rPr>
                <w:sz w:val="24"/>
                <w:szCs w:val="24"/>
              </w:rPr>
              <w:t>Receipts</w:t>
            </w:r>
          </w:p>
          <w:p w14:paraId="635EC7CB" w14:textId="77777777" w:rsidR="00B616FB" w:rsidRPr="00B616FB" w:rsidRDefault="00B616FB" w:rsidP="00B616FB">
            <w:pPr>
              <w:rPr>
                <w:sz w:val="24"/>
                <w:szCs w:val="24"/>
              </w:rPr>
            </w:pPr>
          </w:p>
          <w:p w14:paraId="4623A3EB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rFonts w:hint="eastAsia"/>
                <w:sz w:val="24"/>
                <w:szCs w:val="24"/>
              </w:rPr>
              <w:t>Gathering</w:t>
            </w:r>
            <w:r w:rsidRPr="00B616FB">
              <w:rPr>
                <w:sz w:val="24"/>
                <w:szCs w:val="24"/>
              </w:rPr>
              <w:t>.Input.Cancel</w:t>
            </w:r>
          </w:p>
          <w:p w14:paraId="60543ACC" w14:textId="77777777" w:rsidR="00B616FB" w:rsidRPr="00B616FB" w:rsidRDefault="00B616FB" w:rsidP="00B616FB">
            <w:pPr>
              <w:rPr>
                <w:sz w:val="24"/>
                <w:szCs w:val="24"/>
              </w:rPr>
            </w:pPr>
          </w:p>
          <w:p w14:paraId="1A608871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rFonts w:hint="eastAsia"/>
                <w:sz w:val="24"/>
                <w:szCs w:val="24"/>
              </w:rPr>
              <w:t>Gathering</w:t>
            </w:r>
            <w:r w:rsidRPr="00B616FB">
              <w:rPr>
                <w:sz w:val="24"/>
                <w:szCs w:val="24"/>
              </w:rPr>
              <w:t>.Input.Del</w:t>
            </w:r>
          </w:p>
          <w:p w14:paraId="045F12D9" w14:textId="77777777" w:rsidR="00B616FB" w:rsidRPr="00B616FB" w:rsidRDefault="00B616FB" w:rsidP="00B616FB">
            <w:pPr>
              <w:rPr>
                <w:sz w:val="24"/>
                <w:szCs w:val="24"/>
              </w:rPr>
            </w:pPr>
          </w:p>
          <w:p w14:paraId="4E62C05C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rFonts w:hint="eastAsia"/>
                <w:sz w:val="24"/>
                <w:szCs w:val="24"/>
              </w:rPr>
              <w:t>Gathering</w:t>
            </w:r>
            <w:r w:rsidRPr="00B616FB">
              <w:rPr>
                <w:sz w:val="24"/>
                <w:szCs w:val="24"/>
              </w:rPr>
              <w:t>.Input.Invalid</w:t>
            </w:r>
          </w:p>
        </w:tc>
        <w:tc>
          <w:tcPr>
            <w:tcW w:w="6034" w:type="dxa"/>
          </w:tcPr>
          <w:p w14:paraId="3D7A65BC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sz w:val="24"/>
                <w:szCs w:val="24"/>
              </w:rPr>
              <w:t>系统应该允许营业厅业务员在收款管理任务</w:t>
            </w:r>
            <w:r w:rsidRPr="00B616FB">
              <w:rPr>
                <w:rFonts w:hint="eastAsia"/>
                <w:sz w:val="24"/>
                <w:szCs w:val="24"/>
              </w:rPr>
              <w:t>（输出）</w:t>
            </w:r>
            <w:r w:rsidRPr="00B616FB">
              <w:rPr>
                <w:sz w:val="24"/>
                <w:szCs w:val="24"/>
              </w:rPr>
              <w:t>中进行键盘输入</w:t>
            </w:r>
          </w:p>
          <w:p w14:paraId="1B9DAEBF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sz w:val="24"/>
                <w:szCs w:val="24"/>
              </w:rPr>
              <w:t>在营业厅业务员输入生成收款单命令</w:t>
            </w:r>
            <w:r w:rsidRPr="00B616FB">
              <w:rPr>
                <w:rFonts w:hint="eastAsia"/>
                <w:sz w:val="24"/>
                <w:szCs w:val="24"/>
              </w:rPr>
              <w:t>（查询）</w:t>
            </w:r>
            <w:r w:rsidRPr="00B616FB">
              <w:rPr>
                <w:sz w:val="24"/>
                <w:szCs w:val="24"/>
              </w:rPr>
              <w:t>时</w:t>
            </w:r>
            <w:r w:rsidRPr="00B616FB">
              <w:rPr>
                <w:rFonts w:hint="eastAsia"/>
                <w:sz w:val="24"/>
                <w:szCs w:val="24"/>
              </w:rPr>
              <w:t>，</w:t>
            </w:r>
            <w:r w:rsidRPr="00B616FB">
              <w:rPr>
                <w:sz w:val="24"/>
                <w:szCs w:val="24"/>
              </w:rPr>
              <w:t>系统要执行生成收款单任务</w:t>
            </w:r>
            <w:r w:rsidRPr="00B616FB">
              <w:rPr>
                <w:rFonts w:hint="eastAsia"/>
                <w:sz w:val="24"/>
                <w:szCs w:val="24"/>
              </w:rPr>
              <w:t>，</w:t>
            </w:r>
            <w:r w:rsidRPr="00B616FB">
              <w:rPr>
                <w:sz w:val="24"/>
                <w:szCs w:val="24"/>
              </w:rPr>
              <w:t>参见</w:t>
            </w:r>
            <w:r w:rsidRPr="00B616FB">
              <w:rPr>
                <w:rFonts w:hint="eastAsia"/>
                <w:sz w:val="24"/>
                <w:szCs w:val="24"/>
              </w:rPr>
              <w:t>Gathering</w:t>
            </w:r>
            <w:r w:rsidRPr="00B616FB">
              <w:rPr>
                <w:sz w:val="24"/>
                <w:szCs w:val="24"/>
              </w:rPr>
              <w:t>.Receipts</w:t>
            </w:r>
          </w:p>
          <w:p w14:paraId="0B4599E0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sz w:val="24"/>
                <w:szCs w:val="24"/>
              </w:rPr>
              <w:t>在营业厅业务员输入取消命令</w:t>
            </w:r>
            <w:r w:rsidRPr="00B616FB">
              <w:rPr>
                <w:rFonts w:hint="eastAsia"/>
                <w:sz w:val="24"/>
                <w:szCs w:val="24"/>
              </w:rPr>
              <w:t>（查询）</w:t>
            </w:r>
            <w:r w:rsidRPr="00B616FB">
              <w:rPr>
                <w:sz w:val="24"/>
                <w:szCs w:val="24"/>
              </w:rPr>
              <w:t>时</w:t>
            </w:r>
            <w:r w:rsidRPr="00B616FB">
              <w:rPr>
                <w:rFonts w:hint="eastAsia"/>
                <w:sz w:val="24"/>
                <w:szCs w:val="24"/>
              </w:rPr>
              <w:t>，</w:t>
            </w:r>
            <w:r w:rsidRPr="00B616FB">
              <w:rPr>
                <w:sz w:val="24"/>
                <w:szCs w:val="24"/>
              </w:rPr>
              <w:t>系统关闭当前收款管理任务</w:t>
            </w:r>
            <w:r w:rsidRPr="00B616FB">
              <w:rPr>
                <w:rFonts w:hint="eastAsia"/>
                <w:sz w:val="24"/>
                <w:szCs w:val="24"/>
              </w:rPr>
              <w:t>，</w:t>
            </w:r>
            <w:r w:rsidRPr="00B616FB">
              <w:rPr>
                <w:sz w:val="24"/>
                <w:szCs w:val="24"/>
              </w:rPr>
              <w:t>开始一个新的收款管理任务</w:t>
            </w:r>
          </w:p>
          <w:p w14:paraId="082CDA9B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rFonts w:hint="eastAsia"/>
                <w:sz w:val="24"/>
                <w:szCs w:val="24"/>
              </w:rPr>
              <w:t>在营业厅业务员输入删除已生成收款单命令时（查询），执行删除已生成收款单任务。参见</w:t>
            </w:r>
            <w:r w:rsidRPr="00B616FB">
              <w:rPr>
                <w:rFonts w:hint="eastAsia"/>
                <w:sz w:val="24"/>
                <w:szCs w:val="24"/>
              </w:rPr>
              <w:t>Gathering</w:t>
            </w:r>
            <w:r w:rsidRPr="00B616FB">
              <w:rPr>
                <w:sz w:val="24"/>
                <w:szCs w:val="24"/>
              </w:rPr>
              <w:t>.Del</w:t>
            </w:r>
          </w:p>
          <w:p w14:paraId="3BCB1093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sz w:val="24"/>
                <w:szCs w:val="24"/>
              </w:rPr>
              <w:t>在营业厅业务员输入其他标识时</w:t>
            </w:r>
            <w:r w:rsidRPr="00B616FB">
              <w:rPr>
                <w:rFonts w:hint="eastAsia"/>
                <w:sz w:val="24"/>
                <w:szCs w:val="24"/>
              </w:rPr>
              <w:t>，</w:t>
            </w:r>
            <w:r w:rsidRPr="00B616FB">
              <w:rPr>
                <w:sz w:val="24"/>
                <w:szCs w:val="24"/>
              </w:rPr>
              <w:t>系统显示输入无效</w:t>
            </w:r>
          </w:p>
        </w:tc>
      </w:tr>
      <w:tr w:rsidR="00B616FB" w:rsidRPr="00B616FB" w14:paraId="3F3FF53C" w14:textId="77777777" w:rsidTr="00B616FB">
        <w:trPr>
          <w:trHeight w:val="1207"/>
        </w:trPr>
        <w:tc>
          <w:tcPr>
            <w:tcW w:w="2262" w:type="dxa"/>
          </w:tcPr>
          <w:p w14:paraId="70E8EEE2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rFonts w:hint="eastAsia"/>
                <w:sz w:val="24"/>
                <w:szCs w:val="24"/>
              </w:rPr>
              <w:t>Gathering</w:t>
            </w:r>
            <w:r w:rsidRPr="00B616FB">
              <w:rPr>
                <w:sz w:val="24"/>
                <w:szCs w:val="24"/>
              </w:rPr>
              <w:t>.Receipts.Exist</w:t>
            </w:r>
          </w:p>
          <w:p w14:paraId="33214984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rFonts w:hint="eastAsia"/>
                <w:sz w:val="24"/>
                <w:szCs w:val="24"/>
              </w:rPr>
              <w:t>Gathering.Receipts.</w:t>
            </w:r>
            <w:r w:rsidRPr="00B616FB">
              <w:rPr>
                <w:sz w:val="24"/>
                <w:szCs w:val="24"/>
              </w:rPr>
              <w:t>Null</w:t>
            </w:r>
          </w:p>
          <w:p w14:paraId="1F0E18B5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rFonts w:hint="eastAsia"/>
                <w:sz w:val="24"/>
                <w:szCs w:val="24"/>
              </w:rPr>
              <w:t>Gathering.Receipts.Check</w:t>
            </w:r>
          </w:p>
          <w:p w14:paraId="7AD6A3BA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rFonts w:hint="eastAsia"/>
                <w:sz w:val="24"/>
                <w:szCs w:val="24"/>
              </w:rPr>
              <w:t>Gathering</w:t>
            </w:r>
            <w:r w:rsidRPr="00B616FB">
              <w:rPr>
                <w:sz w:val="24"/>
                <w:szCs w:val="24"/>
              </w:rPr>
              <w:t>.Receipts.End</w:t>
            </w:r>
          </w:p>
        </w:tc>
        <w:tc>
          <w:tcPr>
            <w:tcW w:w="6034" w:type="dxa"/>
          </w:tcPr>
          <w:p w14:paraId="17541DD2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rFonts w:hint="eastAsia"/>
                <w:sz w:val="24"/>
                <w:szCs w:val="24"/>
              </w:rPr>
              <w:t>在今日收款单已生成时</w:t>
            </w:r>
            <w:r w:rsidRPr="00B616FB">
              <w:rPr>
                <w:rFonts w:hint="eastAsia"/>
                <w:sz w:val="24"/>
                <w:szCs w:val="24"/>
              </w:rPr>
              <w:t>,</w:t>
            </w:r>
            <w:r w:rsidRPr="00B616FB">
              <w:rPr>
                <w:rFonts w:hint="eastAsia"/>
                <w:sz w:val="24"/>
                <w:szCs w:val="24"/>
              </w:rPr>
              <w:t>系统不做任何处理</w:t>
            </w:r>
          </w:p>
          <w:p w14:paraId="1108AF86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sz w:val="24"/>
                <w:szCs w:val="24"/>
              </w:rPr>
              <w:t>在今日收款单不存在时</w:t>
            </w:r>
            <w:r w:rsidRPr="00B616FB">
              <w:rPr>
                <w:rFonts w:hint="eastAsia"/>
                <w:sz w:val="24"/>
                <w:szCs w:val="24"/>
              </w:rPr>
              <w:t>，</w:t>
            </w:r>
            <w:r w:rsidRPr="00B616FB">
              <w:rPr>
                <w:sz w:val="24"/>
                <w:szCs w:val="24"/>
              </w:rPr>
              <w:t>系统要执行生成收款单任务</w:t>
            </w:r>
          </w:p>
          <w:p w14:paraId="15425DEE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rFonts w:hint="eastAsia"/>
                <w:sz w:val="24"/>
                <w:szCs w:val="24"/>
              </w:rPr>
              <w:t>系统显示收款单信息（输出）</w:t>
            </w:r>
          </w:p>
          <w:p w14:paraId="2E1A3A6B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sz w:val="24"/>
                <w:szCs w:val="24"/>
              </w:rPr>
              <w:t>系统成功完成生成收款单后</w:t>
            </w:r>
            <w:r w:rsidRPr="00B616FB">
              <w:rPr>
                <w:rFonts w:hint="eastAsia"/>
                <w:sz w:val="24"/>
                <w:szCs w:val="24"/>
              </w:rPr>
              <w:t>，</w:t>
            </w:r>
            <w:r w:rsidRPr="00B616FB">
              <w:rPr>
                <w:sz w:val="24"/>
                <w:szCs w:val="24"/>
              </w:rPr>
              <w:t>营业厅业务员可以请求结束收款管理任务</w:t>
            </w:r>
            <w:r w:rsidRPr="00B616FB">
              <w:rPr>
                <w:rFonts w:hint="eastAsia"/>
                <w:sz w:val="24"/>
                <w:szCs w:val="24"/>
              </w:rPr>
              <w:t>（查询），</w:t>
            </w:r>
            <w:r w:rsidRPr="00B616FB">
              <w:rPr>
                <w:sz w:val="24"/>
                <w:szCs w:val="24"/>
              </w:rPr>
              <w:t>系统执行结束收款管理任务处理</w:t>
            </w:r>
            <w:r w:rsidRPr="00B616FB">
              <w:rPr>
                <w:rFonts w:hint="eastAsia"/>
                <w:sz w:val="24"/>
                <w:szCs w:val="24"/>
              </w:rPr>
              <w:t>，</w:t>
            </w:r>
            <w:r w:rsidRPr="00B616FB">
              <w:rPr>
                <w:sz w:val="24"/>
                <w:szCs w:val="24"/>
              </w:rPr>
              <w:t>参见</w:t>
            </w:r>
            <w:r w:rsidRPr="00B616FB">
              <w:rPr>
                <w:rFonts w:hint="eastAsia"/>
                <w:sz w:val="24"/>
                <w:szCs w:val="24"/>
              </w:rPr>
              <w:t>Gathering.End</w:t>
            </w:r>
          </w:p>
        </w:tc>
      </w:tr>
      <w:tr w:rsidR="00B616FB" w:rsidRPr="00B616FB" w14:paraId="67C6FDD7" w14:textId="77777777" w:rsidTr="00B616FB">
        <w:trPr>
          <w:trHeight w:val="936"/>
        </w:trPr>
        <w:tc>
          <w:tcPr>
            <w:tcW w:w="2262" w:type="dxa"/>
          </w:tcPr>
          <w:p w14:paraId="13AFDAE3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rFonts w:hint="eastAsia"/>
                <w:sz w:val="24"/>
                <w:szCs w:val="24"/>
              </w:rPr>
              <w:lastRenderedPageBreak/>
              <w:t>Gathering</w:t>
            </w:r>
            <w:r w:rsidRPr="00B616FB">
              <w:rPr>
                <w:sz w:val="24"/>
                <w:szCs w:val="24"/>
              </w:rPr>
              <w:t>.Del.Null</w:t>
            </w:r>
          </w:p>
          <w:p w14:paraId="5C6CF301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rFonts w:hint="eastAsia"/>
                <w:sz w:val="24"/>
                <w:szCs w:val="24"/>
              </w:rPr>
              <w:t>Gathering</w:t>
            </w:r>
            <w:r w:rsidRPr="00B616FB">
              <w:rPr>
                <w:sz w:val="24"/>
                <w:szCs w:val="24"/>
              </w:rPr>
              <w:t>.Del.Receipts</w:t>
            </w:r>
          </w:p>
        </w:tc>
        <w:tc>
          <w:tcPr>
            <w:tcW w:w="6034" w:type="dxa"/>
          </w:tcPr>
          <w:p w14:paraId="5AB36493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rFonts w:hint="eastAsia"/>
                <w:sz w:val="24"/>
                <w:szCs w:val="24"/>
              </w:rPr>
              <w:t>在数据中无已生成收款单时，系统不予响应</w:t>
            </w:r>
          </w:p>
          <w:p w14:paraId="2F2634DE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rFonts w:hint="eastAsia"/>
                <w:sz w:val="24"/>
                <w:szCs w:val="24"/>
              </w:rPr>
              <w:t>在营业厅业务员在收款单列表中选中收款单时，系统在收款单列表中删除该收款单（输出）</w:t>
            </w:r>
          </w:p>
        </w:tc>
      </w:tr>
      <w:tr w:rsidR="00B616FB" w:rsidRPr="00B616FB" w14:paraId="5A9B34E6" w14:textId="77777777" w:rsidTr="00B616FB">
        <w:trPr>
          <w:trHeight w:val="2214"/>
        </w:trPr>
        <w:tc>
          <w:tcPr>
            <w:tcW w:w="2262" w:type="dxa"/>
          </w:tcPr>
          <w:p w14:paraId="58050F19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rFonts w:hint="eastAsia"/>
                <w:sz w:val="24"/>
                <w:szCs w:val="24"/>
              </w:rPr>
              <w:t>Gathering</w:t>
            </w:r>
            <w:r w:rsidRPr="00B616FB">
              <w:rPr>
                <w:sz w:val="24"/>
                <w:szCs w:val="24"/>
              </w:rPr>
              <w:t>.End</w:t>
            </w:r>
          </w:p>
          <w:p w14:paraId="552124CC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rFonts w:hint="eastAsia"/>
                <w:sz w:val="24"/>
                <w:szCs w:val="24"/>
              </w:rPr>
              <w:t>Gathering</w:t>
            </w:r>
            <w:r w:rsidRPr="00B616FB">
              <w:rPr>
                <w:sz w:val="24"/>
                <w:szCs w:val="24"/>
              </w:rPr>
              <w:t>.End</w:t>
            </w:r>
            <w:r w:rsidRPr="00B616FB">
              <w:rPr>
                <w:rFonts w:hint="eastAsia"/>
                <w:sz w:val="24"/>
                <w:szCs w:val="24"/>
              </w:rPr>
              <w:t>.Timeout</w:t>
            </w:r>
          </w:p>
          <w:p w14:paraId="738D8378" w14:textId="77777777" w:rsidR="00B616FB" w:rsidRPr="00B616FB" w:rsidRDefault="00B616FB" w:rsidP="00B616FB">
            <w:pPr>
              <w:rPr>
                <w:sz w:val="24"/>
                <w:szCs w:val="24"/>
              </w:rPr>
            </w:pPr>
          </w:p>
          <w:p w14:paraId="16F978E0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rFonts w:hint="eastAsia"/>
                <w:sz w:val="24"/>
                <w:szCs w:val="24"/>
              </w:rPr>
              <w:t>Gathering</w:t>
            </w:r>
            <w:r w:rsidRPr="00B616FB">
              <w:rPr>
                <w:sz w:val="24"/>
                <w:szCs w:val="24"/>
              </w:rPr>
              <w:t>.End.Update</w:t>
            </w:r>
          </w:p>
          <w:p w14:paraId="7B9EDA99" w14:textId="77777777" w:rsidR="00B616FB" w:rsidRPr="00B616FB" w:rsidRDefault="00B616FB" w:rsidP="00B616FB">
            <w:pPr>
              <w:rPr>
                <w:sz w:val="24"/>
                <w:szCs w:val="24"/>
              </w:rPr>
            </w:pPr>
          </w:p>
          <w:p w14:paraId="18352CC0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rFonts w:hint="eastAsia"/>
                <w:sz w:val="24"/>
                <w:szCs w:val="24"/>
              </w:rPr>
              <w:t>Gathering.End.Close</w:t>
            </w:r>
          </w:p>
        </w:tc>
        <w:tc>
          <w:tcPr>
            <w:tcW w:w="6034" w:type="dxa"/>
          </w:tcPr>
          <w:p w14:paraId="4B027D51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rFonts w:hint="eastAsia"/>
                <w:sz w:val="24"/>
                <w:szCs w:val="24"/>
              </w:rPr>
              <w:t>系统应该允许营业厅业务员要求结束收款管理任务</w:t>
            </w:r>
          </w:p>
          <w:p w14:paraId="398E75C7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rFonts w:hint="eastAsia"/>
                <w:sz w:val="24"/>
                <w:szCs w:val="24"/>
              </w:rPr>
              <w:t>在收款管理任务开始</w:t>
            </w:r>
            <w:r w:rsidRPr="00B616FB">
              <w:rPr>
                <w:rFonts w:hint="eastAsia"/>
                <w:sz w:val="24"/>
                <w:szCs w:val="24"/>
              </w:rPr>
              <w:t>2</w:t>
            </w:r>
            <w:r w:rsidRPr="00B616FB">
              <w:rPr>
                <w:rFonts w:hint="eastAsia"/>
                <w:sz w:val="24"/>
                <w:szCs w:val="24"/>
              </w:rPr>
              <w:t>个小时后还没有接到营业厅业务员请求，系统取消收款管理任务（输出）</w:t>
            </w:r>
          </w:p>
          <w:p w14:paraId="2949159B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rFonts w:hint="eastAsia"/>
                <w:sz w:val="24"/>
                <w:szCs w:val="24"/>
              </w:rPr>
              <w:t>在营业厅业务员要求结束收款管理任务时，系统更新数据，参见</w:t>
            </w:r>
            <w:r w:rsidRPr="00B616FB">
              <w:rPr>
                <w:rFonts w:hint="eastAsia"/>
                <w:sz w:val="24"/>
                <w:szCs w:val="24"/>
              </w:rPr>
              <w:t>Gathering</w:t>
            </w:r>
            <w:r w:rsidRPr="00B616FB">
              <w:rPr>
                <w:sz w:val="24"/>
                <w:szCs w:val="24"/>
              </w:rPr>
              <w:t>.Update</w:t>
            </w:r>
          </w:p>
          <w:p w14:paraId="73CEABA1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rFonts w:hint="eastAsia"/>
                <w:sz w:val="24"/>
                <w:szCs w:val="24"/>
              </w:rPr>
              <w:t>在营业厅业务员确认收款管理任务完成时，系统关闭收款管理任务，参见</w:t>
            </w:r>
            <w:r w:rsidRPr="00B616FB">
              <w:rPr>
                <w:rFonts w:hint="eastAsia"/>
                <w:sz w:val="24"/>
                <w:szCs w:val="24"/>
              </w:rPr>
              <w:t>Gathering</w:t>
            </w:r>
            <w:r w:rsidRPr="00B616FB">
              <w:rPr>
                <w:sz w:val="24"/>
                <w:szCs w:val="24"/>
              </w:rPr>
              <w:t>.Close</w:t>
            </w:r>
          </w:p>
        </w:tc>
      </w:tr>
      <w:tr w:rsidR="00B616FB" w:rsidRPr="00B616FB" w14:paraId="586B3D32" w14:textId="77777777" w:rsidTr="00B616FB">
        <w:tc>
          <w:tcPr>
            <w:tcW w:w="2262" w:type="dxa"/>
          </w:tcPr>
          <w:p w14:paraId="0F494DAC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rFonts w:hint="eastAsia"/>
                <w:sz w:val="24"/>
                <w:szCs w:val="24"/>
              </w:rPr>
              <w:t>Gathering</w:t>
            </w:r>
            <w:r w:rsidRPr="00B616FB">
              <w:rPr>
                <w:sz w:val="24"/>
                <w:szCs w:val="24"/>
              </w:rPr>
              <w:t>.Update</w:t>
            </w:r>
          </w:p>
          <w:p w14:paraId="0A358B77" w14:textId="77777777" w:rsidR="00B616FB" w:rsidRPr="00B616FB" w:rsidRDefault="00B616FB" w:rsidP="00B616FB">
            <w:pPr>
              <w:rPr>
                <w:sz w:val="24"/>
                <w:szCs w:val="24"/>
              </w:rPr>
            </w:pPr>
          </w:p>
          <w:p w14:paraId="43340EC0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rFonts w:hint="eastAsia"/>
                <w:sz w:val="24"/>
                <w:szCs w:val="24"/>
              </w:rPr>
              <w:t>Gathering.Update.</w:t>
            </w:r>
            <w:r w:rsidRPr="00B616FB">
              <w:rPr>
                <w:sz w:val="24"/>
                <w:szCs w:val="24"/>
              </w:rPr>
              <w:t>Receipts</w:t>
            </w:r>
          </w:p>
        </w:tc>
        <w:tc>
          <w:tcPr>
            <w:tcW w:w="6034" w:type="dxa"/>
          </w:tcPr>
          <w:p w14:paraId="3F26B045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rFonts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14:paraId="4A451CB6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sz w:val="24"/>
                <w:szCs w:val="24"/>
              </w:rPr>
              <w:t>系统更新收款单信息</w:t>
            </w:r>
            <w:r w:rsidRPr="00B616FB">
              <w:rPr>
                <w:rFonts w:hint="eastAsia"/>
                <w:sz w:val="24"/>
                <w:szCs w:val="24"/>
              </w:rPr>
              <w:t>（逻辑文件）</w:t>
            </w:r>
          </w:p>
        </w:tc>
      </w:tr>
      <w:tr w:rsidR="00B616FB" w:rsidRPr="00B616FB" w14:paraId="234DB667" w14:textId="77777777" w:rsidTr="00B616FB">
        <w:tc>
          <w:tcPr>
            <w:tcW w:w="2262" w:type="dxa"/>
          </w:tcPr>
          <w:p w14:paraId="25178128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rFonts w:hint="eastAsia"/>
                <w:sz w:val="24"/>
                <w:szCs w:val="24"/>
              </w:rPr>
              <w:t>Gathering</w:t>
            </w:r>
            <w:r w:rsidRPr="00B616FB">
              <w:rPr>
                <w:sz w:val="24"/>
                <w:szCs w:val="24"/>
              </w:rPr>
              <w:t>.Close.Print</w:t>
            </w:r>
          </w:p>
          <w:p w14:paraId="11C294C8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rFonts w:hint="eastAsia"/>
                <w:sz w:val="24"/>
                <w:szCs w:val="24"/>
              </w:rPr>
              <w:t>Gathering</w:t>
            </w:r>
            <w:r w:rsidRPr="00B616FB">
              <w:rPr>
                <w:sz w:val="24"/>
                <w:szCs w:val="24"/>
              </w:rPr>
              <w:t>.Close.Next</w:t>
            </w:r>
          </w:p>
        </w:tc>
        <w:tc>
          <w:tcPr>
            <w:tcW w:w="6034" w:type="dxa"/>
          </w:tcPr>
          <w:p w14:paraId="70D26770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sz w:val="24"/>
                <w:szCs w:val="24"/>
              </w:rPr>
              <w:t>系统打印收款单</w:t>
            </w:r>
            <w:r w:rsidRPr="00B616FB">
              <w:rPr>
                <w:rFonts w:hint="eastAsia"/>
                <w:sz w:val="24"/>
                <w:szCs w:val="24"/>
              </w:rPr>
              <w:t>（输出），参见</w:t>
            </w:r>
            <w:r w:rsidRPr="00B616FB">
              <w:rPr>
                <w:rFonts w:hint="eastAsia"/>
                <w:sz w:val="24"/>
                <w:szCs w:val="24"/>
              </w:rPr>
              <w:t>ICI</w:t>
            </w:r>
            <w:r w:rsidRPr="00B616FB">
              <w:rPr>
                <w:rFonts w:hint="eastAsia"/>
                <w:sz w:val="24"/>
                <w:szCs w:val="24"/>
              </w:rPr>
              <w:t>（逻辑文件）</w:t>
            </w:r>
          </w:p>
          <w:p w14:paraId="52D72906" w14:textId="77777777" w:rsidR="00B616FB" w:rsidRPr="00B616FB" w:rsidRDefault="00B616FB" w:rsidP="00B616FB">
            <w:pPr>
              <w:rPr>
                <w:sz w:val="24"/>
                <w:szCs w:val="24"/>
              </w:rPr>
            </w:pPr>
            <w:r w:rsidRPr="00B616FB">
              <w:rPr>
                <w:sz w:val="24"/>
                <w:szCs w:val="24"/>
              </w:rPr>
              <w:t>系关闭本次收款管理任务</w:t>
            </w:r>
            <w:r w:rsidRPr="00B616FB">
              <w:rPr>
                <w:rFonts w:hint="eastAsia"/>
                <w:sz w:val="24"/>
                <w:szCs w:val="24"/>
              </w:rPr>
              <w:t>，</w:t>
            </w:r>
            <w:r w:rsidRPr="00B616FB">
              <w:rPr>
                <w:sz w:val="24"/>
                <w:szCs w:val="24"/>
              </w:rPr>
              <w:t>开始新的收款管理任务</w:t>
            </w:r>
            <w:r w:rsidRPr="00B616FB">
              <w:rPr>
                <w:rFonts w:hint="eastAsia"/>
                <w:sz w:val="24"/>
                <w:szCs w:val="24"/>
              </w:rPr>
              <w:t>（输出）</w:t>
            </w:r>
          </w:p>
        </w:tc>
      </w:tr>
    </w:tbl>
    <w:p w14:paraId="775B647B" w14:textId="77777777" w:rsidR="00B616FB" w:rsidRDefault="00B616FB" w:rsidP="00BC06AC">
      <w:pPr>
        <w:tabs>
          <w:tab w:val="left" w:pos="3500"/>
        </w:tabs>
      </w:pPr>
    </w:p>
    <w:p w14:paraId="082AC570" w14:textId="77777777" w:rsidR="00B616FB" w:rsidRDefault="00B616FB" w:rsidP="00B616FB">
      <w:r>
        <w:rPr>
          <w:rFonts w:hint="eastAsia"/>
        </w:rPr>
        <w:t xml:space="preserve">  </w:t>
      </w:r>
      <w:r>
        <w:rPr>
          <w:rFonts w:hint="eastAsia"/>
        </w:rPr>
        <w:t>装运</w:t>
      </w:r>
      <w:r>
        <w:t>管理功能</w:t>
      </w:r>
      <w:r>
        <w:rPr>
          <w:rFonts w:hint="eastAsia"/>
        </w:rPr>
        <w:t>需求测度值</w:t>
      </w:r>
    </w:p>
    <w:p w14:paraId="6BE50BD0" w14:textId="77777777" w:rsidR="00B616FB" w:rsidRDefault="00B616FB" w:rsidP="00B616FB">
      <w:r>
        <w:rPr>
          <w:rFonts w:hint="eastAsia"/>
        </w:rPr>
        <w:t xml:space="preserve">  </w:t>
      </w:r>
      <w:r>
        <w:rPr>
          <w:rFonts w:hint="eastAsia"/>
        </w:rPr>
        <w:t>输入</w:t>
      </w:r>
      <w:r>
        <w:t>：</w:t>
      </w:r>
      <w:r>
        <w:t>3</w:t>
      </w:r>
    </w:p>
    <w:p w14:paraId="4D031842" w14:textId="77777777" w:rsidR="00B616FB" w:rsidRDefault="00B616FB" w:rsidP="00B616FB">
      <w:r>
        <w:rPr>
          <w:rFonts w:hint="eastAsia"/>
        </w:rPr>
        <w:t xml:space="preserve">  </w:t>
      </w:r>
      <w:r>
        <w:rPr>
          <w:rFonts w:hint="eastAsia"/>
        </w:rPr>
        <w:t>输出：</w:t>
      </w:r>
      <w:r>
        <w:t>8</w:t>
      </w:r>
    </w:p>
    <w:p w14:paraId="0AC672D2" w14:textId="77777777" w:rsidR="00B616FB" w:rsidRDefault="00B616FB" w:rsidP="00B616FB">
      <w:r>
        <w:rPr>
          <w:rFonts w:hint="eastAsia"/>
        </w:rPr>
        <w:t xml:space="preserve">  </w:t>
      </w:r>
      <w:r>
        <w:rPr>
          <w:rFonts w:hint="eastAsia"/>
        </w:rPr>
        <w:t>查询</w:t>
      </w:r>
      <w:r>
        <w:t>：</w:t>
      </w:r>
      <w:r>
        <w:rPr>
          <w:rFonts w:hint="eastAsia"/>
        </w:rPr>
        <w:t>4</w:t>
      </w:r>
    </w:p>
    <w:p w14:paraId="7A2FA9C4" w14:textId="77777777" w:rsidR="00B616FB" w:rsidRDefault="00B616FB" w:rsidP="00B616FB">
      <w:r>
        <w:rPr>
          <w:rFonts w:hint="eastAsia"/>
        </w:rPr>
        <w:t xml:space="preserve">  </w:t>
      </w:r>
      <w:r>
        <w:rPr>
          <w:rFonts w:hint="eastAsia"/>
        </w:rPr>
        <w:t>逻辑</w:t>
      </w:r>
      <w:r>
        <w:t>文件：</w:t>
      </w:r>
      <w:r>
        <w:rPr>
          <w:rFonts w:hint="eastAsia"/>
        </w:rPr>
        <w:t>3</w:t>
      </w:r>
    </w:p>
    <w:p w14:paraId="1190CF59" w14:textId="77777777" w:rsidR="00B616FB" w:rsidRDefault="00B616FB" w:rsidP="00B616FB">
      <w:r>
        <w:rPr>
          <w:rFonts w:hint="eastAsia"/>
        </w:rPr>
        <w:t xml:space="preserve">  </w:t>
      </w:r>
      <w:r>
        <w:rPr>
          <w:rFonts w:hint="eastAsia"/>
        </w:rPr>
        <w:t>对外</w:t>
      </w:r>
      <w:r>
        <w:t>接口：</w:t>
      </w:r>
      <w:r>
        <w:t>0</w:t>
      </w:r>
    </w:p>
    <w:p w14:paraId="7B6F48A5" w14:textId="77777777" w:rsidR="00B616FB" w:rsidRDefault="00B616FB" w:rsidP="00B616FB">
      <w:r>
        <w:rPr>
          <w:rFonts w:hint="eastAsia"/>
        </w:rPr>
        <w:t xml:space="preserve">  FP</w:t>
      </w:r>
      <w:r>
        <w:t>（</w:t>
      </w:r>
      <w:r>
        <w:rPr>
          <w:rFonts w:hint="eastAsia"/>
        </w:rPr>
        <w:t>Load</w:t>
      </w:r>
      <w:r>
        <w:t>）</w:t>
      </w:r>
      <w:r>
        <w:rPr>
          <w:rFonts w:hint="eastAsia"/>
        </w:rPr>
        <w:t>=</w:t>
      </w:r>
      <w:r>
        <w:t xml:space="preserve"> (3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</w:t>
      </w:r>
      <w:r>
        <w:t>+8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5</w:t>
      </w:r>
      <w:r>
        <w:t>+4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</w:t>
      </w:r>
      <w:r>
        <w:t>+3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10+0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7)</w:t>
      </w:r>
      <m:oMath>
        <m:r>
          <w:rPr>
            <w:rFonts w:ascii="Cambria Math" w:hAnsi="Cambria Math"/>
          </w:rPr>
          <m:t xml:space="preserve"> ×</m:t>
        </m:r>
      </m:oMath>
      <w:r>
        <w:rPr>
          <w:rFonts w:hint="eastAsia"/>
        </w:rPr>
        <w:t>(</w:t>
      </w:r>
      <w:r>
        <w:t>0.65+0.01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</w:t>
      </w:r>
      <w:r>
        <w:t>1</w:t>
      </w:r>
      <w:r>
        <w:rPr>
          <w:rFonts w:hint="eastAsia"/>
        </w:rPr>
        <w:t>)</w:t>
      </w:r>
      <w:r>
        <w:t>=103.88</w:t>
      </w:r>
    </w:p>
    <w:tbl>
      <w:tblPr>
        <w:tblStyle w:val="a9"/>
        <w:tblW w:w="851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5714"/>
      </w:tblGrid>
      <w:tr w:rsidR="00B616FB" w:rsidRPr="00D96E3B" w14:paraId="684E16CC" w14:textId="77777777" w:rsidTr="00B616FB">
        <w:tc>
          <w:tcPr>
            <w:tcW w:w="2802" w:type="dxa"/>
          </w:tcPr>
          <w:p w14:paraId="7742CE6F" w14:textId="77777777" w:rsidR="00B616FB" w:rsidRPr="00D96E3B" w:rsidRDefault="00B616FB" w:rsidP="00B616FB">
            <w:pPr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Load.Input</w:t>
            </w:r>
          </w:p>
          <w:p w14:paraId="58F67920" w14:textId="77777777" w:rsidR="00B616FB" w:rsidRPr="00D96E3B" w:rsidRDefault="00B616FB" w:rsidP="00B616FB">
            <w:pPr>
              <w:rPr>
                <w:sz w:val="24"/>
                <w:szCs w:val="24"/>
              </w:rPr>
            </w:pPr>
          </w:p>
          <w:p w14:paraId="0291A3C2" w14:textId="77777777" w:rsidR="00B616FB" w:rsidRPr="00D96E3B" w:rsidRDefault="00B616FB" w:rsidP="00B616F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Load.Input.Canc</w:t>
            </w:r>
            <w:ins w:id="0" w:author="迪璇 黄" w:date="2015-10-08T16:14:00Z">
              <w:r w:rsidRPr="00D96E3B">
                <w:rPr>
                  <w:rFonts w:hint="eastAsia"/>
                  <w:sz w:val="24"/>
                  <w:szCs w:val="24"/>
                </w:rPr>
                <w:t>el</w:t>
              </w:r>
            </w:ins>
            <w:del w:id="1" w:author="迪璇 黄" w:date="2015-10-08T16:14:00Z">
              <w:r w:rsidRPr="00D96E3B" w:rsidDel="009D3A35">
                <w:rPr>
                  <w:rFonts w:hint="eastAsia"/>
                  <w:sz w:val="24"/>
                  <w:szCs w:val="24"/>
                </w:rPr>
                <w:delText>le</w:delText>
              </w:r>
            </w:del>
          </w:p>
          <w:p w14:paraId="284408DE" w14:textId="77777777" w:rsidR="00B616FB" w:rsidRPr="00D96E3B" w:rsidRDefault="00B616FB" w:rsidP="00B616FB">
            <w:pPr>
              <w:rPr>
                <w:sz w:val="24"/>
                <w:szCs w:val="24"/>
              </w:rPr>
            </w:pPr>
          </w:p>
          <w:p w14:paraId="5514F9C0" w14:textId="77777777" w:rsidR="00B616FB" w:rsidRPr="00D96E3B" w:rsidRDefault="00B616FB" w:rsidP="00B616FB">
            <w:pPr>
              <w:rPr>
                <w:sz w:val="24"/>
                <w:szCs w:val="24"/>
              </w:rPr>
            </w:pPr>
          </w:p>
          <w:p w14:paraId="20BE2813" w14:textId="77777777" w:rsidR="00B616FB" w:rsidRPr="00D96E3B" w:rsidRDefault="00B616FB" w:rsidP="00B616F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Load.Input.Message</w:t>
            </w:r>
          </w:p>
          <w:p w14:paraId="3A1414E7" w14:textId="77777777" w:rsidR="00B616FB" w:rsidRPr="00D96E3B" w:rsidRDefault="00B616FB" w:rsidP="00B616FB">
            <w:pPr>
              <w:rPr>
                <w:sz w:val="24"/>
                <w:szCs w:val="24"/>
              </w:rPr>
            </w:pPr>
          </w:p>
          <w:p w14:paraId="2F72BE02" w14:textId="77777777" w:rsidR="00B616FB" w:rsidRPr="00D96E3B" w:rsidRDefault="00B616FB" w:rsidP="00B616F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Load.Input.Invalid</w:t>
            </w:r>
          </w:p>
        </w:tc>
        <w:tc>
          <w:tcPr>
            <w:tcW w:w="5714" w:type="dxa"/>
          </w:tcPr>
          <w:p w14:paraId="5FF00F44" w14:textId="77777777" w:rsidR="00B616FB" w:rsidRPr="00D96E3B" w:rsidRDefault="00B616FB" w:rsidP="00B616F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系统应该允许中转中心业务员通过键盘输入信息（输出</w:t>
            </w:r>
            <w:r w:rsidRPr="00D96E3B">
              <w:rPr>
                <w:sz w:val="24"/>
                <w:szCs w:val="24"/>
              </w:rPr>
              <w:t>：</w:t>
            </w:r>
            <w:r w:rsidRPr="00D96E3B">
              <w:rPr>
                <w:rFonts w:hint="eastAsia"/>
                <w:sz w:val="24"/>
                <w:szCs w:val="24"/>
              </w:rPr>
              <w:t>装运</w:t>
            </w:r>
            <w:r w:rsidRPr="00D96E3B">
              <w:rPr>
                <w:sz w:val="24"/>
                <w:szCs w:val="24"/>
              </w:rPr>
              <w:t>管理任务主界面）</w:t>
            </w:r>
          </w:p>
          <w:p w14:paraId="17869AEB" w14:textId="77777777" w:rsidR="00B616FB" w:rsidRPr="00D96E3B" w:rsidRDefault="00B616FB" w:rsidP="00B616F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在中转中心业务员输入取消命令（查询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时，系统关闭当前的装运管理（输出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，回到中转中心业务员的系统首页</w:t>
            </w:r>
          </w:p>
          <w:p w14:paraId="21F1DC79" w14:textId="77777777" w:rsidR="00B616FB" w:rsidRPr="00D96E3B" w:rsidRDefault="00B616FB" w:rsidP="00B616F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在中转中心业务员输入中转单信息（输入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时，系统执行记录信息任务，参见</w:t>
            </w:r>
            <w:r w:rsidRPr="00D96E3B">
              <w:rPr>
                <w:rFonts w:hint="eastAsia"/>
                <w:sz w:val="24"/>
                <w:szCs w:val="24"/>
              </w:rPr>
              <w:t>Load.Message</w:t>
            </w:r>
          </w:p>
          <w:p w14:paraId="56A3E326" w14:textId="77777777" w:rsidR="00B616FB" w:rsidRPr="00D96E3B" w:rsidRDefault="00B616FB" w:rsidP="00B616F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在中转中心业务员输入其它标志时，系统显示输入无</w:t>
            </w:r>
            <w:r w:rsidRPr="00D96E3B">
              <w:rPr>
                <w:rFonts w:hint="eastAsia"/>
                <w:sz w:val="24"/>
                <w:szCs w:val="24"/>
              </w:rPr>
              <w:lastRenderedPageBreak/>
              <w:t>效</w:t>
            </w:r>
          </w:p>
        </w:tc>
      </w:tr>
      <w:tr w:rsidR="00B616FB" w:rsidRPr="00D96E3B" w14:paraId="1749CF07" w14:textId="77777777" w:rsidTr="00B616FB">
        <w:tc>
          <w:tcPr>
            <w:tcW w:w="2802" w:type="dxa"/>
          </w:tcPr>
          <w:p w14:paraId="16CD82D4" w14:textId="77777777" w:rsidR="00B616FB" w:rsidRPr="00D96E3B" w:rsidRDefault="00B616FB" w:rsidP="00B616F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lastRenderedPageBreak/>
              <w:t>Load.Message</w:t>
            </w:r>
          </w:p>
          <w:p w14:paraId="6520B603" w14:textId="77777777" w:rsidR="00B616FB" w:rsidRPr="00D96E3B" w:rsidRDefault="00B616FB" w:rsidP="00B616F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Load.Message.Canc</w:t>
            </w:r>
            <w:ins w:id="2" w:author="迪璇 黄" w:date="2015-10-08T16:14:00Z">
              <w:r w:rsidRPr="00D96E3B">
                <w:rPr>
                  <w:rFonts w:hint="eastAsia"/>
                  <w:sz w:val="24"/>
                  <w:szCs w:val="24"/>
                </w:rPr>
                <w:t>el</w:t>
              </w:r>
            </w:ins>
            <w:del w:id="3" w:author="迪璇 黄" w:date="2015-10-08T16:14:00Z">
              <w:r w:rsidRPr="00D96E3B" w:rsidDel="009D3A35">
                <w:rPr>
                  <w:rFonts w:hint="eastAsia"/>
                  <w:sz w:val="24"/>
                  <w:szCs w:val="24"/>
                </w:rPr>
                <w:delText>le</w:delText>
              </w:r>
            </w:del>
          </w:p>
          <w:p w14:paraId="32F3775E" w14:textId="77777777" w:rsidR="00B616FB" w:rsidRPr="00D96E3B" w:rsidRDefault="00B616FB" w:rsidP="00B616FB">
            <w:pPr>
              <w:rPr>
                <w:sz w:val="24"/>
                <w:szCs w:val="24"/>
              </w:rPr>
            </w:pPr>
          </w:p>
          <w:p w14:paraId="413728AA" w14:textId="77777777" w:rsidR="00B616FB" w:rsidRPr="00D96E3B" w:rsidRDefault="00B616FB" w:rsidP="00B616FB">
            <w:pPr>
              <w:rPr>
                <w:sz w:val="24"/>
                <w:szCs w:val="24"/>
              </w:rPr>
            </w:pPr>
          </w:p>
          <w:p w14:paraId="7C1FE196" w14:textId="77777777" w:rsidR="00B616FB" w:rsidRPr="00D96E3B" w:rsidRDefault="00B616FB" w:rsidP="00B616F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Load.Message.Existence</w:t>
            </w:r>
          </w:p>
          <w:p w14:paraId="6E1E43E8" w14:textId="77777777" w:rsidR="00B616FB" w:rsidRPr="00D96E3B" w:rsidRDefault="00B616FB" w:rsidP="00B616FB">
            <w:pPr>
              <w:rPr>
                <w:sz w:val="24"/>
                <w:szCs w:val="24"/>
              </w:rPr>
            </w:pPr>
          </w:p>
          <w:p w14:paraId="1A200469" w14:textId="77777777" w:rsidR="00B616FB" w:rsidRPr="00D96E3B" w:rsidRDefault="00B616FB" w:rsidP="00B616FB">
            <w:pPr>
              <w:rPr>
                <w:sz w:val="24"/>
                <w:szCs w:val="24"/>
              </w:rPr>
            </w:pPr>
          </w:p>
          <w:p w14:paraId="5955DDA0" w14:textId="77777777" w:rsidR="00B616FB" w:rsidRPr="00D96E3B" w:rsidRDefault="00B616FB" w:rsidP="00B616F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Load.Message.Update</w:t>
            </w:r>
          </w:p>
          <w:p w14:paraId="4E2426C7" w14:textId="77777777" w:rsidR="00B616FB" w:rsidRPr="00D96E3B" w:rsidRDefault="00B616FB" w:rsidP="00B616FB">
            <w:pPr>
              <w:rPr>
                <w:sz w:val="24"/>
                <w:szCs w:val="24"/>
              </w:rPr>
            </w:pPr>
          </w:p>
          <w:p w14:paraId="5BF09076" w14:textId="77777777" w:rsidR="00B616FB" w:rsidRPr="00D96E3B" w:rsidRDefault="00B616FB" w:rsidP="00B616FB">
            <w:pPr>
              <w:rPr>
                <w:sz w:val="24"/>
                <w:szCs w:val="24"/>
              </w:rPr>
            </w:pPr>
          </w:p>
          <w:p w14:paraId="36E2D57C" w14:textId="77777777" w:rsidR="00B616FB" w:rsidRPr="00D96E3B" w:rsidRDefault="00B616FB" w:rsidP="00B616F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Load.Message.Invalid</w:t>
            </w:r>
          </w:p>
          <w:p w14:paraId="3724CEFD" w14:textId="77777777" w:rsidR="00B616FB" w:rsidRPr="00D96E3B" w:rsidRDefault="00B616FB" w:rsidP="00B616FB">
            <w:pPr>
              <w:rPr>
                <w:sz w:val="24"/>
                <w:szCs w:val="24"/>
              </w:rPr>
            </w:pPr>
          </w:p>
        </w:tc>
        <w:tc>
          <w:tcPr>
            <w:tcW w:w="5714" w:type="dxa"/>
          </w:tcPr>
          <w:p w14:paraId="1A258AB1" w14:textId="77777777" w:rsidR="00B616FB" w:rsidRPr="00D96E3B" w:rsidRDefault="00B616FB" w:rsidP="00B616F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系统显示已经输入的中转单信息（输出</w:t>
            </w:r>
            <w:r w:rsidRPr="00D96E3B">
              <w:rPr>
                <w:sz w:val="24"/>
                <w:szCs w:val="24"/>
              </w:rPr>
              <w:t>）</w:t>
            </w:r>
          </w:p>
          <w:p w14:paraId="2D46666B" w14:textId="77777777" w:rsidR="00B616FB" w:rsidRPr="00D96E3B" w:rsidRDefault="00B616FB" w:rsidP="00B616F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在中转中心业务员输入取消命令（查询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时，系统关闭当前的装运管理（输出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，回到中转中心业务员的系统首页</w:t>
            </w:r>
          </w:p>
          <w:p w14:paraId="00D3E09B" w14:textId="77777777" w:rsidR="00B616FB" w:rsidRPr="00D96E3B" w:rsidRDefault="00B616FB" w:rsidP="00B616F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在中转中心业务员输入已存在的中转单编号（输入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时，系统提示该中转单已经存在（输出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，并请求重新输入</w:t>
            </w:r>
          </w:p>
          <w:p w14:paraId="5B5C4398" w14:textId="77777777" w:rsidR="00B616FB" w:rsidRPr="00D96E3B" w:rsidRDefault="00B616FB" w:rsidP="00B616F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在中转中心业务员输入结束记录信息任务（查询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时，系统执行更新中转单列表任务（逻辑</w:t>
            </w:r>
            <w:r w:rsidRPr="00D96E3B">
              <w:rPr>
                <w:sz w:val="24"/>
                <w:szCs w:val="24"/>
              </w:rPr>
              <w:t>文件）</w:t>
            </w:r>
            <w:r w:rsidRPr="00D96E3B">
              <w:rPr>
                <w:rFonts w:hint="eastAsia"/>
                <w:sz w:val="24"/>
                <w:szCs w:val="24"/>
              </w:rPr>
              <w:t>，参见</w:t>
            </w:r>
            <w:r w:rsidRPr="00D96E3B">
              <w:rPr>
                <w:rFonts w:hint="eastAsia"/>
                <w:sz w:val="24"/>
                <w:szCs w:val="24"/>
              </w:rPr>
              <w:t>Load.Update</w:t>
            </w:r>
            <w:r w:rsidRPr="00D96E3B">
              <w:rPr>
                <w:rFonts w:hint="eastAsia"/>
                <w:sz w:val="24"/>
                <w:szCs w:val="24"/>
              </w:rPr>
              <w:t>，返回装运管理，参见</w:t>
            </w:r>
            <w:r w:rsidRPr="00D96E3B">
              <w:rPr>
                <w:rFonts w:hint="eastAsia"/>
                <w:sz w:val="24"/>
                <w:szCs w:val="24"/>
              </w:rPr>
              <w:t>Load.Input</w:t>
            </w:r>
          </w:p>
          <w:p w14:paraId="7D99FB47" w14:textId="77777777" w:rsidR="00B616FB" w:rsidRPr="00D96E3B" w:rsidRDefault="00B616FB" w:rsidP="00B616F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在中转中心业务员输入错误中转单信息时（输入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，系统拒接输入并提示输入错误的信息（输出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，请求重新输入</w:t>
            </w:r>
          </w:p>
        </w:tc>
      </w:tr>
      <w:tr w:rsidR="00B616FB" w:rsidRPr="00D96E3B" w14:paraId="0C1FAEA2" w14:textId="77777777" w:rsidTr="00B616FB">
        <w:tc>
          <w:tcPr>
            <w:tcW w:w="2802" w:type="dxa"/>
          </w:tcPr>
          <w:p w14:paraId="0597F951" w14:textId="77777777" w:rsidR="00B616FB" w:rsidRPr="00D96E3B" w:rsidRDefault="00B616FB" w:rsidP="00B616F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Load.E</w:t>
            </w:r>
            <w:r w:rsidRPr="00D96E3B">
              <w:rPr>
                <w:sz w:val="24"/>
                <w:szCs w:val="24"/>
              </w:rPr>
              <w:t>n</w:t>
            </w:r>
            <w:r w:rsidRPr="00D96E3B">
              <w:rPr>
                <w:rFonts w:hint="eastAsia"/>
                <w:sz w:val="24"/>
                <w:szCs w:val="24"/>
              </w:rPr>
              <w:t>d</w:t>
            </w:r>
          </w:p>
          <w:p w14:paraId="32444DA0" w14:textId="77777777" w:rsidR="00B616FB" w:rsidRPr="00D96E3B" w:rsidRDefault="00B616FB" w:rsidP="00B616F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Load.End.T</w:t>
            </w:r>
            <w:r w:rsidRPr="00D96E3B">
              <w:rPr>
                <w:sz w:val="24"/>
                <w:szCs w:val="24"/>
              </w:rPr>
              <w:t>i</w:t>
            </w:r>
            <w:r w:rsidRPr="00D96E3B">
              <w:rPr>
                <w:rFonts w:hint="eastAsia"/>
                <w:sz w:val="24"/>
                <w:szCs w:val="24"/>
              </w:rPr>
              <w:t>meOut</w:t>
            </w:r>
          </w:p>
          <w:p w14:paraId="0162CB9F" w14:textId="77777777" w:rsidR="00B616FB" w:rsidRPr="00D96E3B" w:rsidRDefault="00B616FB" w:rsidP="00B616FB">
            <w:pPr>
              <w:rPr>
                <w:sz w:val="24"/>
                <w:szCs w:val="24"/>
              </w:rPr>
            </w:pPr>
          </w:p>
          <w:p w14:paraId="462A33BB" w14:textId="77777777" w:rsidR="00B616FB" w:rsidRPr="00D96E3B" w:rsidRDefault="00B616FB" w:rsidP="00B616F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Load.End.Close</w:t>
            </w:r>
          </w:p>
        </w:tc>
        <w:tc>
          <w:tcPr>
            <w:tcW w:w="5714" w:type="dxa"/>
          </w:tcPr>
          <w:p w14:paraId="5C0F63C6" w14:textId="77777777" w:rsidR="00B616FB" w:rsidRPr="00D96E3B" w:rsidRDefault="00B616FB" w:rsidP="00B616F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系统应该允许中转中心业务员要求结束输入</w:t>
            </w:r>
          </w:p>
          <w:p w14:paraId="55739C3D" w14:textId="77777777" w:rsidR="00B616FB" w:rsidRPr="00D96E3B" w:rsidRDefault="00B616FB" w:rsidP="00B616F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在装运管理开始两个小时后还没有接到收银员的请求时，系统取消装运管理（输出</w:t>
            </w:r>
            <w:r w:rsidRPr="00D96E3B">
              <w:rPr>
                <w:sz w:val="24"/>
                <w:szCs w:val="24"/>
              </w:rPr>
              <w:t>）</w:t>
            </w:r>
          </w:p>
          <w:p w14:paraId="4F3DACEC" w14:textId="77777777" w:rsidR="00B616FB" w:rsidRPr="00D96E3B" w:rsidRDefault="00B616FB" w:rsidP="00B616F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在中转中心业务员确认完成装运管理时（查询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，系统关闭装运管理（输出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，回到中转中心业务员的系统首页</w:t>
            </w:r>
          </w:p>
        </w:tc>
      </w:tr>
      <w:tr w:rsidR="00B616FB" w:rsidRPr="00D96E3B" w14:paraId="50D87768" w14:textId="77777777" w:rsidTr="00B616FB">
        <w:tc>
          <w:tcPr>
            <w:tcW w:w="2802" w:type="dxa"/>
            <w:tcBorders>
              <w:bottom w:val="single" w:sz="4" w:space="0" w:color="auto"/>
            </w:tcBorders>
          </w:tcPr>
          <w:p w14:paraId="367B289C" w14:textId="77777777" w:rsidR="00B616FB" w:rsidRPr="00D96E3B" w:rsidRDefault="00B616FB" w:rsidP="00B616F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Load.Update.Create</w:t>
            </w:r>
          </w:p>
          <w:p w14:paraId="2DD1C582" w14:textId="77777777" w:rsidR="00B616FB" w:rsidRPr="00D96E3B" w:rsidRDefault="00B616FB" w:rsidP="00B616FB">
            <w:pPr>
              <w:rPr>
                <w:sz w:val="24"/>
                <w:szCs w:val="24"/>
              </w:rPr>
            </w:pPr>
          </w:p>
          <w:p w14:paraId="6392E816" w14:textId="77777777" w:rsidR="00B616FB" w:rsidRPr="00D96E3B" w:rsidRDefault="00B616FB" w:rsidP="00B616F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Load.Update.List</w:t>
            </w:r>
          </w:p>
        </w:tc>
        <w:tc>
          <w:tcPr>
            <w:tcW w:w="5714" w:type="dxa"/>
            <w:tcBorders>
              <w:bottom w:val="single" w:sz="4" w:space="0" w:color="auto"/>
            </w:tcBorders>
          </w:tcPr>
          <w:p w14:paraId="15DE885C" w14:textId="77777777" w:rsidR="00B616FB" w:rsidRPr="00D96E3B" w:rsidRDefault="00B616FB" w:rsidP="00B616F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系统根据中转中心业务员输入的信息生成中转单（逻辑</w:t>
            </w:r>
            <w:r w:rsidRPr="00D96E3B">
              <w:rPr>
                <w:sz w:val="24"/>
                <w:szCs w:val="24"/>
              </w:rPr>
              <w:t>文件）</w:t>
            </w:r>
          </w:p>
          <w:p w14:paraId="1521E846" w14:textId="77777777" w:rsidR="00B616FB" w:rsidRPr="00D96E3B" w:rsidRDefault="00B616FB" w:rsidP="00B616F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系统将</w:t>
            </w:r>
            <w:r w:rsidRPr="00D96E3B">
              <w:rPr>
                <w:rFonts w:hint="eastAsia"/>
                <w:sz w:val="24"/>
                <w:szCs w:val="24"/>
              </w:rPr>
              <w:t>Load.Update.Create</w:t>
            </w:r>
            <w:r w:rsidRPr="00D96E3B">
              <w:rPr>
                <w:rFonts w:hint="eastAsia"/>
                <w:sz w:val="24"/>
                <w:szCs w:val="24"/>
              </w:rPr>
              <w:t>生成的中转单存储到中转单列表（逻辑</w:t>
            </w:r>
            <w:r w:rsidRPr="00D96E3B">
              <w:rPr>
                <w:sz w:val="24"/>
                <w:szCs w:val="24"/>
              </w:rPr>
              <w:t>文件）</w:t>
            </w:r>
          </w:p>
        </w:tc>
      </w:tr>
    </w:tbl>
    <w:p w14:paraId="1B69B08B" w14:textId="77777777" w:rsidR="00D96E3B" w:rsidRDefault="00D96E3B" w:rsidP="00D96E3B"/>
    <w:p w14:paraId="40A67D38" w14:textId="77777777" w:rsidR="00D96E3B" w:rsidRDefault="00D96E3B" w:rsidP="00D96E3B">
      <w:r>
        <w:rPr>
          <w:rFonts w:hint="eastAsia"/>
        </w:rPr>
        <w:t xml:space="preserve">  </w:t>
      </w:r>
      <w:r>
        <w:rPr>
          <w:rFonts w:hint="eastAsia"/>
        </w:rPr>
        <w:t>中转</w:t>
      </w:r>
      <w:r>
        <w:t>接</w:t>
      </w:r>
      <w:r>
        <w:rPr>
          <w:rFonts w:hint="eastAsia"/>
        </w:rPr>
        <w:t>收</w:t>
      </w:r>
      <w:r>
        <w:t>功能</w:t>
      </w:r>
      <w:r>
        <w:rPr>
          <w:rFonts w:hint="eastAsia"/>
        </w:rPr>
        <w:t>需求测度值</w:t>
      </w:r>
    </w:p>
    <w:p w14:paraId="4E1E9413" w14:textId="77777777" w:rsidR="00D96E3B" w:rsidRDefault="00D96E3B" w:rsidP="00D96E3B">
      <w:r>
        <w:rPr>
          <w:rFonts w:hint="eastAsia"/>
        </w:rPr>
        <w:t xml:space="preserve">  </w:t>
      </w:r>
      <w:r>
        <w:rPr>
          <w:rFonts w:hint="eastAsia"/>
        </w:rPr>
        <w:t>输入</w:t>
      </w:r>
      <w:r>
        <w:t>：</w:t>
      </w:r>
      <w:r>
        <w:t>3</w:t>
      </w:r>
    </w:p>
    <w:p w14:paraId="062388BA" w14:textId="77777777" w:rsidR="00D96E3B" w:rsidRDefault="00D96E3B" w:rsidP="00D96E3B">
      <w:r>
        <w:rPr>
          <w:rFonts w:hint="eastAsia"/>
        </w:rPr>
        <w:t xml:space="preserve">  </w:t>
      </w:r>
      <w:r>
        <w:rPr>
          <w:rFonts w:hint="eastAsia"/>
        </w:rPr>
        <w:t>输出：</w:t>
      </w:r>
      <w:r>
        <w:t>8</w:t>
      </w:r>
    </w:p>
    <w:p w14:paraId="1C4109A9" w14:textId="77777777" w:rsidR="00D96E3B" w:rsidRDefault="00D96E3B" w:rsidP="00D96E3B">
      <w:r>
        <w:rPr>
          <w:rFonts w:hint="eastAsia"/>
        </w:rPr>
        <w:t xml:space="preserve">  </w:t>
      </w:r>
      <w:r>
        <w:rPr>
          <w:rFonts w:hint="eastAsia"/>
        </w:rPr>
        <w:t>查询</w:t>
      </w:r>
      <w:r>
        <w:t>：</w:t>
      </w:r>
      <w:r>
        <w:rPr>
          <w:rFonts w:hint="eastAsia"/>
        </w:rPr>
        <w:t>4</w:t>
      </w:r>
    </w:p>
    <w:p w14:paraId="061C53D1" w14:textId="77777777" w:rsidR="00D96E3B" w:rsidRDefault="00D96E3B" w:rsidP="00D96E3B">
      <w:r>
        <w:rPr>
          <w:rFonts w:hint="eastAsia"/>
        </w:rPr>
        <w:t xml:space="preserve">  </w:t>
      </w:r>
      <w:r>
        <w:rPr>
          <w:rFonts w:hint="eastAsia"/>
        </w:rPr>
        <w:t>逻辑</w:t>
      </w:r>
      <w:r>
        <w:t>文件：</w:t>
      </w:r>
      <w:r>
        <w:rPr>
          <w:rFonts w:hint="eastAsia"/>
        </w:rPr>
        <w:t>3</w:t>
      </w:r>
    </w:p>
    <w:p w14:paraId="07C82DFB" w14:textId="77777777" w:rsidR="00D96E3B" w:rsidRDefault="00D96E3B" w:rsidP="00D96E3B">
      <w:r>
        <w:rPr>
          <w:rFonts w:hint="eastAsia"/>
        </w:rPr>
        <w:t xml:space="preserve">  </w:t>
      </w:r>
      <w:r>
        <w:rPr>
          <w:rFonts w:hint="eastAsia"/>
        </w:rPr>
        <w:t>对外</w:t>
      </w:r>
      <w:r>
        <w:t>接口：</w:t>
      </w:r>
      <w:r>
        <w:t>0</w:t>
      </w:r>
    </w:p>
    <w:p w14:paraId="25989A60" w14:textId="77777777" w:rsidR="00D96E3B" w:rsidRDefault="00D96E3B" w:rsidP="00D96E3B">
      <w:r>
        <w:rPr>
          <w:rFonts w:hint="eastAsia"/>
        </w:rPr>
        <w:t xml:space="preserve">  FP</w:t>
      </w:r>
      <w:r>
        <w:t>（</w:t>
      </w:r>
      <w:r>
        <w:t>Reception</w:t>
      </w:r>
      <w:r>
        <w:t>）</w:t>
      </w:r>
      <w:r>
        <w:rPr>
          <w:rFonts w:hint="eastAsia"/>
        </w:rPr>
        <w:t>=</w:t>
      </w:r>
      <w:r>
        <w:t xml:space="preserve"> (3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</w:t>
      </w:r>
      <w:r>
        <w:t>+8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5</w:t>
      </w:r>
      <w:r>
        <w:t>+4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</w:t>
      </w:r>
      <w:r>
        <w:t>+3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10+0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7)</w:t>
      </w:r>
      <m:oMath>
        <m:r>
          <w:rPr>
            <w:rFonts w:ascii="Cambria Math" w:hAnsi="Cambria Math"/>
          </w:rPr>
          <m:t xml:space="preserve"> ×</m:t>
        </m:r>
      </m:oMath>
      <w:r>
        <w:rPr>
          <w:rFonts w:hint="eastAsia"/>
        </w:rPr>
        <w:t>(</w:t>
      </w:r>
      <w:r>
        <w:t>0.65+0.01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</w:t>
      </w:r>
      <w:r>
        <w:t>1</w:t>
      </w:r>
      <w:r>
        <w:rPr>
          <w:rFonts w:hint="eastAsia"/>
        </w:rPr>
        <w:t>)</w:t>
      </w:r>
      <w:r>
        <w:t>=103.88</w:t>
      </w:r>
    </w:p>
    <w:p w14:paraId="6A672472" w14:textId="77777777" w:rsidR="00D96E3B" w:rsidRDefault="00D96E3B" w:rsidP="00D96E3B"/>
    <w:tbl>
      <w:tblPr>
        <w:tblStyle w:val="a9"/>
        <w:tblW w:w="851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5289"/>
      </w:tblGrid>
      <w:tr w:rsidR="00D96E3B" w:rsidRPr="00D96E3B" w14:paraId="1EE1A24C" w14:textId="77777777" w:rsidTr="00D96E3B">
        <w:tc>
          <w:tcPr>
            <w:tcW w:w="3227" w:type="dxa"/>
          </w:tcPr>
          <w:p w14:paraId="11EE25E0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lastRenderedPageBreak/>
              <w:t>Reception</w:t>
            </w:r>
            <w:r w:rsidRPr="00D96E3B">
              <w:rPr>
                <w:sz w:val="24"/>
                <w:szCs w:val="24"/>
              </w:rPr>
              <w:t>.Input</w:t>
            </w:r>
          </w:p>
          <w:p w14:paraId="782FAA89" w14:textId="77777777" w:rsidR="00D96E3B" w:rsidRPr="00D96E3B" w:rsidRDefault="00D96E3B" w:rsidP="00D96E3B">
            <w:pPr>
              <w:rPr>
                <w:sz w:val="24"/>
                <w:szCs w:val="24"/>
              </w:rPr>
            </w:pPr>
          </w:p>
          <w:p w14:paraId="57AE3165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Reception.Input.Canc</w:t>
            </w:r>
            <w:ins w:id="4" w:author="迪璇 黄" w:date="2015-10-08T16:15:00Z">
              <w:r w:rsidRPr="00D96E3B">
                <w:rPr>
                  <w:rFonts w:hint="eastAsia"/>
                  <w:sz w:val="24"/>
                  <w:szCs w:val="24"/>
                </w:rPr>
                <w:t>el</w:t>
              </w:r>
            </w:ins>
            <w:del w:id="5" w:author="迪璇 黄" w:date="2015-10-08T16:14:00Z">
              <w:r w:rsidRPr="00D96E3B" w:rsidDel="009D3A35">
                <w:rPr>
                  <w:rFonts w:hint="eastAsia"/>
                  <w:sz w:val="24"/>
                  <w:szCs w:val="24"/>
                </w:rPr>
                <w:delText>le</w:delText>
              </w:r>
            </w:del>
          </w:p>
          <w:p w14:paraId="50A9D19F" w14:textId="77777777" w:rsidR="00D96E3B" w:rsidRPr="00D96E3B" w:rsidRDefault="00D96E3B" w:rsidP="00D96E3B">
            <w:pPr>
              <w:rPr>
                <w:sz w:val="24"/>
                <w:szCs w:val="24"/>
              </w:rPr>
            </w:pPr>
          </w:p>
          <w:p w14:paraId="1DDBAA1D" w14:textId="77777777" w:rsidR="00D96E3B" w:rsidRPr="00D96E3B" w:rsidRDefault="00D96E3B" w:rsidP="00D96E3B">
            <w:pPr>
              <w:rPr>
                <w:sz w:val="24"/>
                <w:szCs w:val="24"/>
              </w:rPr>
            </w:pPr>
          </w:p>
          <w:p w14:paraId="0F19DCDA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Reception.Input.Message</w:t>
            </w:r>
          </w:p>
          <w:p w14:paraId="6E3A4127" w14:textId="77777777" w:rsidR="00D96E3B" w:rsidRPr="00D96E3B" w:rsidRDefault="00D96E3B" w:rsidP="00D96E3B">
            <w:pPr>
              <w:rPr>
                <w:sz w:val="24"/>
                <w:szCs w:val="24"/>
              </w:rPr>
            </w:pPr>
          </w:p>
          <w:p w14:paraId="4BE26A95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Reception.Input.Invalid</w:t>
            </w:r>
          </w:p>
        </w:tc>
        <w:tc>
          <w:tcPr>
            <w:tcW w:w="5289" w:type="dxa"/>
          </w:tcPr>
          <w:p w14:paraId="481FA1E2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系统应该允许中转中心业务员通过键盘输入</w:t>
            </w:r>
            <w:ins w:id="6" w:author="dyp" w:date="2015-10-08T13:58:00Z">
              <w:r w:rsidRPr="00D96E3B">
                <w:rPr>
                  <w:rFonts w:hint="eastAsia"/>
                  <w:sz w:val="24"/>
                  <w:szCs w:val="24"/>
                </w:rPr>
                <w:t>信息</w:t>
              </w:r>
            </w:ins>
            <w:r w:rsidRPr="00D96E3B">
              <w:rPr>
                <w:rFonts w:hint="eastAsia"/>
                <w:sz w:val="24"/>
                <w:szCs w:val="24"/>
              </w:rPr>
              <w:t>（输出</w:t>
            </w:r>
            <w:r w:rsidRPr="00D96E3B">
              <w:rPr>
                <w:sz w:val="24"/>
                <w:szCs w:val="24"/>
              </w:rPr>
              <w:t>：</w:t>
            </w:r>
            <w:r w:rsidRPr="00D96E3B">
              <w:rPr>
                <w:rFonts w:hint="eastAsia"/>
                <w:sz w:val="24"/>
                <w:szCs w:val="24"/>
              </w:rPr>
              <w:t>中转接受</w:t>
            </w:r>
            <w:r w:rsidRPr="00D96E3B">
              <w:rPr>
                <w:sz w:val="24"/>
                <w:szCs w:val="24"/>
              </w:rPr>
              <w:t>管理</w:t>
            </w:r>
            <w:r w:rsidRPr="00D96E3B">
              <w:rPr>
                <w:rFonts w:hint="eastAsia"/>
                <w:sz w:val="24"/>
                <w:szCs w:val="24"/>
              </w:rPr>
              <w:t>任务</w:t>
            </w:r>
            <w:r w:rsidRPr="00D96E3B">
              <w:rPr>
                <w:sz w:val="24"/>
                <w:szCs w:val="24"/>
              </w:rPr>
              <w:t>主界面）</w:t>
            </w:r>
            <w:del w:id="7" w:author="dyp" w:date="2015-10-08T13:58:00Z">
              <w:r w:rsidRPr="00D96E3B">
                <w:rPr>
                  <w:rFonts w:hint="eastAsia"/>
                  <w:sz w:val="24"/>
                  <w:szCs w:val="24"/>
                </w:rPr>
                <w:delText>息</w:delText>
              </w:r>
            </w:del>
          </w:p>
          <w:p w14:paraId="00922715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在中转中心业务员输入取消命令（查询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时，系统关闭当前的中转接收管理（输出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，回到中转中心业务员的系统首页</w:t>
            </w:r>
          </w:p>
          <w:p w14:paraId="01F20B27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在中转中心业务员输入中转中心到达单信息（输入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时，系统执行记录信息任务，参见</w:t>
            </w:r>
            <w:r w:rsidRPr="00D96E3B">
              <w:rPr>
                <w:rFonts w:hint="eastAsia"/>
                <w:sz w:val="24"/>
                <w:szCs w:val="24"/>
              </w:rPr>
              <w:t>Reception.Message</w:t>
            </w:r>
          </w:p>
          <w:p w14:paraId="3DA28553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在中转中心业务员输入其它标志时，系统显示输入无效</w:t>
            </w:r>
          </w:p>
        </w:tc>
      </w:tr>
      <w:tr w:rsidR="00D96E3B" w:rsidRPr="00D96E3B" w14:paraId="65076541" w14:textId="77777777" w:rsidTr="00D96E3B">
        <w:tc>
          <w:tcPr>
            <w:tcW w:w="3227" w:type="dxa"/>
          </w:tcPr>
          <w:p w14:paraId="511C005F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Reception.Message</w:t>
            </w:r>
          </w:p>
          <w:p w14:paraId="3A471048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Reception.Message.Canc</w:t>
            </w:r>
            <w:ins w:id="8" w:author="迪璇 黄" w:date="2015-10-08T16:15:00Z">
              <w:r w:rsidRPr="00D96E3B">
                <w:rPr>
                  <w:rFonts w:hint="eastAsia"/>
                  <w:sz w:val="24"/>
                  <w:szCs w:val="24"/>
                </w:rPr>
                <w:t>el</w:t>
              </w:r>
            </w:ins>
            <w:del w:id="9" w:author="迪璇 黄" w:date="2015-10-08T16:15:00Z">
              <w:r w:rsidRPr="00D96E3B" w:rsidDel="009D3A35">
                <w:rPr>
                  <w:rFonts w:hint="eastAsia"/>
                  <w:sz w:val="24"/>
                  <w:szCs w:val="24"/>
                </w:rPr>
                <w:delText>le</w:delText>
              </w:r>
            </w:del>
          </w:p>
          <w:p w14:paraId="534876D7" w14:textId="77777777" w:rsidR="00D96E3B" w:rsidRPr="00D96E3B" w:rsidRDefault="00D96E3B" w:rsidP="00D96E3B">
            <w:pPr>
              <w:rPr>
                <w:sz w:val="24"/>
                <w:szCs w:val="24"/>
              </w:rPr>
            </w:pPr>
          </w:p>
          <w:p w14:paraId="1E040A66" w14:textId="77777777" w:rsidR="00D96E3B" w:rsidRPr="00D96E3B" w:rsidRDefault="00D96E3B" w:rsidP="00D96E3B">
            <w:pPr>
              <w:rPr>
                <w:sz w:val="24"/>
                <w:szCs w:val="24"/>
              </w:rPr>
            </w:pPr>
          </w:p>
          <w:p w14:paraId="1C0F9AF0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Reception.Message.Existence</w:t>
            </w:r>
          </w:p>
          <w:p w14:paraId="1DB79F4A" w14:textId="77777777" w:rsidR="00D96E3B" w:rsidRPr="00D96E3B" w:rsidRDefault="00D96E3B" w:rsidP="00D96E3B">
            <w:pPr>
              <w:rPr>
                <w:sz w:val="24"/>
                <w:szCs w:val="24"/>
              </w:rPr>
            </w:pPr>
          </w:p>
          <w:p w14:paraId="286692E8" w14:textId="77777777" w:rsidR="00D96E3B" w:rsidRPr="00D96E3B" w:rsidRDefault="00D96E3B" w:rsidP="00D96E3B">
            <w:pPr>
              <w:rPr>
                <w:sz w:val="24"/>
                <w:szCs w:val="24"/>
              </w:rPr>
            </w:pPr>
          </w:p>
          <w:p w14:paraId="021E8A87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Reception.Message.Invalid</w:t>
            </w:r>
          </w:p>
          <w:p w14:paraId="68B51204" w14:textId="77777777" w:rsidR="00D96E3B" w:rsidRPr="00D96E3B" w:rsidRDefault="00D96E3B" w:rsidP="00D96E3B">
            <w:pPr>
              <w:rPr>
                <w:sz w:val="24"/>
                <w:szCs w:val="24"/>
              </w:rPr>
            </w:pPr>
          </w:p>
          <w:p w14:paraId="05810D68" w14:textId="77777777" w:rsidR="00D96E3B" w:rsidRPr="00D96E3B" w:rsidRDefault="00D96E3B" w:rsidP="00D96E3B">
            <w:pPr>
              <w:rPr>
                <w:sz w:val="24"/>
                <w:szCs w:val="24"/>
              </w:rPr>
            </w:pPr>
          </w:p>
          <w:p w14:paraId="42EC131E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Reception.Message.Update</w:t>
            </w:r>
          </w:p>
          <w:p w14:paraId="75A6328C" w14:textId="77777777" w:rsidR="00D96E3B" w:rsidRPr="00D96E3B" w:rsidRDefault="00D96E3B" w:rsidP="00D96E3B">
            <w:pPr>
              <w:rPr>
                <w:sz w:val="24"/>
                <w:szCs w:val="24"/>
              </w:rPr>
            </w:pPr>
          </w:p>
        </w:tc>
        <w:tc>
          <w:tcPr>
            <w:tcW w:w="5289" w:type="dxa"/>
          </w:tcPr>
          <w:p w14:paraId="03EE1E19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系统显示已经输入的中转单信息（输出</w:t>
            </w:r>
            <w:r w:rsidRPr="00D96E3B">
              <w:rPr>
                <w:sz w:val="24"/>
                <w:szCs w:val="24"/>
              </w:rPr>
              <w:t>）</w:t>
            </w:r>
          </w:p>
          <w:p w14:paraId="610554A9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在中转中心业务员输入取消命令（查询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时，系统关闭当前的中转接收管理（输出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，回到中转中心业务员的系统首页</w:t>
            </w:r>
          </w:p>
          <w:p w14:paraId="248DBE59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在中转中心业务员输入已存在的中转中心到达单编号时（输入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，系统提示该中转中心到达单已经存在（输出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，并请求重新输入</w:t>
            </w:r>
          </w:p>
          <w:p w14:paraId="6CCC25D6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在中转中心业务员输入错误中转到达单信息时（输入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，系统拒接输入并提示输入错误的信息（输出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，请求重新输入</w:t>
            </w:r>
          </w:p>
          <w:p w14:paraId="6ED463D9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在中转中心业务员输入结束记录信息任务（查询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时，系统执行更新中转中心到达单列表任务（逻辑</w:t>
            </w:r>
            <w:r w:rsidRPr="00D96E3B">
              <w:rPr>
                <w:sz w:val="24"/>
                <w:szCs w:val="24"/>
              </w:rPr>
              <w:t>文件）</w:t>
            </w:r>
            <w:r w:rsidRPr="00D96E3B">
              <w:rPr>
                <w:rFonts w:hint="eastAsia"/>
                <w:sz w:val="24"/>
                <w:szCs w:val="24"/>
              </w:rPr>
              <w:t>，参见</w:t>
            </w:r>
            <w:r w:rsidRPr="00D96E3B">
              <w:rPr>
                <w:rFonts w:hint="eastAsia"/>
                <w:sz w:val="24"/>
                <w:szCs w:val="24"/>
              </w:rPr>
              <w:t>Reception.Update</w:t>
            </w:r>
            <w:r w:rsidRPr="00D96E3B">
              <w:rPr>
                <w:rFonts w:hint="eastAsia"/>
                <w:sz w:val="24"/>
                <w:szCs w:val="24"/>
              </w:rPr>
              <w:t>，返回中转接收管理，参见</w:t>
            </w:r>
            <w:ins w:id="10" w:author="dyp" w:date="2015-10-08T13:45:00Z">
              <w:r w:rsidRPr="00D96E3B">
                <w:rPr>
                  <w:sz w:val="24"/>
                  <w:szCs w:val="24"/>
                </w:rPr>
                <w:t>Rece</w:t>
              </w:r>
            </w:ins>
            <w:ins w:id="11" w:author="dyp" w:date="2015-10-08T13:46:00Z">
              <w:r w:rsidRPr="00D96E3B">
                <w:rPr>
                  <w:sz w:val="24"/>
                  <w:szCs w:val="24"/>
                </w:rPr>
                <w:t>ption</w:t>
              </w:r>
            </w:ins>
            <w:del w:id="12" w:author="dyp" w:date="2015-10-08T13:45:00Z">
              <w:r w:rsidRPr="00D96E3B">
                <w:rPr>
                  <w:rFonts w:hint="eastAsia"/>
                  <w:sz w:val="24"/>
                  <w:szCs w:val="24"/>
                </w:rPr>
                <w:delText>Receptopn</w:delText>
              </w:r>
            </w:del>
            <w:r w:rsidRPr="00D96E3B">
              <w:rPr>
                <w:rFonts w:hint="eastAsia"/>
                <w:sz w:val="24"/>
                <w:szCs w:val="24"/>
              </w:rPr>
              <w:t>.Input</w:t>
            </w:r>
          </w:p>
        </w:tc>
      </w:tr>
      <w:tr w:rsidR="00D96E3B" w:rsidRPr="00D96E3B" w14:paraId="1C4E9541" w14:textId="77777777" w:rsidTr="00D96E3B">
        <w:tc>
          <w:tcPr>
            <w:tcW w:w="3227" w:type="dxa"/>
          </w:tcPr>
          <w:p w14:paraId="67C45E54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Reception.E</w:t>
            </w:r>
            <w:r w:rsidRPr="00D96E3B">
              <w:rPr>
                <w:sz w:val="24"/>
                <w:szCs w:val="24"/>
              </w:rPr>
              <w:t>n</w:t>
            </w:r>
            <w:r w:rsidRPr="00D96E3B">
              <w:rPr>
                <w:rFonts w:hint="eastAsia"/>
                <w:sz w:val="24"/>
                <w:szCs w:val="24"/>
              </w:rPr>
              <w:t>d</w:t>
            </w:r>
          </w:p>
          <w:p w14:paraId="7363B60C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Reception End.T</w:t>
            </w:r>
            <w:r w:rsidRPr="00D96E3B">
              <w:rPr>
                <w:sz w:val="24"/>
                <w:szCs w:val="24"/>
              </w:rPr>
              <w:t>i</w:t>
            </w:r>
            <w:r w:rsidRPr="00D96E3B">
              <w:rPr>
                <w:rFonts w:hint="eastAsia"/>
                <w:sz w:val="24"/>
                <w:szCs w:val="24"/>
              </w:rPr>
              <w:t>meOut</w:t>
            </w:r>
          </w:p>
          <w:p w14:paraId="534BDC06" w14:textId="77777777" w:rsidR="00D96E3B" w:rsidRPr="00D96E3B" w:rsidRDefault="00D96E3B" w:rsidP="00D96E3B">
            <w:pPr>
              <w:rPr>
                <w:sz w:val="24"/>
                <w:szCs w:val="24"/>
              </w:rPr>
            </w:pPr>
          </w:p>
          <w:p w14:paraId="2044C127" w14:textId="77777777" w:rsidR="00D96E3B" w:rsidRPr="00D96E3B" w:rsidRDefault="00D96E3B" w:rsidP="00D96E3B">
            <w:pPr>
              <w:rPr>
                <w:sz w:val="24"/>
                <w:szCs w:val="24"/>
              </w:rPr>
            </w:pPr>
          </w:p>
          <w:p w14:paraId="08B2A906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Reception.End.Close</w:t>
            </w:r>
          </w:p>
        </w:tc>
        <w:tc>
          <w:tcPr>
            <w:tcW w:w="5289" w:type="dxa"/>
          </w:tcPr>
          <w:p w14:paraId="490AF2F7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系统应该允许中转中心业务员要求结束输入</w:t>
            </w:r>
          </w:p>
          <w:p w14:paraId="4417D8E1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在中转接收管理开始两个小时后还没有接到</w:t>
            </w:r>
            <w:ins w:id="13" w:author="dyp" w:date="2015-10-08T13:46:00Z">
              <w:r w:rsidRPr="00D96E3B">
                <w:rPr>
                  <w:rFonts w:hint="eastAsia"/>
                  <w:sz w:val="24"/>
                  <w:szCs w:val="24"/>
                </w:rPr>
                <w:t>中转中心业务员</w:t>
              </w:r>
            </w:ins>
            <w:del w:id="14" w:author="dyp" w:date="2015-10-08T13:46:00Z">
              <w:r w:rsidRPr="00D96E3B">
                <w:rPr>
                  <w:rFonts w:hint="eastAsia"/>
                  <w:sz w:val="24"/>
                  <w:szCs w:val="24"/>
                </w:rPr>
                <w:delText>收银员</w:delText>
              </w:r>
            </w:del>
            <w:r w:rsidRPr="00D96E3B">
              <w:rPr>
                <w:rFonts w:hint="eastAsia"/>
                <w:sz w:val="24"/>
                <w:szCs w:val="24"/>
              </w:rPr>
              <w:t>的请求时，系统取消中转接收管理（输出</w:t>
            </w:r>
            <w:r w:rsidRPr="00D96E3B">
              <w:rPr>
                <w:sz w:val="24"/>
                <w:szCs w:val="24"/>
              </w:rPr>
              <w:t>）</w:t>
            </w:r>
          </w:p>
          <w:p w14:paraId="61E7FFD6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在中转中心业务员确认完成中转接收管理（查询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时，系统关闭中转接收管理（输出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，回到中转中心业务员的系统首页</w:t>
            </w:r>
          </w:p>
        </w:tc>
      </w:tr>
      <w:tr w:rsidR="00D96E3B" w:rsidRPr="00D96E3B" w14:paraId="5CF7D28B" w14:textId="77777777" w:rsidTr="00D96E3B">
        <w:tc>
          <w:tcPr>
            <w:tcW w:w="3227" w:type="dxa"/>
            <w:tcBorders>
              <w:bottom w:val="single" w:sz="4" w:space="0" w:color="auto"/>
            </w:tcBorders>
          </w:tcPr>
          <w:p w14:paraId="0DC0904B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Reception.Update.Create</w:t>
            </w:r>
          </w:p>
          <w:p w14:paraId="2F6C5122" w14:textId="77777777" w:rsidR="00D96E3B" w:rsidRPr="00D96E3B" w:rsidRDefault="00D96E3B" w:rsidP="00D96E3B">
            <w:pPr>
              <w:rPr>
                <w:sz w:val="24"/>
                <w:szCs w:val="24"/>
              </w:rPr>
            </w:pPr>
          </w:p>
          <w:p w14:paraId="69714E8E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Reception.Update.List</w:t>
            </w:r>
          </w:p>
        </w:tc>
        <w:tc>
          <w:tcPr>
            <w:tcW w:w="5289" w:type="dxa"/>
            <w:tcBorders>
              <w:bottom w:val="single" w:sz="4" w:space="0" w:color="auto"/>
            </w:tcBorders>
          </w:tcPr>
          <w:p w14:paraId="3ADF892F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lastRenderedPageBreak/>
              <w:t>系统根据中转中心业务员输入的信息生成中转中</w:t>
            </w:r>
            <w:r w:rsidRPr="00D96E3B">
              <w:rPr>
                <w:rFonts w:hint="eastAsia"/>
                <w:sz w:val="24"/>
                <w:szCs w:val="24"/>
              </w:rPr>
              <w:lastRenderedPageBreak/>
              <w:t>心到达单（逻辑</w:t>
            </w:r>
            <w:r w:rsidRPr="00D96E3B">
              <w:rPr>
                <w:sz w:val="24"/>
                <w:szCs w:val="24"/>
              </w:rPr>
              <w:t>文件）</w:t>
            </w:r>
          </w:p>
          <w:p w14:paraId="2C9EA39F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系统将</w:t>
            </w:r>
            <w:r w:rsidRPr="00D96E3B">
              <w:rPr>
                <w:rFonts w:hint="eastAsia"/>
                <w:sz w:val="24"/>
                <w:szCs w:val="24"/>
              </w:rPr>
              <w:t>Reception.Update.Create</w:t>
            </w:r>
            <w:r w:rsidRPr="00D96E3B">
              <w:rPr>
                <w:rFonts w:hint="eastAsia"/>
                <w:sz w:val="24"/>
                <w:szCs w:val="24"/>
              </w:rPr>
              <w:t>生成的中转中心到达单存储到中转中心到达单列表（逻辑</w:t>
            </w:r>
            <w:r w:rsidRPr="00D96E3B">
              <w:rPr>
                <w:sz w:val="24"/>
                <w:szCs w:val="24"/>
              </w:rPr>
              <w:t>文件）</w:t>
            </w:r>
          </w:p>
        </w:tc>
      </w:tr>
    </w:tbl>
    <w:p w14:paraId="229D204C" w14:textId="77777777" w:rsidR="005A3821" w:rsidRDefault="005A3821" w:rsidP="005A3821">
      <w:pPr>
        <w:rPr>
          <w:rFonts w:hint="eastAsia"/>
        </w:rPr>
      </w:pPr>
    </w:p>
    <w:p w14:paraId="395853B0" w14:textId="00ECD908" w:rsidR="005A3821" w:rsidRDefault="005A3821" w:rsidP="005A38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库存信息管理需求度量</w:t>
      </w:r>
    </w:p>
    <w:p w14:paraId="0C8F552B" w14:textId="194EBE15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输入</w:t>
      </w:r>
      <w:r>
        <w:t>：</w:t>
      </w:r>
      <w:r>
        <w:rPr>
          <w:rFonts w:hint="eastAsia"/>
        </w:rPr>
        <w:t>2</w:t>
      </w:r>
    </w:p>
    <w:p w14:paraId="71C2F802" w14:textId="7CDEEB9E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5FB15711" w14:textId="0F01F663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查询</w:t>
      </w:r>
      <w:r>
        <w:t>：</w:t>
      </w:r>
      <w:r>
        <w:rPr>
          <w:rFonts w:hint="eastAsia"/>
        </w:rPr>
        <w:t>2</w:t>
      </w:r>
    </w:p>
    <w:p w14:paraId="31660836" w14:textId="5955F813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逻辑</w:t>
      </w:r>
      <w:r>
        <w:t>文件：</w:t>
      </w:r>
      <w:r>
        <w:rPr>
          <w:rFonts w:hint="eastAsia"/>
        </w:rPr>
        <w:t>1</w:t>
      </w:r>
    </w:p>
    <w:p w14:paraId="3255BBB6" w14:textId="521ACF03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对外</w:t>
      </w:r>
      <w:r>
        <w:t>接口：</w:t>
      </w:r>
      <w:r>
        <w:t>0</w:t>
      </w:r>
    </w:p>
    <w:p w14:paraId="7DD48262" w14:textId="53E304F0" w:rsidR="005A3821" w:rsidRDefault="005A3821" w:rsidP="005A3821">
      <w:pPr>
        <w:jc w:val="left"/>
        <w:rPr>
          <w:rFonts w:hint="eastAsia"/>
        </w:rPr>
      </w:pPr>
      <w:r>
        <w:rPr>
          <w:rFonts w:hint="eastAsia"/>
        </w:rPr>
        <w:t xml:space="preserve">  FP(</w:t>
      </w:r>
      <w:r>
        <w:rPr>
          <w:rFonts w:ascii="inherit" w:hAnsi="inherit" w:cs="宋体" w:hint="eastAsia"/>
          <w:color w:val="212121"/>
          <w:kern w:val="0"/>
        </w:rPr>
        <w:t>Stock.Data</w:t>
      </w:r>
      <w:r>
        <w:rPr>
          <w:rFonts w:hint="eastAsia"/>
        </w:rPr>
        <w:t>)=(2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4+4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5+2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10+0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7)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×</m:t>
        </m:r>
      </m:oMath>
      <w:r>
        <w:rPr>
          <w:rFonts w:hint="eastAsia"/>
        </w:rPr>
        <w:t>(0.65+0.01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41)=48.8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5006"/>
      </w:tblGrid>
      <w:tr w:rsidR="005A3821" w14:paraId="67A1FAF0" w14:textId="77777777" w:rsidTr="005A3821">
        <w:tc>
          <w:tcPr>
            <w:tcW w:w="3510" w:type="dxa"/>
          </w:tcPr>
          <w:p w14:paraId="5C9AECBA" w14:textId="77777777" w:rsidR="005A3821" w:rsidRDefault="005A3821" w:rsidP="005A38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hAnsi="inherit" w:cs="宋体" w:hint="eastAsia"/>
                <w:color w:val="212121"/>
                <w:sz w:val="24"/>
                <w:szCs w:val="24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</w:rPr>
              <w:t>Stock.Data.Start</w:t>
            </w:r>
          </w:p>
          <w:p w14:paraId="3E78709D" w14:textId="77777777" w:rsidR="005A3821" w:rsidRDefault="005A3821" w:rsidP="005A38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hAnsi="inherit" w:cs="宋体" w:hint="eastAsia"/>
                <w:color w:val="212121"/>
                <w:sz w:val="24"/>
                <w:szCs w:val="24"/>
              </w:rPr>
            </w:pPr>
          </w:p>
          <w:p w14:paraId="2D851718" w14:textId="77777777" w:rsidR="005A3821" w:rsidRDefault="005A3821" w:rsidP="005A38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hAnsi="inherit" w:cs="宋体" w:hint="eastAsia"/>
                <w:color w:val="212121"/>
                <w:sz w:val="24"/>
                <w:szCs w:val="24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</w:rPr>
              <w:t>Stock.Data.Start.Check</w:t>
            </w:r>
          </w:p>
          <w:p w14:paraId="65D3C850" w14:textId="77777777" w:rsidR="005A3821" w:rsidRDefault="005A3821" w:rsidP="005A38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hAnsi="inherit" w:cs="宋体" w:hint="eastAsia"/>
                <w:color w:val="212121"/>
                <w:sz w:val="24"/>
                <w:szCs w:val="24"/>
              </w:rPr>
            </w:pPr>
          </w:p>
          <w:p w14:paraId="08B881AD" w14:textId="77777777" w:rsidR="005A3821" w:rsidRDefault="005A3821" w:rsidP="005A38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hAnsi="inherit" w:cs="宋体" w:hint="eastAsia"/>
                <w:color w:val="212121"/>
                <w:sz w:val="24"/>
                <w:szCs w:val="24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</w:rPr>
              <w:t>Stock.Data.Start.Initialize</w:t>
            </w:r>
          </w:p>
        </w:tc>
        <w:tc>
          <w:tcPr>
            <w:tcW w:w="5006" w:type="dxa"/>
          </w:tcPr>
          <w:p w14:paraId="295390CE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系统应允许中转中心库存管理人员要求进行库存信息管理</w:t>
            </w:r>
          </w:p>
          <w:p w14:paraId="05E70934" w14:textId="77777777" w:rsidR="005A3821" w:rsidRDefault="005A3821" w:rsidP="005A3821">
            <w:pPr>
              <w:rPr>
                <w:rFonts w:ascii="inherit" w:hAnsi="inherit" w:cs="宋体" w:hint="eastAsia"/>
                <w:color w:val="21212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系统应允许中转中心库存管理人员要求进行库存查看任务，参见</w:t>
            </w:r>
            <w:r>
              <w:rPr>
                <w:rFonts w:ascii="inherit" w:hAnsi="inherit" w:cs="宋体" w:hint="eastAsia"/>
                <w:color w:val="212121"/>
                <w:sz w:val="24"/>
                <w:szCs w:val="24"/>
              </w:rPr>
              <w:t>Stock.Data.Check</w:t>
            </w:r>
          </w:p>
          <w:p w14:paraId="0B58C59E" w14:textId="77777777" w:rsidR="005A3821" w:rsidRDefault="005A3821" w:rsidP="005A3821">
            <w:pPr>
              <w:rPr>
                <w:rFonts w:ascii="inherit" w:hAnsi="inherit" w:cs="宋体" w:hint="eastAsia"/>
                <w:color w:val="212121"/>
                <w:sz w:val="24"/>
                <w:szCs w:val="24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</w:rPr>
              <w:t>系统应允许中转中心库存管理人员要求进行库存信息初始化任务，参见</w:t>
            </w:r>
            <w:r>
              <w:rPr>
                <w:rFonts w:ascii="inherit" w:hAnsi="inherit" w:cs="宋体" w:hint="eastAsia"/>
                <w:color w:val="212121"/>
                <w:sz w:val="24"/>
                <w:szCs w:val="24"/>
              </w:rPr>
              <w:t>Stock.Data.Initialize</w:t>
            </w:r>
          </w:p>
        </w:tc>
      </w:tr>
      <w:tr w:rsidR="005A3821" w14:paraId="7F1EC715" w14:textId="77777777" w:rsidTr="005A3821">
        <w:tc>
          <w:tcPr>
            <w:tcW w:w="3510" w:type="dxa"/>
          </w:tcPr>
          <w:p w14:paraId="4C24C066" w14:textId="77777777" w:rsidR="005A3821" w:rsidRDefault="005A3821" w:rsidP="005A3821">
            <w:pPr>
              <w:rPr>
                <w:rFonts w:ascii="inherit" w:hAnsi="inherit" w:cs="宋体" w:hint="eastAsia"/>
                <w:color w:val="212121"/>
                <w:sz w:val="24"/>
                <w:szCs w:val="24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</w:rPr>
              <w:t>Stock.Data.Check.Input</w:t>
            </w:r>
          </w:p>
          <w:p w14:paraId="38F5E285" w14:textId="77777777" w:rsidR="005A3821" w:rsidRDefault="005A3821" w:rsidP="005A3821">
            <w:pPr>
              <w:rPr>
                <w:rFonts w:ascii="inherit" w:hAnsi="inherit" w:cs="宋体" w:hint="eastAsia"/>
                <w:color w:val="212121"/>
                <w:sz w:val="24"/>
                <w:szCs w:val="24"/>
              </w:rPr>
            </w:pPr>
          </w:p>
          <w:p w14:paraId="4BFFDD82" w14:textId="77777777" w:rsidR="005A3821" w:rsidRDefault="005A3821" w:rsidP="005A3821">
            <w:pPr>
              <w:rPr>
                <w:rFonts w:ascii="inherit" w:hAnsi="inherit" w:cs="宋体" w:hint="eastAsia"/>
                <w:color w:val="212121"/>
                <w:sz w:val="24"/>
                <w:szCs w:val="24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</w:rPr>
              <w:t>Stock.Data.Check.Input.From</w:t>
            </w:r>
          </w:p>
          <w:p w14:paraId="31E1B239" w14:textId="77777777" w:rsidR="005A3821" w:rsidRDefault="005A3821" w:rsidP="005A3821">
            <w:pPr>
              <w:rPr>
                <w:rFonts w:ascii="inherit" w:hAnsi="inherit" w:cs="宋体" w:hint="eastAsia"/>
                <w:color w:val="212121"/>
                <w:sz w:val="24"/>
                <w:szCs w:val="24"/>
              </w:rPr>
            </w:pPr>
          </w:p>
          <w:p w14:paraId="3A7F010F" w14:textId="77777777" w:rsidR="005A3821" w:rsidRDefault="005A3821" w:rsidP="005A3821">
            <w:pPr>
              <w:rPr>
                <w:rFonts w:ascii="inherit" w:hAnsi="inherit" w:cs="宋体" w:hint="eastAsia"/>
                <w:color w:val="212121"/>
                <w:sz w:val="24"/>
                <w:szCs w:val="24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</w:rPr>
              <w:t>Stock.Data.Check.Input.To</w:t>
            </w:r>
          </w:p>
          <w:p w14:paraId="355879D0" w14:textId="77777777" w:rsidR="005A3821" w:rsidRDefault="005A3821" w:rsidP="005A3821">
            <w:pPr>
              <w:rPr>
                <w:rFonts w:ascii="inherit" w:hAnsi="inherit" w:cs="宋体" w:hint="eastAsia"/>
                <w:color w:val="212121"/>
                <w:sz w:val="24"/>
                <w:szCs w:val="24"/>
              </w:rPr>
            </w:pPr>
          </w:p>
          <w:p w14:paraId="1E45E07B" w14:textId="77777777" w:rsidR="005A3821" w:rsidRDefault="005A3821" w:rsidP="005A3821">
            <w:pPr>
              <w:rPr>
                <w:rFonts w:ascii="inherit" w:hAnsi="inherit" w:cs="宋体" w:hint="eastAsia"/>
                <w:color w:val="212121"/>
                <w:sz w:val="24"/>
                <w:szCs w:val="24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</w:rPr>
              <w:t>Stock.Data.Check.Input.Invalid</w:t>
            </w:r>
          </w:p>
          <w:p w14:paraId="79C17FD5" w14:textId="77777777" w:rsidR="005A3821" w:rsidRDefault="005A3821" w:rsidP="005A3821">
            <w:pPr>
              <w:rPr>
                <w:rFonts w:ascii="inherit" w:hAnsi="inherit" w:cs="宋体" w:hint="eastAsia"/>
                <w:color w:val="212121"/>
                <w:sz w:val="24"/>
                <w:szCs w:val="24"/>
              </w:rPr>
            </w:pPr>
          </w:p>
          <w:p w14:paraId="0F521494" w14:textId="77777777" w:rsidR="005A3821" w:rsidRDefault="005A3821" w:rsidP="005A3821">
            <w:pPr>
              <w:rPr>
                <w:rFonts w:ascii="inherit" w:hAnsi="inherit" w:cs="宋体" w:hint="eastAsia"/>
                <w:color w:val="212121"/>
                <w:sz w:val="24"/>
                <w:szCs w:val="24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</w:rPr>
              <w:t>Stock.Data.Check.Info</w:t>
            </w:r>
          </w:p>
          <w:p w14:paraId="5AEC3187" w14:textId="77777777" w:rsidR="005A3821" w:rsidRDefault="005A3821" w:rsidP="005A3821">
            <w:pPr>
              <w:rPr>
                <w:rFonts w:ascii="inherit" w:hAnsi="inherit" w:cs="宋体" w:hint="eastAsia"/>
                <w:color w:val="212121"/>
                <w:sz w:val="24"/>
                <w:szCs w:val="24"/>
              </w:rPr>
            </w:pPr>
          </w:p>
          <w:p w14:paraId="3234F7FD" w14:textId="77777777" w:rsidR="005A3821" w:rsidRDefault="005A3821" w:rsidP="005A3821">
            <w:pPr>
              <w:rPr>
                <w:rFonts w:ascii="inherit" w:hAnsi="inherit" w:cs="宋体" w:hint="eastAsia"/>
                <w:color w:val="212121"/>
                <w:sz w:val="24"/>
                <w:szCs w:val="24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</w:rPr>
              <w:t>Stock.Data.Check.End</w:t>
            </w:r>
          </w:p>
          <w:p w14:paraId="351A66A0" w14:textId="77777777" w:rsidR="005A3821" w:rsidRDefault="005A3821" w:rsidP="005A3821">
            <w:pPr>
              <w:rPr>
                <w:rFonts w:ascii="inherit" w:hAnsi="inherit" w:cs="宋体" w:hint="eastAsia"/>
                <w:color w:val="212121"/>
                <w:sz w:val="24"/>
                <w:szCs w:val="24"/>
              </w:rPr>
            </w:pPr>
          </w:p>
          <w:p w14:paraId="50DFC710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</w:rPr>
              <w:t>Stock.Data.Check.Close</w:t>
            </w:r>
          </w:p>
        </w:tc>
        <w:tc>
          <w:tcPr>
            <w:tcW w:w="5006" w:type="dxa"/>
          </w:tcPr>
          <w:p w14:paraId="33E4A0D5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系统应允许中转中心库存管理人员进行键盘输入</w:t>
            </w:r>
          </w:p>
          <w:p w14:paraId="64FAD40F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中转中心库存管理人员输入起始时间时（输入），系统要记录起始时间</w:t>
            </w:r>
          </w:p>
          <w:p w14:paraId="05A624A3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中转中心库存管理人员输入结束时间时，系统要记录结束时间（逻辑文件）</w:t>
            </w:r>
          </w:p>
          <w:p w14:paraId="51D824E1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中转中心库存管理人员输入时间段无效时，系统显示输入无效。（输出）</w:t>
            </w:r>
          </w:p>
          <w:p w14:paraId="6C0BB742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系统查找并显示一个时间段内的库存信息。（输出）</w:t>
            </w:r>
          </w:p>
          <w:p w14:paraId="188251EB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系统应允许中转中心库存管理人员要求结束库存查看任务（查询）</w:t>
            </w:r>
          </w:p>
          <w:p w14:paraId="5A8D706C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系统关闭库存查看任务</w:t>
            </w:r>
          </w:p>
        </w:tc>
      </w:tr>
      <w:tr w:rsidR="005A3821" w14:paraId="03EC7DA7" w14:textId="77777777" w:rsidTr="005A3821">
        <w:tc>
          <w:tcPr>
            <w:tcW w:w="3510" w:type="dxa"/>
          </w:tcPr>
          <w:p w14:paraId="5AC86764" w14:textId="77777777" w:rsidR="005A3821" w:rsidRDefault="005A3821" w:rsidP="005A3821">
            <w:pPr>
              <w:rPr>
                <w:rFonts w:ascii="inherit" w:hAnsi="inherit" w:cs="宋体" w:hint="eastAsia"/>
                <w:color w:val="212121"/>
                <w:sz w:val="24"/>
                <w:szCs w:val="24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</w:rPr>
              <w:t>Stock.Data.Initialize.Input</w:t>
            </w:r>
          </w:p>
          <w:p w14:paraId="55333D6B" w14:textId="77777777" w:rsidR="005A3821" w:rsidRDefault="005A3821" w:rsidP="005A3821">
            <w:pPr>
              <w:rPr>
                <w:rFonts w:ascii="inherit" w:hAnsi="inherit" w:cs="宋体" w:hint="eastAsia"/>
                <w:color w:val="212121"/>
                <w:sz w:val="24"/>
                <w:szCs w:val="24"/>
              </w:rPr>
            </w:pPr>
          </w:p>
          <w:p w14:paraId="29C826C3" w14:textId="77777777" w:rsidR="005A3821" w:rsidRDefault="005A3821" w:rsidP="005A3821">
            <w:pPr>
              <w:rPr>
                <w:rFonts w:ascii="inherit" w:hAnsi="inherit" w:cs="宋体" w:hint="eastAsia"/>
                <w:color w:val="212121"/>
                <w:sz w:val="24"/>
                <w:szCs w:val="24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</w:rPr>
              <w:t>Stock.Data.Initialize.Input.Valid</w:t>
            </w:r>
          </w:p>
          <w:p w14:paraId="7E83C819" w14:textId="77777777" w:rsidR="005A3821" w:rsidRDefault="005A3821" w:rsidP="005A3821">
            <w:pPr>
              <w:rPr>
                <w:rFonts w:ascii="inherit" w:hAnsi="inherit" w:cs="宋体" w:hint="eastAsia"/>
                <w:color w:val="212121"/>
                <w:sz w:val="24"/>
                <w:szCs w:val="24"/>
              </w:rPr>
            </w:pPr>
          </w:p>
          <w:p w14:paraId="20A06F4E" w14:textId="77777777" w:rsidR="005A3821" w:rsidRDefault="005A3821" w:rsidP="005A3821">
            <w:pPr>
              <w:rPr>
                <w:rFonts w:ascii="inherit" w:hAnsi="inherit" w:cs="宋体" w:hint="eastAsia"/>
                <w:color w:val="212121"/>
                <w:sz w:val="24"/>
                <w:szCs w:val="24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</w:rPr>
              <w:t>Stock.Data.Initialize.Input.Invalid</w:t>
            </w:r>
          </w:p>
          <w:p w14:paraId="45DABF81" w14:textId="77777777" w:rsidR="005A3821" w:rsidRDefault="005A3821" w:rsidP="005A3821">
            <w:pPr>
              <w:rPr>
                <w:rFonts w:ascii="inherit" w:hAnsi="inherit" w:cs="宋体" w:hint="eastAsia"/>
                <w:color w:val="212121"/>
                <w:sz w:val="24"/>
                <w:szCs w:val="24"/>
              </w:rPr>
            </w:pPr>
          </w:p>
          <w:p w14:paraId="73F18C3B" w14:textId="77777777" w:rsidR="005A3821" w:rsidRDefault="005A3821" w:rsidP="005A3821">
            <w:pPr>
              <w:rPr>
                <w:rFonts w:ascii="inherit" w:hAnsi="inherit" w:cs="宋体" w:hint="eastAsia"/>
                <w:color w:val="212121"/>
                <w:sz w:val="24"/>
                <w:szCs w:val="24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</w:rPr>
              <w:t>Stock.Data.Initialize.Input.valid</w:t>
            </w:r>
          </w:p>
          <w:p w14:paraId="149DA182" w14:textId="77777777" w:rsidR="005A3821" w:rsidRDefault="005A3821" w:rsidP="005A3821">
            <w:pPr>
              <w:rPr>
                <w:rFonts w:hint="eastAsia"/>
                <w:sz w:val="24"/>
                <w:szCs w:val="24"/>
              </w:rPr>
            </w:pPr>
          </w:p>
          <w:p w14:paraId="7E49A541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Stock.Data.Initialize.End</w:t>
            </w:r>
          </w:p>
          <w:p w14:paraId="6A55B52F" w14:textId="77777777" w:rsidR="005A3821" w:rsidRDefault="005A3821" w:rsidP="005A3821">
            <w:pPr>
              <w:rPr>
                <w:sz w:val="24"/>
                <w:szCs w:val="24"/>
              </w:rPr>
            </w:pPr>
          </w:p>
          <w:p w14:paraId="7514AE9A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Stock.Data.Initialize.Close</w:t>
            </w:r>
          </w:p>
        </w:tc>
        <w:tc>
          <w:tcPr>
            <w:tcW w:w="5006" w:type="dxa"/>
          </w:tcPr>
          <w:p w14:paraId="357B44AE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系统应允许中转中心库存管理人员输入库存初始化信息（输出）</w:t>
            </w:r>
          </w:p>
          <w:p w14:paraId="55068F11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中转中心库存管理人员输入库存初始化信息</w:t>
            </w:r>
          </w:p>
          <w:p w14:paraId="77AB606E" w14:textId="77777777" w:rsidR="005A3821" w:rsidRDefault="005A3821" w:rsidP="005A3821">
            <w:pPr>
              <w:rPr>
                <w:sz w:val="24"/>
                <w:szCs w:val="24"/>
              </w:rPr>
            </w:pPr>
          </w:p>
          <w:p w14:paraId="049F5353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中转中心库存管理人员输入库存初始化信息有效，系统记录信息</w:t>
            </w:r>
          </w:p>
          <w:p w14:paraId="6F4C5843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中转中心库存管理人员输入库存初始化信息无效时，系统显示输入无效。（输出）</w:t>
            </w:r>
          </w:p>
          <w:p w14:paraId="5EE2FC9F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系统应允许中转中心库存管理人员要求结束库存信息初始化任务（查询）</w:t>
            </w:r>
          </w:p>
          <w:p w14:paraId="45024A62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系统关闭库存信息初始化任务</w:t>
            </w:r>
          </w:p>
        </w:tc>
      </w:tr>
    </w:tbl>
    <w:p w14:paraId="651BDAAC" w14:textId="77777777" w:rsidR="005A3821" w:rsidRDefault="005A3821" w:rsidP="005A3821">
      <w:pPr>
        <w:rPr>
          <w:rFonts w:hint="eastAsia"/>
        </w:rPr>
      </w:pPr>
    </w:p>
    <w:p w14:paraId="7F1F95F9" w14:textId="4F1E6FE4" w:rsidR="005A3821" w:rsidRDefault="005A3821" w:rsidP="005A38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库存分区需求度量</w:t>
      </w:r>
    </w:p>
    <w:p w14:paraId="79C97088" w14:textId="5C749AC2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输入</w:t>
      </w:r>
      <w:r>
        <w:t>：</w:t>
      </w:r>
      <w:r>
        <w:rPr>
          <w:rFonts w:hint="eastAsia"/>
        </w:rPr>
        <w:t>1</w:t>
      </w:r>
    </w:p>
    <w:p w14:paraId="3FEF1402" w14:textId="48FEB40A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51DF5B48" w14:textId="60C05A7C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查询</w:t>
      </w:r>
      <w:r>
        <w:t>：</w:t>
      </w:r>
      <w:r>
        <w:rPr>
          <w:rFonts w:hint="eastAsia"/>
        </w:rPr>
        <w:t>1</w:t>
      </w:r>
    </w:p>
    <w:p w14:paraId="00BDA8BC" w14:textId="3A8F86CE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逻辑</w:t>
      </w:r>
      <w:r>
        <w:t>文件：</w:t>
      </w:r>
      <w:r>
        <w:rPr>
          <w:rFonts w:hint="eastAsia"/>
        </w:rPr>
        <w:t>1</w:t>
      </w:r>
    </w:p>
    <w:p w14:paraId="06FEE408" w14:textId="42CA8F15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对外</w:t>
      </w:r>
      <w:r>
        <w:t>接口：</w:t>
      </w:r>
      <w:r>
        <w:t>0</w:t>
      </w:r>
    </w:p>
    <w:p w14:paraId="460F124E" w14:textId="132CBBAF" w:rsidR="005A3821" w:rsidRDefault="005A3821" w:rsidP="005A3821">
      <w:pPr>
        <w:jc w:val="left"/>
        <w:rPr>
          <w:rFonts w:hint="eastAsia"/>
        </w:rPr>
      </w:pPr>
      <w:r>
        <w:rPr>
          <w:rFonts w:hint="eastAsia"/>
        </w:rPr>
        <w:t xml:space="preserve">  FP(Stock.Adjust)=(1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4+4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5+1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10+0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7)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×</m:t>
        </m:r>
      </m:oMath>
      <w:r>
        <w:rPr>
          <w:rFonts w:hint="eastAsia"/>
        </w:rPr>
        <w:t>(0.65+0.01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41)=40.3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431"/>
      </w:tblGrid>
      <w:tr w:rsidR="005A3821" w14:paraId="62A7DC50" w14:textId="77777777" w:rsidTr="005A3821">
        <w:tc>
          <w:tcPr>
            <w:tcW w:w="3085" w:type="dxa"/>
          </w:tcPr>
          <w:p w14:paraId="4B3E0497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Stock.Adjust.Select</w:t>
            </w:r>
          </w:p>
          <w:p w14:paraId="2542EEEC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Stock.Adjust.Select.Others</w:t>
            </w:r>
          </w:p>
          <w:p w14:paraId="13D493F3" w14:textId="77777777" w:rsidR="005A3821" w:rsidRDefault="005A3821" w:rsidP="005A3821">
            <w:pPr>
              <w:rPr>
                <w:rFonts w:hint="eastAsia"/>
                <w:sz w:val="24"/>
                <w:szCs w:val="24"/>
              </w:rPr>
            </w:pPr>
          </w:p>
          <w:p w14:paraId="5D3C9E4D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Stock.Adjust.Select.Range</w:t>
            </w:r>
          </w:p>
          <w:p w14:paraId="7991E5AF" w14:textId="77777777" w:rsidR="005A3821" w:rsidRDefault="005A3821" w:rsidP="005A3821">
            <w:pPr>
              <w:rPr>
                <w:rFonts w:hint="eastAsia"/>
                <w:sz w:val="24"/>
                <w:szCs w:val="24"/>
              </w:rPr>
            </w:pPr>
          </w:p>
          <w:p w14:paraId="6D25521F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Stock.Adjust.Select.Overload</w:t>
            </w:r>
          </w:p>
          <w:p w14:paraId="4BCC70AA" w14:textId="77777777" w:rsidR="005A3821" w:rsidRDefault="005A3821" w:rsidP="005A3821">
            <w:pPr>
              <w:rPr>
                <w:rFonts w:hint="eastAsia"/>
                <w:sz w:val="24"/>
                <w:szCs w:val="24"/>
              </w:rPr>
            </w:pPr>
          </w:p>
          <w:p w14:paraId="7D0AF7E8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Stock.Adjust.Select.Invalid</w:t>
            </w:r>
          </w:p>
        </w:tc>
        <w:tc>
          <w:tcPr>
            <w:tcW w:w="5431" w:type="dxa"/>
          </w:tcPr>
          <w:p w14:paraId="28D56A6E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系统应允许中转中心库存管理人员进行选择</w:t>
            </w:r>
          </w:p>
          <w:p w14:paraId="1E60CE36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中转中心库存管理人员选择其他库区（查询、输出）</w:t>
            </w:r>
          </w:p>
          <w:p w14:paraId="02D3B5B4" w14:textId="77777777" w:rsidR="005A3821" w:rsidRDefault="005A3821" w:rsidP="005A3821">
            <w:pPr>
              <w:rPr>
                <w:sz w:val="24"/>
                <w:szCs w:val="24"/>
              </w:rPr>
            </w:pPr>
          </w:p>
          <w:p w14:paraId="0EEE63D4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中转中心库存管理人员选择调整范围（输入）</w:t>
            </w:r>
          </w:p>
          <w:p w14:paraId="6A7880A6" w14:textId="77777777" w:rsidR="005A3821" w:rsidRDefault="005A3821" w:rsidP="005A3821">
            <w:pPr>
              <w:rPr>
                <w:sz w:val="24"/>
                <w:szCs w:val="24"/>
              </w:rPr>
            </w:pPr>
          </w:p>
          <w:p w14:paraId="2BEC5FD6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调整后其他库区库存数量高于</w:t>
            </w:r>
            <w:r>
              <w:rPr>
                <w:rFonts w:hint="eastAsia"/>
                <w:sz w:val="24"/>
                <w:szCs w:val="24"/>
              </w:rPr>
              <w:t>90%</w:t>
            </w:r>
            <w:r>
              <w:rPr>
                <w:rFonts w:hint="eastAsia"/>
                <w:sz w:val="24"/>
                <w:szCs w:val="24"/>
              </w:rPr>
              <w:t>，系统提示警报</w:t>
            </w:r>
          </w:p>
          <w:p w14:paraId="26254E10" w14:textId="77777777" w:rsidR="005A3821" w:rsidRDefault="005A3821" w:rsidP="005A382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（输出）</w:t>
            </w:r>
          </w:p>
          <w:p w14:paraId="003093EF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选择调整的库区范围内有非空余位置，系统显示无法调整（输出）</w:t>
            </w:r>
          </w:p>
        </w:tc>
      </w:tr>
      <w:tr w:rsidR="005A3821" w14:paraId="558CBD07" w14:textId="77777777" w:rsidTr="005A3821">
        <w:tc>
          <w:tcPr>
            <w:tcW w:w="3085" w:type="dxa"/>
          </w:tcPr>
          <w:p w14:paraId="5CBBD482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Stock.Adjust.ShowOthers</w:t>
            </w:r>
          </w:p>
          <w:p w14:paraId="2CD47996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Stock.Adjust.record</w:t>
            </w:r>
          </w:p>
          <w:p w14:paraId="6E493AB8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Stock.Adjust.End</w:t>
            </w:r>
          </w:p>
        </w:tc>
        <w:tc>
          <w:tcPr>
            <w:tcW w:w="5431" w:type="dxa"/>
          </w:tcPr>
          <w:p w14:paraId="0A5E8CC6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系统显示其他库区范围（输出）</w:t>
            </w:r>
          </w:p>
          <w:p w14:paraId="684B3901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系统记录库区调整（逻辑文件）</w:t>
            </w:r>
          </w:p>
          <w:p w14:paraId="28D6DA98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系统关闭库区调整任务</w:t>
            </w:r>
          </w:p>
        </w:tc>
      </w:tr>
    </w:tbl>
    <w:p w14:paraId="133C9E25" w14:textId="77777777" w:rsidR="005A3821" w:rsidRDefault="005A3821" w:rsidP="005A3821"/>
    <w:p w14:paraId="178BBACD" w14:textId="5877B16E" w:rsidR="005A3821" w:rsidRDefault="005A3821" w:rsidP="005A38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库存盘点需求度量</w:t>
      </w:r>
    </w:p>
    <w:p w14:paraId="6689F747" w14:textId="31382E3C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输入</w:t>
      </w:r>
      <w:r>
        <w:t>：</w:t>
      </w:r>
      <w:r>
        <w:rPr>
          <w:rFonts w:hint="eastAsia"/>
        </w:rPr>
        <w:t>0</w:t>
      </w:r>
    </w:p>
    <w:p w14:paraId="55E05075" w14:textId="1D6D38CB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197B8767" w14:textId="68A5D285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查询</w:t>
      </w:r>
      <w:r>
        <w:t>：</w:t>
      </w:r>
      <w:r>
        <w:rPr>
          <w:rFonts w:hint="eastAsia"/>
        </w:rPr>
        <w:t>1</w:t>
      </w:r>
    </w:p>
    <w:p w14:paraId="3306274D" w14:textId="1A0C7882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逻辑</w:t>
      </w:r>
      <w:r>
        <w:t>文件：</w:t>
      </w:r>
      <w:r>
        <w:rPr>
          <w:rFonts w:hint="eastAsia"/>
        </w:rPr>
        <w:t>1</w:t>
      </w:r>
    </w:p>
    <w:p w14:paraId="0E1E873F" w14:textId="6E67A98A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对外</w:t>
      </w:r>
      <w:r>
        <w:t>接口：</w:t>
      </w:r>
      <w:r>
        <w:rPr>
          <w:rFonts w:hint="eastAsia"/>
        </w:rPr>
        <w:t>1</w:t>
      </w:r>
    </w:p>
    <w:p w14:paraId="24ACE12F" w14:textId="3EECF73C" w:rsidR="005A3821" w:rsidRDefault="005A3821" w:rsidP="005A3821">
      <w:pPr>
        <w:jc w:val="left"/>
        <w:rPr>
          <w:rFonts w:hint="eastAsia"/>
        </w:rPr>
      </w:pPr>
      <w:r>
        <w:rPr>
          <w:rFonts w:hint="eastAsia"/>
        </w:rPr>
        <w:t xml:space="preserve">  FP(Stock.check)=(0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4+2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5+1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10+1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7)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×</m:t>
        </m:r>
      </m:oMath>
      <w:r>
        <w:rPr>
          <w:rFonts w:hint="eastAsia"/>
        </w:rPr>
        <w:t>(0.65+0.01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41)=32.9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5714"/>
      </w:tblGrid>
      <w:tr w:rsidR="005A3821" w14:paraId="55D5BD0F" w14:textId="77777777" w:rsidTr="005A3821">
        <w:tc>
          <w:tcPr>
            <w:tcW w:w="2802" w:type="dxa"/>
          </w:tcPr>
          <w:p w14:paraId="17479E3F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Stock.check.Start</w:t>
            </w:r>
          </w:p>
          <w:p w14:paraId="318E8605" w14:textId="77777777" w:rsidR="005A3821" w:rsidRDefault="005A3821" w:rsidP="005A3821">
            <w:pPr>
              <w:rPr>
                <w:sz w:val="24"/>
                <w:szCs w:val="24"/>
              </w:rPr>
            </w:pPr>
          </w:p>
          <w:p w14:paraId="43B82AF5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Stock.check.Statistics</w:t>
            </w:r>
          </w:p>
          <w:p w14:paraId="0B54DB3D" w14:textId="77777777" w:rsidR="005A3821" w:rsidRDefault="005A3821" w:rsidP="005A3821">
            <w:pPr>
              <w:rPr>
                <w:sz w:val="24"/>
                <w:szCs w:val="24"/>
              </w:rPr>
            </w:pPr>
          </w:p>
          <w:p w14:paraId="516B6BA8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Stock.check.Output.Excel</w:t>
            </w:r>
          </w:p>
          <w:p w14:paraId="210DE439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Stock.check.Output.Null</w:t>
            </w:r>
          </w:p>
          <w:p w14:paraId="2CF93088" w14:textId="77777777" w:rsidR="005A3821" w:rsidRDefault="005A3821" w:rsidP="005A3821">
            <w:pPr>
              <w:rPr>
                <w:sz w:val="24"/>
                <w:szCs w:val="24"/>
              </w:rPr>
            </w:pPr>
          </w:p>
          <w:p w14:paraId="6EC7925E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Stock.check.Close</w:t>
            </w:r>
          </w:p>
        </w:tc>
        <w:tc>
          <w:tcPr>
            <w:tcW w:w="5714" w:type="dxa"/>
          </w:tcPr>
          <w:p w14:paraId="79470C7E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系统应允许中转中心库存管理人员开始库存盘点工作（输出）</w:t>
            </w:r>
          </w:p>
          <w:p w14:paraId="35B730CA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>
              <w:rPr>
                <w:sz w:val="24"/>
                <w:szCs w:val="24"/>
              </w:rPr>
              <w:t>自动根据当前盘点时间</w:t>
            </w:r>
            <w:r>
              <w:rPr>
                <w:rFonts w:hint="eastAsia"/>
                <w:sz w:val="24"/>
                <w:szCs w:val="24"/>
              </w:rPr>
              <w:t>生成</w:t>
            </w:r>
            <w:r>
              <w:rPr>
                <w:sz w:val="24"/>
                <w:szCs w:val="24"/>
              </w:rPr>
              <w:t>一个截止点</w:t>
            </w:r>
            <w:r>
              <w:rPr>
                <w:rFonts w:hint="eastAsia"/>
                <w:sz w:val="24"/>
                <w:szCs w:val="24"/>
              </w:rPr>
              <w:t>，统计该截止点之前在库快递的快递信息（查询）</w:t>
            </w:r>
          </w:p>
          <w:p w14:paraId="4FD78854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系统导出</w:t>
            </w:r>
            <w:r>
              <w:rPr>
                <w:rFonts w:hint="eastAsia"/>
                <w:sz w:val="24"/>
                <w:szCs w:val="24"/>
              </w:rPr>
              <w:t>Excel</w:t>
            </w:r>
            <w:r>
              <w:rPr>
                <w:rFonts w:hint="eastAsia"/>
                <w:sz w:val="24"/>
                <w:szCs w:val="24"/>
              </w:rPr>
              <w:t>文件（对外接口、逻辑文件）</w:t>
            </w:r>
          </w:p>
          <w:p w14:paraId="1A95DB48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系统导出文件异常时，系统显示导出失败并结束当前库存盘点任务（输出）</w:t>
            </w:r>
          </w:p>
          <w:p w14:paraId="020A07B1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系统关闭当前库存盘点任务</w:t>
            </w:r>
          </w:p>
        </w:tc>
      </w:tr>
    </w:tbl>
    <w:p w14:paraId="62177462" w14:textId="77777777" w:rsidR="005A3821" w:rsidRDefault="005A3821" w:rsidP="005A3821">
      <w:pPr>
        <w:rPr>
          <w:rFonts w:hint="eastAsia"/>
        </w:rPr>
      </w:pPr>
    </w:p>
    <w:p w14:paraId="38D8BEE6" w14:textId="524AB5B0" w:rsidR="005A3821" w:rsidRDefault="005A3821" w:rsidP="005A38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入库管理需求度量</w:t>
      </w:r>
    </w:p>
    <w:p w14:paraId="6E205B96" w14:textId="1DBE6CB6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输入</w:t>
      </w:r>
      <w:r>
        <w:t>：</w:t>
      </w:r>
      <w:r>
        <w:rPr>
          <w:rFonts w:hint="eastAsia"/>
        </w:rPr>
        <w:t>1</w:t>
      </w:r>
    </w:p>
    <w:p w14:paraId="6A66881E" w14:textId="70028A2B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7A80E633" w14:textId="1825A28B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查询</w:t>
      </w:r>
      <w:r>
        <w:t>：</w:t>
      </w:r>
      <w:r>
        <w:rPr>
          <w:rFonts w:hint="eastAsia"/>
        </w:rPr>
        <w:t>1</w:t>
      </w:r>
    </w:p>
    <w:p w14:paraId="3E0C23AB" w14:textId="0D4576FC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逻辑</w:t>
      </w:r>
      <w:r>
        <w:t>文件：</w:t>
      </w:r>
      <w:r>
        <w:rPr>
          <w:rFonts w:hint="eastAsia"/>
        </w:rPr>
        <w:t>3</w:t>
      </w:r>
    </w:p>
    <w:p w14:paraId="72C13BBF" w14:textId="38FC4A1C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对外</w:t>
      </w:r>
      <w:r>
        <w:t>接口：</w:t>
      </w:r>
      <w:r>
        <w:rPr>
          <w:rFonts w:hint="eastAsia"/>
        </w:rPr>
        <w:t>0</w:t>
      </w:r>
    </w:p>
    <w:p w14:paraId="6DCF2C6D" w14:textId="06D4F264" w:rsidR="005A3821" w:rsidRDefault="005A3821" w:rsidP="005A3821">
      <w:pPr>
        <w:jc w:val="left"/>
        <w:rPr>
          <w:rFonts w:hint="eastAsia"/>
        </w:rPr>
      </w:pPr>
      <w:r>
        <w:rPr>
          <w:rFonts w:hint="eastAsia"/>
        </w:rPr>
        <w:t xml:space="preserve">  FP(Stock.In)=(1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4+3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5+1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4+3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10+0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7)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×</m:t>
        </m:r>
      </m:oMath>
      <w:r>
        <w:rPr>
          <w:rFonts w:hint="eastAsia"/>
        </w:rPr>
        <w:t>(0.65+0.01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41)=56.7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431"/>
      </w:tblGrid>
      <w:tr w:rsidR="005A3821" w14:paraId="16F56885" w14:textId="77777777" w:rsidTr="005A3821">
        <w:tc>
          <w:tcPr>
            <w:tcW w:w="3085" w:type="dxa"/>
          </w:tcPr>
          <w:p w14:paraId="3FE83D6B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Stock.In.Input</w:t>
            </w:r>
          </w:p>
          <w:p w14:paraId="4B891A65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Stock.In.Input.Code</w:t>
            </w:r>
          </w:p>
          <w:p w14:paraId="3263A4F8" w14:textId="77777777" w:rsidR="005A3821" w:rsidRDefault="005A3821" w:rsidP="005A3821">
            <w:pPr>
              <w:rPr>
                <w:rFonts w:hint="eastAsia"/>
                <w:sz w:val="24"/>
                <w:szCs w:val="24"/>
              </w:rPr>
            </w:pPr>
          </w:p>
          <w:p w14:paraId="65C67D70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Stock.In.Input.Position</w:t>
            </w:r>
          </w:p>
          <w:p w14:paraId="0AC72F59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Stock.In.Input.Invalid</w:t>
            </w:r>
          </w:p>
          <w:p w14:paraId="16700DE6" w14:textId="77777777" w:rsidR="005A3821" w:rsidRDefault="005A3821" w:rsidP="005A3821">
            <w:pPr>
              <w:rPr>
                <w:sz w:val="24"/>
                <w:szCs w:val="24"/>
              </w:rPr>
            </w:pPr>
          </w:p>
          <w:p w14:paraId="63D1FC9B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Stock.In.Input.InvalidCode</w:t>
            </w:r>
          </w:p>
          <w:p w14:paraId="09D4AE2A" w14:textId="77777777" w:rsidR="005A3821" w:rsidRDefault="005A3821" w:rsidP="005A3821">
            <w:pPr>
              <w:rPr>
                <w:rFonts w:hint="eastAsia"/>
                <w:sz w:val="24"/>
                <w:szCs w:val="24"/>
              </w:rPr>
            </w:pPr>
          </w:p>
          <w:p w14:paraId="3F2A2B4B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Stock.In.Input.InvalidPosition</w:t>
            </w:r>
          </w:p>
        </w:tc>
        <w:tc>
          <w:tcPr>
            <w:tcW w:w="5431" w:type="dxa"/>
          </w:tcPr>
          <w:p w14:paraId="4FCBB243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系统应允许中转中心库存管理人员进行键盘输入</w:t>
            </w:r>
          </w:p>
          <w:p w14:paraId="5482A242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中转中心库存管理人员输入快递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位条形码号（输入）</w:t>
            </w:r>
          </w:p>
          <w:p w14:paraId="3297A9B9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中转中心库存管理人员输入快递位置</w:t>
            </w:r>
          </w:p>
          <w:p w14:paraId="7F56FFAF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中转中心库存管理人员输入其他内容，系统显示输入无效（输出）</w:t>
            </w:r>
          </w:p>
          <w:p w14:paraId="479BE8D7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中转中心库存管理人员输入无效条形码号，系统显示输入无效</w:t>
            </w:r>
          </w:p>
          <w:p w14:paraId="43405B25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中转中心库存管理人员输入无效快递位置，系统显示输入无效</w:t>
            </w:r>
          </w:p>
        </w:tc>
      </w:tr>
      <w:tr w:rsidR="005A3821" w14:paraId="6083B58F" w14:textId="77777777" w:rsidTr="005A3821">
        <w:tc>
          <w:tcPr>
            <w:tcW w:w="3085" w:type="dxa"/>
          </w:tcPr>
          <w:p w14:paraId="5FB77421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Stock.In.ShowInfo</w:t>
            </w:r>
          </w:p>
          <w:p w14:paraId="1BEF1093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Stock.In.Update</w:t>
            </w:r>
          </w:p>
          <w:p w14:paraId="3D5B912C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Stock.In.Print</w:t>
            </w:r>
          </w:p>
          <w:p w14:paraId="7CDD208B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Stock.In.Warning</w:t>
            </w:r>
          </w:p>
          <w:p w14:paraId="4A367359" w14:textId="77777777" w:rsidR="005A3821" w:rsidRDefault="005A3821" w:rsidP="005A3821">
            <w:pPr>
              <w:rPr>
                <w:sz w:val="24"/>
                <w:szCs w:val="24"/>
              </w:rPr>
            </w:pPr>
          </w:p>
          <w:p w14:paraId="25F40B1B" w14:textId="77777777" w:rsidR="005A3821" w:rsidRDefault="005A3821" w:rsidP="005A3821">
            <w:pPr>
              <w:rPr>
                <w:rFonts w:hint="eastAsia"/>
                <w:sz w:val="24"/>
                <w:szCs w:val="24"/>
              </w:rPr>
            </w:pPr>
          </w:p>
          <w:p w14:paraId="1E5AC242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Stock.In.Close</w:t>
            </w:r>
          </w:p>
        </w:tc>
        <w:tc>
          <w:tcPr>
            <w:tcW w:w="5431" w:type="dxa"/>
          </w:tcPr>
          <w:p w14:paraId="1ADB2157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系统显示快递信息（逻辑文件、输出）</w:t>
            </w:r>
          </w:p>
          <w:p w14:paraId="639AC565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系统记录快递信息并更新库存（逻辑文件）</w:t>
            </w:r>
          </w:p>
          <w:p w14:paraId="439395C6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系统打印入库单（逻辑文件）</w:t>
            </w:r>
          </w:p>
          <w:p w14:paraId="0FE59DDB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系统计算某区库存量超过</w:t>
            </w:r>
            <w:r>
              <w:rPr>
                <w:rFonts w:hint="eastAsia"/>
                <w:sz w:val="24"/>
                <w:szCs w:val="24"/>
              </w:rPr>
              <w:t>90%</w:t>
            </w:r>
            <w:r>
              <w:rPr>
                <w:rFonts w:hint="eastAsia"/>
                <w:sz w:val="24"/>
                <w:szCs w:val="24"/>
              </w:rPr>
              <w:t>，系统提出警报，关闭当前入库管理任务，开始库存分区调整任务（输出）</w:t>
            </w:r>
          </w:p>
          <w:p w14:paraId="76E594A0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系统关闭当前入库管理任务（查询）</w:t>
            </w:r>
          </w:p>
        </w:tc>
      </w:tr>
    </w:tbl>
    <w:p w14:paraId="1F4C5B5D" w14:textId="77777777" w:rsidR="005A3821" w:rsidRDefault="005A3821" w:rsidP="005A3821">
      <w:pPr>
        <w:rPr>
          <w:rFonts w:hint="eastAsia"/>
        </w:rPr>
      </w:pPr>
    </w:p>
    <w:p w14:paraId="4F59BF4C" w14:textId="49F57463" w:rsidR="005A3821" w:rsidRDefault="005A3821" w:rsidP="005A38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出库管理需求度量</w:t>
      </w:r>
    </w:p>
    <w:p w14:paraId="410CAF82" w14:textId="62D2CB8D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输入</w:t>
      </w:r>
      <w:r>
        <w:t>：</w:t>
      </w:r>
      <w:r>
        <w:rPr>
          <w:rFonts w:hint="eastAsia"/>
        </w:rPr>
        <w:t>1</w:t>
      </w:r>
    </w:p>
    <w:p w14:paraId="1EB5F375" w14:textId="31B5BF32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45499231" w14:textId="2C6AD038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查询</w:t>
      </w:r>
      <w:r>
        <w:t>：</w:t>
      </w:r>
      <w:r>
        <w:rPr>
          <w:rFonts w:hint="eastAsia"/>
        </w:rPr>
        <w:t>1</w:t>
      </w:r>
    </w:p>
    <w:p w14:paraId="327A2E9A" w14:textId="02366C3A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逻辑</w:t>
      </w:r>
      <w:r>
        <w:t>文件：</w:t>
      </w:r>
      <w:r>
        <w:rPr>
          <w:rFonts w:hint="eastAsia"/>
        </w:rPr>
        <w:t>3</w:t>
      </w:r>
    </w:p>
    <w:p w14:paraId="145AAAC1" w14:textId="38D2563F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对外</w:t>
      </w:r>
      <w:r>
        <w:t>接口：</w:t>
      </w:r>
      <w:r>
        <w:rPr>
          <w:rFonts w:hint="eastAsia"/>
        </w:rPr>
        <w:t>0</w:t>
      </w:r>
    </w:p>
    <w:p w14:paraId="294B9989" w14:textId="304798D5" w:rsidR="005A3821" w:rsidRDefault="005A3821" w:rsidP="005A3821">
      <w:pPr>
        <w:jc w:val="left"/>
        <w:rPr>
          <w:rFonts w:hint="eastAsia"/>
        </w:rPr>
      </w:pPr>
      <w:r>
        <w:rPr>
          <w:rFonts w:hint="eastAsia"/>
        </w:rPr>
        <w:t xml:space="preserve">  FP(Stock.Out)=(1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4+3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5+1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4+3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10+0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7)*(0.65+0.01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41)=56.7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431"/>
      </w:tblGrid>
      <w:tr w:rsidR="005A3821" w14:paraId="08C611CC" w14:textId="77777777" w:rsidTr="005A3821">
        <w:tc>
          <w:tcPr>
            <w:tcW w:w="3085" w:type="dxa"/>
          </w:tcPr>
          <w:p w14:paraId="544DE1ED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Stock.Out.Input</w:t>
            </w:r>
          </w:p>
          <w:p w14:paraId="4AE1340A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Stock.Out.Input.Code</w:t>
            </w:r>
          </w:p>
          <w:p w14:paraId="3C962F89" w14:textId="77777777" w:rsidR="005A3821" w:rsidRDefault="005A3821" w:rsidP="005A3821">
            <w:pPr>
              <w:rPr>
                <w:rFonts w:hint="eastAsia"/>
                <w:sz w:val="24"/>
                <w:szCs w:val="24"/>
              </w:rPr>
            </w:pPr>
          </w:p>
          <w:p w14:paraId="68AA74AE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Stock.Out.Input.Invalid</w:t>
            </w:r>
          </w:p>
          <w:p w14:paraId="6E4B3636" w14:textId="77777777" w:rsidR="005A3821" w:rsidRDefault="005A3821" w:rsidP="005A3821">
            <w:pPr>
              <w:rPr>
                <w:sz w:val="24"/>
                <w:szCs w:val="24"/>
              </w:rPr>
            </w:pPr>
          </w:p>
          <w:p w14:paraId="566BB13F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Stock.Out.Input.InvalidCode</w:t>
            </w:r>
          </w:p>
        </w:tc>
        <w:tc>
          <w:tcPr>
            <w:tcW w:w="5431" w:type="dxa"/>
          </w:tcPr>
          <w:p w14:paraId="7C7BB2FF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系统应允许中转中心库存管理人员进行键盘输入</w:t>
            </w:r>
          </w:p>
          <w:p w14:paraId="308EDD2B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中转中心库存管理人员输入快递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位条形码号（输入）</w:t>
            </w:r>
          </w:p>
          <w:p w14:paraId="73C79043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中转中心库存管理人员输入其他内容，系统显示输入无效（输出）</w:t>
            </w:r>
          </w:p>
          <w:p w14:paraId="49F64BC8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中转中心库存管理人员输入无效条形码号，系统显示输入无效</w:t>
            </w:r>
          </w:p>
        </w:tc>
      </w:tr>
      <w:tr w:rsidR="005A3821" w14:paraId="6E1E3FFB" w14:textId="77777777" w:rsidTr="005A3821">
        <w:tc>
          <w:tcPr>
            <w:tcW w:w="3085" w:type="dxa"/>
          </w:tcPr>
          <w:p w14:paraId="31A5864B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Stock.Out.ShowInfo</w:t>
            </w:r>
          </w:p>
          <w:p w14:paraId="361DB427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Stock.Out.Update</w:t>
            </w:r>
          </w:p>
          <w:p w14:paraId="2C950BE5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Stock.Out.Print</w:t>
            </w:r>
          </w:p>
          <w:p w14:paraId="6CF60DDB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Stock.Out.Report</w:t>
            </w:r>
          </w:p>
          <w:p w14:paraId="367E7735" w14:textId="77777777" w:rsidR="005A3821" w:rsidRDefault="005A3821" w:rsidP="005A3821">
            <w:pPr>
              <w:rPr>
                <w:sz w:val="24"/>
                <w:szCs w:val="24"/>
              </w:rPr>
            </w:pPr>
          </w:p>
          <w:p w14:paraId="2CAFEE6B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Stock.Out.Close</w:t>
            </w:r>
          </w:p>
        </w:tc>
        <w:tc>
          <w:tcPr>
            <w:tcW w:w="5431" w:type="dxa"/>
          </w:tcPr>
          <w:p w14:paraId="745A4141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系统显示快递信息（逻辑文件、输出）</w:t>
            </w:r>
          </w:p>
          <w:p w14:paraId="45865845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系统记录快递信息并更新库存（逻辑文件）</w:t>
            </w:r>
          </w:p>
          <w:p w14:paraId="4DF51A12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系统打印入库单（逻辑文件）</w:t>
            </w:r>
          </w:p>
          <w:p w14:paraId="4EF5F78F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如果找不到快递件，系统应允许中转中心库存管理人员向系统报错（输出）</w:t>
            </w:r>
          </w:p>
          <w:p w14:paraId="4D270CAE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系统关闭当前入库管理任务（查询）</w:t>
            </w:r>
          </w:p>
        </w:tc>
      </w:tr>
    </w:tbl>
    <w:p w14:paraId="2A54F8C9" w14:textId="77777777" w:rsidR="00B616FB" w:rsidRDefault="00B616FB" w:rsidP="00BC06AC">
      <w:pPr>
        <w:tabs>
          <w:tab w:val="left" w:pos="3500"/>
        </w:tabs>
      </w:pPr>
    </w:p>
    <w:p w14:paraId="18D90C24" w14:textId="7C33AA5E" w:rsidR="00D96E3B" w:rsidRDefault="00D96E3B" w:rsidP="00D96E3B">
      <w:pPr>
        <w:jc w:val="left"/>
      </w:pPr>
      <w:r>
        <w:rPr>
          <w:rFonts w:hint="eastAsia"/>
        </w:rPr>
        <w:t xml:space="preserve">  </w:t>
      </w:r>
      <w:r w:rsidR="005A3821">
        <w:rPr>
          <w:rFonts w:hint="eastAsia"/>
        </w:rPr>
        <w:t xml:space="preserve">  </w:t>
      </w:r>
      <w:r>
        <w:rPr>
          <w:rFonts w:hint="eastAsia"/>
        </w:rPr>
        <w:t>结算管理需求度量</w:t>
      </w:r>
    </w:p>
    <w:p w14:paraId="59B381BD" w14:textId="47398ABA" w:rsidR="00D96E3B" w:rsidRDefault="00D96E3B" w:rsidP="00D96E3B">
      <w:pPr>
        <w:jc w:val="left"/>
      </w:pPr>
      <w:r>
        <w:rPr>
          <w:rFonts w:hint="eastAsia"/>
        </w:rPr>
        <w:t xml:space="preserve">  </w:t>
      </w:r>
      <w:r w:rsidR="005A3821">
        <w:rPr>
          <w:rFonts w:hint="eastAsia"/>
        </w:rPr>
        <w:t xml:space="preserve">  </w:t>
      </w:r>
      <w:r>
        <w:rPr>
          <w:rFonts w:hint="eastAsia"/>
        </w:rPr>
        <w:t>输入：</w:t>
      </w:r>
      <w:r>
        <w:t>1</w:t>
      </w:r>
    </w:p>
    <w:p w14:paraId="5685267F" w14:textId="2BC636B3" w:rsidR="00D96E3B" w:rsidRDefault="00D96E3B" w:rsidP="00D96E3B">
      <w:pPr>
        <w:jc w:val="left"/>
      </w:pPr>
      <w:r>
        <w:rPr>
          <w:rFonts w:hint="eastAsia"/>
        </w:rPr>
        <w:t xml:space="preserve"> </w:t>
      </w:r>
      <w:r w:rsidR="005A3821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输出：</w:t>
      </w:r>
      <w:r>
        <w:t>4</w:t>
      </w:r>
    </w:p>
    <w:p w14:paraId="4D22B31F" w14:textId="55E98E82" w:rsidR="00D96E3B" w:rsidRDefault="00D96E3B" w:rsidP="00D96E3B">
      <w:pPr>
        <w:jc w:val="left"/>
      </w:pPr>
      <w:r>
        <w:rPr>
          <w:rFonts w:hint="eastAsia"/>
        </w:rPr>
        <w:t xml:space="preserve">  </w:t>
      </w:r>
      <w:r w:rsidR="005A3821">
        <w:rPr>
          <w:rFonts w:hint="eastAsia"/>
        </w:rPr>
        <w:t xml:space="preserve">  </w:t>
      </w:r>
      <w:r>
        <w:rPr>
          <w:rFonts w:hint="eastAsia"/>
        </w:rPr>
        <w:t>查询：</w:t>
      </w:r>
      <w:r>
        <w:rPr>
          <w:rFonts w:hint="eastAsia"/>
        </w:rPr>
        <w:t>3</w:t>
      </w:r>
    </w:p>
    <w:p w14:paraId="473E960F" w14:textId="16A2BCDA" w:rsidR="00D96E3B" w:rsidRDefault="00D96E3B" w:rsidP="00D96E3B">
      <w:pPr>
        <w:jc w:val="left"/>
      </w:pPr>
      <w:r>
        <w:rPr>
          <w:rFonts w:hint="eastAsia"/>
        </w:rPr>
        <w:t xml:space="preserve">  </w:t>
      </w:r>
      <w:r w:rsidR="005A3821">
        <w:rPr>
          <w:rFonts w:hint="eastAsia"/>
        </w:rPr>
        <w:t xml:space="preserve">  </w:t>
      </w:r>
      <w:r>
        <w:rPr>
          <w:rFonts w:hint="eastAsia"/>
        </w:rPr>
        <w:t>逻辑文件：</w:t>
      </w:r>
      <w:r>
        <w:rPr>
          <w:rFonts w:hint="eastAsia"/>
        </w:rPr>
        <w:t>1</w:t>
      </w:r>
    </w:p>
    <w:p w14:paraId="470FA992" w14:textId="0E7A816E" w:rsidR="00D96E3B" w:rsidRDefault="00D96E3B" w:rsidP="00D96E3B">
      <w:pPr>
        <w:jc w:val="left"/>
      </w:pPr>
      <w:r>
        <w:rPr>
          <w:rFonts w:hint="eastAsia"/>
        </w:rPr>
        <w:t xml:space="preserve">  </w:t>
      </w:r>
      <w:r w:rsidR="004143CF">
        <w:rPr>
          <w:rFonts w:hint="eastAsia"/>
        </w:rPr>
        <w:t xml:space="preserve">  </w:t>
      </w: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3EE92400" w14:textId="77777777" w:rsidR="00D96E3B" w:rsidRDefault="00D96E3B" w:rsidP="00D96E3B">
      <w:pPr>
        <w:jc w:val="left"/>
      </w:pPr>
      <w:r>
        <w:rPr>
          <w:rFonts w:hint="eastAsia"/>
        </w:rPr>
        <w:t xml:space="preserve">  FP(B</w:t>
      </w:r>
      <w:r>
        <w:t>alance)=(</w:t>
      </w:r>
      <w:r>
        <w:rPr>
          <w:rFonts w:hint="eastAsia"/>
        </w:rPr>
        <w:t>1</w:t>
      </w:r>
      <m:oMath>
        <m:r>
          <w:rPr>
            <w:rFonts w:ascii="Cambria Math" w:hAnsi="Cambria Math"/>
          </w:rPr>
          <m:t>×</m:t>
        </m:r>
      </m:oMath>
      <w:r>
        <w:t>4+</w:t>
      </w:r>
      <w:r>
        <w:rPr>
          <w:rFonts w:hint="eastAsia"/>
        </w:rPr>
        <w:t>4</w:t>
      </w:r>
      <m:oMath>
        <m:r>
          <w:rPr>
            <w:rFonts w:ascii="Cambria Math" w:hAnsi="Cambria Math"/>
          </w:rPr>
          <m:t>×</m:t>
        </m:r>
      </m:oMath>
      <w:r>
        <w:t>5+</w:t>
      </w:r>
      <w:r>
        <w:rPr>
          <w:rFonts w:hint="eastAsia"/>
        </w:rPr>
        <w:t>3</w:t>
      </w:r>
      <m:oMath>
        <m:r>
          <w:rPr>
            <w:rFonts w:ascii="Cambria Math" w:hAnsi="Cambria Math"/>
          </w:rPr>
          <m:t>×</m:t>
        </m:r>
      </m:oMath>
      <w:r>
        <w:t>4+</w:t>
      </w:r>
      <w:r>
        <w:rPr>
          <w:rFonts w:hint="eastAsia"/>
        </w:rPr>
        <w:t>1</w:t>
      </w:r>
      <m:oMath>
        <m:r>
          <w:rPr>
            <w:rFonts w:ascii="Cambria Math" w:hAnsi="Cambria Math"/>
          </w:rPr>
          <m:t>×</m:t>
        </m:r>
      </m:oMath>
      <w:r>
        <w:t>10+0</w:t>
      </w:r>
      <m:oMath>
        <m:r>
          <w:rPr>
            <w:rFonts w:ascii="Cambria Math" w:hAnsi="Cambria Math"/>
          </w:rPr>
          <m:t>×</m:t>
        </m:r>
      </m:oMath>
      <w:r>
        <w:t>7)</w:t>
      </w:r>
      <m:oMath>
        <m:r>
          <w:rPr>
            <w:rFonts w:ascii="Cambria Math" w:hAnsi="Cambria Math"/>
          </w:rPr>
          <m:t xml:space="preserve"> ×</m:t>
        </m:r>
      </m:oMath>
      <w:r>
        <w:t>(0.65+0.01</w:t>
      </w:r>
      <m:oMath>
        <m:r>
          <w:rPr>
            <w:rFonts w:ascii="Cambria Math" w:hAnsi="Cambria Math"/>
          </w:rPr>
          <m:t>×</m:t>
        </m:r>
      </m:oMath>
      <w:r>
        <w:t>41)=</w:t>
      </w:r>
      <w:r>
        <w:rPr>
          <w:rFonts w:hint="eastAsia"/>
        </w:rPr>
        <w:t>48.8</w:t>
      </w:r>
    </w:p>
    <w:tbl>
      <w:tblPr>
        <w:tblStyle w:val="a9"/>
        <w:tblW w:w="85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728"/>
      </w:tblGrid>
      <w:tr w:rsidR="00D96E3B" w:rsidRPr="00D96E3B" w14:paraId="0B253C6E" w14:textId="77777777" w:rsidTr="00D96E3B">
        <w:tc>
          <w:tcPr>
            <w:tcW w:w="3794" w:type="dxa"/>
          </w:tcPr>
          <w:p w14:paraId="1116E54D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Balance.Input</w:t>
            </w:r>
          </w:p>
          <w:p w14:paraId="36677185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397ADE26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Balance</w:t>
            </w:r>
            <w:r w:rsidRPr="00D96E3B">
              <w:rPr>
                <w:rFonts w:hint="eastAsia"/>
                <w:sz w:val="24"/>
                <w:szCs w:val="24"/>
              </w:rPr>
              <w:t>.Input.Canc</w:t>
            </w:r>
            <w:r w:rsidRPr="00D96E3B">
              <w:rPr>
                <w:sz w:val="24"/>
                <w:szCs w:val="24"/>
              </w:rPr>
              <w:t>el</w:t>
            </w:r>
          </w:p>
          <w:p w14:paraId="39A921AF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287E1429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Balance.Input</w:t>
            </w:r>
            <w:r w:rsidRPr="00D96E3B">
              <w:rPr>
                <w:rFonts w:hint="eastAsia"/>
                <w:sz w:val="24"/>
                <w:szCs w:val="24"/>
              </w:rPr>
              <w:t>.L</w:t>
            </w:r>
            <w:r w:rsidRPr="00D96E3B">
              <w:rPr>
                <w:sz w:val="24"/>
                <w:szCs w:val="24"/>
              </w:rPr>
              <w:t>ocation</w:t>
            </w:r>
          </w:p>
          <w:p w14:paraId="07D83DB8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B</w:t>
            </w:r>
            <w:r w:rsidRPr="00D96E3B">
              <w:rPr>
                <w:sz w:val="24"/>
                <w:szCs w:val="24"/>
              </w:rPr>
              <w:t>alance.Input.Time</w:t>
            </w:r>
          </w:p>
          <w:p w14:paraId="0DC460A3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B</w:t>
            </w:r>
            <w:r w:rsidRPr="00D96E3B">
              <w:rPr>
                <w:sz w:val="24"/>
                <w:szCs w:val="24"/>
              </w:rPr>
              <w:t>alance.Input.Message</w:t>
            </w:r>
          </w:p>
          <w:p w14:paraId="41BC07CF" w14:textId="77777777" w:rsid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65846BAF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Balance.Input.Invalid</w:t>
            </w:r>
          </w:p>
        </w:tc>
        <w:tc>
          <w:tcPr>
            <w:tcW w:w="4728" w:type="dxa"/>
          </w:tcPr>
          <w:p w14:paraId="24241076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系统应该允许财务人员在结算管理（输出）中进行键盘输入</w:t>
            </w:r>
          </w:p>
          <w:p w14:paraId="16984A53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在财务人员输入取消命令（查询）时，系统关闭当前结算管理任务，返回系统首页</w:t>
            </w:r>
          </w:p>
          <w:p w14:paraId="6B680241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财务人员输入所要查询的营业厅（输入）</w:t>
            </w:r>
          </w:p>
          <w:p w14:paraId="102B68FC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财务人员输入所要查询的时间段</w:t>
            </w:r>
          </w:p>
          <w:p w14:paraId="6C673847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在财务人员进行了条件输入之后，要进行结算信息显示任务，参见</w:t>
            </w:r>
            <w:r w:rsidRPr="00D96E3B">
              <w:rPr>
                <w:rFonts w:hint="eastAsia"/>
                <w:sz w:val="24"/>
                <w:szCs w:val="24"/>
              </w:rPr>
              <w:t>B</w:t>
            </w:r>
            <w:r w:rsidRPr="00D96E3B">
              <w:rPr>
                <w:sz w:val="24"/>
                <w:szCs w:val="24"/>
              </w:rPr>
              <w:t>alance.Message</w:t>
            </w:r>
          </w:p>
          <w:p w14:paraId="4EE6E67E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在财务人员输入其他标识时，系统显示输入无效（输出）</w:t>
            </w:r>
          </w:p>
        </w:tc>
      </w:tr>
      <w:tr w:rsidR="00D96E3B" w:rsidRPr="00D96E3B" w14:paraId="4AF9BFFD" w14:textId="77777777" w:rsidTr="00D96E3B">
        <w:tc>
          <w:tcPr>
            <w:tcW w:w="3794" w:type="dxa"/>
          </w:tcPr>
          <w:p w14:paraId="2E8BF478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Balance.</w:t>
            </w:r>
            <w:r w:rsidRPr="00D96E3B">
              <w:rPr>
                <w:rFonts w:hint="eastAsia"/>
                <w:sz w:val="24"/>
                <w:szCs w:val="24"/>
              </w:rPr>
              <w:t>M</w:t>
            </w:r>
            <w:r w:rsidRPr="00D96E3B">
              <w:rPr>
                <w:sz w:val="24"/>
                <w:szCs w:val="24"/>
              </w:rPr>
              <w:t>essage</w:t>
            </w:r>
          </w:p>
          <w:p w14:paraId="4A2E7563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Balance.</w:t>
            </w:r>
            <w:r w:rsidRPr="00D96E3B">
              <w:rPr>
                <w:rFonts w:hint="eastAsia"/>
                <w:sz w:val="24"/>
                <w:szCs w:val="24"/>
              </w:rPr>
              <w:t>M</w:t>
            </w:r>
            <w:r w:rsidRPr="00D96E3B">
              <w:rPr>
                <w:sz w:val="24"/>
                <w:szCs w:val="24"/>
              </w:rPr>
              <w:t>essage.</w:t>
            </w:r>
            <w:r w:rsidRPr="00D96E3B">
              <w:rPr>
                <w:rFonts w:hint="eastAsia"/>
                <w:sz w:val="24"/>
                <w:szCs w:val="24"/>
              </w:rPr>
              <w:t>I</w:t>
            </w:r>
            <w:r w:rsidRPr="00D96E3B">
              <w:rPr>
                <w:sz w:val="24"/>
                <w:szCs w:val="24"/>
              </w:rPr>
              <w:t>nvalid</w:t>
            </w:r>
          </w:p>
          <w:p w14:paraId="735A2FFA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65EF81EE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305867E5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Balance.</w:t>
            </w:r>
            <w:r w:rsidRPr="00D96E3B">
              <w:rPr>
                <w:rFonts w:hint="eastAsia"/>
                <w:sz w:val="24"/>
                <w:szCs w:val="24"/>
              </w:rPr>
              <w:t>M</w:t>
            </w:r>
            <w:r w:rsidRPr="00D96E3B">
              <w:rPr>
                <w:sz w:val="24"/>
                <w:szCs w:val="24"/>
              </w:rPr>
              <w:t>essage.</w:t>
            </w:r>
            <w:r w:rsidRPr="00D96E3B">
              <w:rPr>
                <w:rFonts w:hint="eastAsia"/>
                <w:sz w:val="24"/>
                <w:szCs w:val="24"/>
              </w:rPr>
              <w:t>I</w:t>
            </w:r>
            <w:r w:rsidRPr="00D96E3B">
              <w:rPr>
                <w:sz w:val="24"/>
                <w:szCs w:val="24"/>
              </w:rPr>
              <w:t>nvalid.TimeOver</w:t>
            </w:r>
          </w:p>
          <w:p w14:paraId="4A968D43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0CB631B6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Balance.</w:t>
            </w:r>
            <w:r w:rsidRPr="00D96E3B">
              <w:rPr>
                <w:rFonts w:hint="eastAsia"/>
                <w:sz w:val="24"/>
                <w:szCs w:val="24"/>
              </w:rPr>
              <w:t>M</w:t>
            </w:r>
            <w:r w:rsidRPr="00D96E3B">
              <w:rPr>
                <w:sz w:val="24"/>
                <w:szCs w:val="24"/>
              </w:rPr>
              <w:t>essage.End</w:t>
            </w:r>
          </w:p>
          <w:p w14:paraId="449DDBF3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770BC208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系统显示结算管理信息（逻辑文件）</w:t>
            </w:r>
          </w:p>
          <w:p w14:paraId="191F950F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财务人员所输入收件信息不符合对应格式，系统提示输入信息有误，系统返回结算管理页面（输出）</w:t>
            </w:r>
          </w:p>
          <w:p w14:paraId="6BA62681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财务人员输入的时间终点超过了当前时间，系统提示输入时间终点错误（输出）</w:t>
            </w:r>
          </w:p>
          <w:p w14:paraId="60201CB2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财务人员结束结算管理任务（查询），系统关闭当前结算管理任务</w:t>
            </w:r>
          </w:p>
        </w:tc>
      </w:tr>
      <w:tr w:rsidR="00D96E3B" w:rsidRPr="00D96E3B" w14:paraId="07DDDB3E" w14:textId="77777777" w:rsidTr="00D96E3B">
        <w:tc>
          <w:tcPr>
            <w:tcW w:w="3794" w:type="dxa"/>
          </w:tcPr>
          <w:p w14:paraId="6A473941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Balance.End</w:t>
            </w:r>
          </w:p>
          <w:p w14:paraId="496C657A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5E7DE49E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Balance.End.Timeout</w:t>
            </w:r>
          </w:p>
          <w:p w14:paraId="1EB85F70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2231FD98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Balance.End.Close</w:t>
            </w:r>
          </w:p>
        </w:tc>
        <w:tc>
          <w:tcPr>
            <w:tcW w:w="4728" w:type="dxa"/>
          </w:tcPr>
          <w:p w14:paraId="72DA62A5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lastRenderedPageBreak/>
              <w:t>系统应该允许财务人员要求结束结算管理任务</w:t>
            </w:r>
          </w:p>
          <w:p w14:paraId="3F073726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在结算管理</w:t>
            </w:r>
            <w:r w:rsidRPr="00D96E3B">
              <w:rPr>
                <w:rFonts w:hint="eastAsia"/>
                <w:sz w:val="24"/>
                <w:szCs w:val="24"/>
              </w:rPr>
              <w:t>1</w:t>
            </w:r>
            <w:r w:rsidRPr="00D96E3B">
              <w:rPr>
                <w:rFonts w:hint="eastAsia"/>
                <w:sz w:val="24"/>
                <w:szCs w:val="24"/>
              </w:rPr>
              <w:t>小时后还没有收到财务人员请</w:t>
            </w:r>
            <w:r w:rsidRPr="00D96E3B">
              <w:rPr>
                <w:rFonts w:hint="eastAsia"/>
                <w:sz w:val="24"/>
                <w:szCs w:val="24"/>
              </w:rPr>
              <w:lastRenderedPageBreak/>
              <w:t>求，系统取消结算管理任务</w:t>
            </w:r>
          </w:p>
          <w:p w14:paraId="12DB732A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在财务人员确认（查询）结算管理任务完成时，系统关闭结算管理任务，参见</w:t>
            </w:r>
            <w:r w:rsidRPr="00D96E3B">
              <w:rPr>
                <w:sz w:val="24"/>
                <w:szCs w:val="24"/>
              </w:rPr>
              <w:t>Balance.Close</w:t>
            </w:r>
          </w:p>
        </w:tc>
      </w:tr>
      <w:tr w:rsidR="00D96E3B" w:rsidRPr="00D96E3B" w14:paraId="3C7EE277" w14:textId="77777777" w:rsidTr="00D96E3B">
        <w:tc>
          <w:tcPr>
            <w:tcW w:w="3794" w:type="dxa"/>
          </w:tcPr>
          <w:p w14:paraId="653089DA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lastRenderedPageBreak/>
              <w:t>Balance.Close.Return</w:t>
            </w:r>
          </w:p>
        </w:tc>
        <w:tc>
          <w:tcPr>
            <w:tcW w:w="4728" w:type="dxa"/>
          </w:tcPr>
          <w:p w14:paraId="1225501B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系统关闭本次结算管理任务，返回系统首页</w:t>
            </w:r>
          </w:p>
        </w:tc>
      </w:tr>
    </w:tbl>
    <w:p w14:paraId="6AC2D415" w14:textId="77777777" w:rsidR="00D96E3B" w:rsidRDefault="00D96E3B" w:rsidP="00BC06AC">
      <w:pPr>
        <w:tabs>
          <w:tab w:val="left" w:pos="3500"/>
        </w:tabs>
      </w:pPr>
    </w:p>
    <w:p w14:paraId="4F4F1633" w14:textId="77777777" w:rsidR="00D96E3B" w:rsidRDefault="00D96E3B" w:rsidP="00D96E3B">
      <w:pPr>
        <w:jc w:val="left"/>
      </w:pPr>
      <w:r>
        <w:t xml:space="preserve">  </w:t>
      </w:r>
      <w:r>
        <w:rPr>
          <w:rFonts w:hint="eastAsia"/>
        </w:rPr>
        <w:t>成本管理需求度量</w:t>
      </w:r>
    </w:p>
    <w:p w14:paraId="281383F0" w14:textId="77777777" w:rsidR="00D96E3B" w:rsidRDefault="00D96E3B" w:rsidP="00D96E3B">
      <w:pPr>
        <w:jc w:val="left"/>
      </w:pPr>
      <w:r>
        <w:t xml:space="preserve">  </w:t>
      </w:r>
      <w:r>
        <w:rPr>
          <w:rFonts w:hint="eastAsia"/>
        </w:rPr>
        <w:t>输入：</w:t>
      </w:r>
      <w:r>
        <w:rPr>
          <w:rFonts w:hint="eastAsia"/>
        </w:rPr>
        <w:t>3</w:t>
      </w:r>
    </w:p>
    <w:p w14:paraId="0FB946C3" w14:textId="77777777" w:rsidR="00D96E3B" w:rsidRDefault="00D96E3B" w:rsidP="00D96E3B">
      <w:pPr>
        <w:jc w:val="left"/>
      </w:pPr>
      <w:r>
        <w:t xml:space="preserve">  </w:t>
      </w: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51DC5FA2" w14:textId="77777777" w:rsidR="00D96E3B" w:rsidRDefault="00D96E3B" w:rsidP="00D96E3B">
      <w:pPr>
        <w:jc w:val="left"/>
      </w:pPr>
      <w:r>
        <w:t xml:space="preserve">  </w:t>
      </w:r>
      <w:r>
        <w:rPr>
          <w:rFonts w:hint="eastAsia"/>
        </w:rPr>
        <w:t>查询：</w:t>
      </w:r>
      <w:r>
        <w:rPr>
          <w:rFonts w:hint="eastAsia"/>
        </w:rPr>
        <w:t>5</w:t>
      </w:r>
    </w:p>
    <w:p w14:paraId="0E4DBDEB" w14:textId="77777777" w:rsidR="00D96E3B" w:rsidRDefault="00D96E3B" w:rsidP="00D96E3B">
      <w:pPr>
        <w:jc w:val="left"/>
      </w:pPr>
      <w:r>
        <w:t xml:space="preserve">  </w:t>
      </w:r>
      <w:r>
        <w:rPr>
          <w:rFonts w:hint="eastAsia"/>
        </w:rPr>
        <w:t>逻辑文件：</w:t>
      </w:r>
      <w:r>
        <w:rPr>
          <w:rFonts w:hint="eastAsia"/>
        </w:rPr>
        <w:t>3</w:t>
      </w:r>
    </w:p>
    <w:p w14:paraId="577BA1B5" w14:textId="77777777" w:rsidR="00D96E3B" w:rsidRDefault="00D96E3B" w:rsidP="00D96E3B">
      <w:pPr>
        <w:jc w:val="left"/>
      </w:pPr>
      <w:r>
        <w:t xml:space="preserve">  </w:t>
      </w: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3CF78594" w14:textId="77777777" w:rsidR="00D96E3B" w:rsidRDefault="00D96E3B" w:rsidP="00D96E3B">
      <w:pPr>
        <w:jc w:val="left"/>
      </w:pPr>
      <w:r>
        <w:t xml:space="preserve">  </w:t>
      </w:r>
      <w:r>
        <w:rPr>
          <w:rFonts w:hint="eastAsia"/>
        </w:rPr>
        <w:t>FP(C</w:t>
      </w:r>
      <w:r>
        <w:t xml:space="preserve">ost)= </w:t>
      </w:r>
      <w:r>
        <w:rPr>
          <w:rFonts w:hint="eastAsia"/>
        </w:rPr>
        <w:t>(3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4+5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5+5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4+3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10+0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7)</w:t>
      </w:r>
      <m:oMath>
        <m:r>
          <w:rPr>
            <w:rFonts w:ascii="Cambria Math" w:hAnsi="Cambria Math"/>
          </w:rPr>
          <m:t xml:space="preserve"> ×</m:t>
        </m:r>
      </m:oMath>
      <w:r>
        <w:rPr>
          <w:rFonts w:hint="eastAsia"/>
        </w:rPr>
        <w:t>(0.65+0.01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41)=92.2</w:t>
      </w:r>
    </w:p>
    <w:tbl>
      <w:tblPr>
        <w:tblStyle w:val="a9"/>
        <w:tblW w:w="85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5153"/>
      </w:tblGrid>
      <w:tr w:rsidR="00D96E3B" w:rsidRPr="00D96E3B" w14:paraId="4494EB29" w14:textId="77777777" w:rsidTr="00D96E3B">
        <w:trPr>
          <w:trHeight w:val="2441"/>
        </w:trPr>
        <w:tc>
          <w:tcPr>
            <w:tcW w:w="3369" w:type="dxa"/>
          </w:tcPr>
          <w:p w14:paraId="7ECC5D06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Cost.Input</w:t>
            </w:r>
          </w:p>
          <w:p w14:paraId="01199C5B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4E8FF532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Cost</w:t>
            </w:r>
            <w:r w:rsidRPr="00D96E3B">
              <w:rPr>
                <w:rFonts w:hint="eastAsia"/>
                <w:sz w:val="24"/>
                <w:szCs w:val="24"/>
              </w:rPr>
              <w:t>.Input.Canc</w:t>
            </w:r>
            <w:r w:rsidRPr="00D96E3B">
              <w:rPr>
                <w:sz w:val="24"/>
                <w:szCs w:val="24"/>
              </w:rPr>
              <w:t>el</w:t>
            </w:r>
          </w:p>
          <w:p w14:paraId="03BE6A77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3B071A5E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Cost.Input.Message</w:t>
            </w:r>
          </w:p>
          <w:p w14:paraId="1A8B5866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6ECB0922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C</w:t>
            </w:r>
            <w:r w:rsidRPr="00D96E3B">
              <w:rPr>
                <w:sz w:val="24"/>
                <w:szCs w:val="24"/>
              </w:rPr>
              <w:t>ost.Input.AccountCode</w:t>
            </w:r>
          </w:p>
          <w:p w14:paraId="7E2A5383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38D2B3AA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Cost.Input.Invalid</w:t>
            </w:r>
          </w:p>
        </w:tc>
        <w:tc>
          <w:tcPr>
            <w:tcW w:w="5153" w:type="dxa"/>
          </w:tcPr>
          <w:p w14:paraId="064349F7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系统应该允许财务人员在成本管理（输出）中进行键盘输入</w:t>
            </w:r>
          </w:p>
          <w:p w14:paraId="5E794DF6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在财务人员输入取消命令（查询）时，系统关闭当前成本管理任务，返回系统首页</w:t>
            </w:r>
          </w:p>
          <w:p w14:paraId="6EB0D046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在财务人员进行了条件输入（输入）之后，要进行付款单信息显示任务，参见</w:t>
            </w:r>
            <w:r w:rsidRPr="00D96E3B">
              <w:rPr>
                <w:sz w:val="24"/>
                <w:szCs w:val="24"/>
              </w:rPr>
              <w:t>Cost.Message</w:t>
            </w:r>
          </w:p>
          <w:p w14:paraId="1032FB94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在款项支付任务中，财务人员要输入账户密码（输入）</w:t>
            </w:r>
          </w:p>
          <w:p w14:paraId="0EEA10D8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在财务人员输入其他标识时，系统显示输入无效（输出）</w:t>
            </w:r>
          </w:p>
        </w:tc>
      </w:tr>
      <w:tr w:rsidR="00D96E3B" w:rsidRPr="00D96E3B" w14:paraId="6EA961AC" w14:textId="77777777" w:rsidTr="00D96E3B">
        <w:tc>
          <w:tcPr>
            <w:tcW w:w="3369" w:type="dxa"/>
          </w:tcPr>
          <w:p w14:paraId="200E62AE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Cost.</w:t>
            </w:r>
            <w:r w:rsidRPr="00D96E3B">
              <w:rPr>
                <w:rFonts w:hint="eastAsia"/>
                <w:sz w:val="24"/>
                <w:szCs w:val="24"/>
              </w:rPr>
              <w:t>M</w:t>
            </w:r>
            <w:r w:rsidRPr="00D96E3B">
              <w:rPr>
                <w:sz w:val="24"/>
                <w:szCs w:val="24"/>
              </w:rPr>
              <w:t>essage</w:t>
            </w:r>
          </w:p>
          <w:p w14:paraId="62EC7E6E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Cost.</w:t>
            </w:r>
            <w:r w:rsidRPr="00D96E3B">
              <w:rPr>
                <w:rFonts w:hint="eastAsia"/>
                <w:sz w:val="24"/>
                <w:szCs w:val="24"/>
              </w:rPr>
              <w:t>M</w:t>
            </w:r>
            <w:r w:rsidRPr="00D96E3B">
              <w:rPr>
                <w:sz w:val="24"/>
                <w:szCs w:val="24"/>
              </w:rPr>
              <w:t>essage.</w:t>
            </w:r>
            <w:r w:rsidRPr="00D96E3B">
              <w:rPr>
                <w:rFonts w:hint="eastAsia"/>
                <w:sz w:val="24"/>
                <w:szCs w:val="24"/>
              </w:rPr>
              <w:t>I</w:t>
            </w:r>
            <w:r w:rsidRPr="00D96E3B">
              <w:rPr>
                <w:sz w:val="24"/>
                <w:szCs w:val="24"/>
              </w:rPr>
              <w:t>nvalid</w:t>
            </w:r>
          </w:p>
          <w:p w14:paraId="25BB3E45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1B509DA8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7EBCFF88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Cost.</w:t>
            </w:r>
            <w:r w:rsidRPr="00D96E3B">
              <w:rPr>
                <w:rFonts w:hint="eastAsia"/>
                <w:sz w:val="24"/>
                <w:szCs w:val="24"/>
              </w:rPr>
              <w:t>M</w:t>
            </w:r>
            <w:r w:rsidRPr="00D96E3B">
              <w:rPr>
                <w:sz w:val="24"/>
                <w:szCs w:val="24"/>
              </w:rPr>
              <w:t>essage.</w:t>
            </w:r>
            <w:r w:rsidRPr="00D96E3B">
              <w:rPr>
                <w:rFonts w:hint="eastAsia"/>
                <w:sz w:val="24"/>
                <w:szCs w:val="24"/>
              </w:rPr>
              <w:t>I</w:t>
            </w:r>
            <w:r w:rsidRPr="00D96E3B">
              <w:rPr>
                <w:sz w:val="24"/>
                <w:szCs w:val="24"/>
              </w:rPr>
              <w:t>nvalid.</w:t>
            </w:r>
            <w:r w:rsidRPr="00D96E3B">
              <w:rPr>
                <w:rFonts w:hint="eastAsia"/>
                <w:sz w:val="24"/>
                <w:szCs w:val="24"/>
              </w:rPr>
              <w:t>R</w:t>
            </w:r>
            <w:r w:rsidRPr="00D96E3B">
              <w:rPr>
                <w:sz w:val="24"/>
                <w:szCs w:val="24"/>
              </w:rPr>
              <w:t>eceiver</w:t>
            </w:r>
          </w:p>
          <w:p w14:paraId="33A40BE1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376879CD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3E1576C1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C</w:t>
            </w:r>
            <w:r w:rsidRPr="00D96E3B">
              <w:rPr>
                <w:sz w:val="24"/>
                <w:szCs w:val="24"/>
              </w:rPr>
              <w:t>ost.Message.</w:t>
            </w:r>
            <w:r w:rsidRPr="00D96E3B">
              <w:rPr>
                <w:rFonts w:hint="eastAsia"/>
                <w:sz w:val="24"/>
                <w:szCs w:val="24"/>
              </w:rPr>
              <w:t>A</w:t>
            </w:r>
            <w:r w:rsidRPr="00D96E3B">
              <w:rPr>
                <w:sz w:val="24"/>
                <w:szCs w:val="24"/>
              </w:rPr>
              <w:t>ccount</w:t>
            </w:r>
          </w:p>
          <w:p w14:paraId="58799650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4B8870D9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lastRenderedPageBreak/>
              <w:t>Cost.</w:t>
            </w:r>
            <w:r w:rsidRPr="00D96E3B">
              <w:rPr>
                <w:rFonts w:hint="eastAsia"/>
                <w:sz w:val="24"/>
                <w:szCs w:val="24"/>
              </w:rPr>
              <w:t>M</w:t>
            </w:r>
            <w:r w:rsidRPr="00D96E3B">
              <w:rPr>
                <w:sz w:val="24"/>
                <w:szCs w:val="24"/>
              </w:rPr>
              <w:t>essage.End</w:t>
            </w:r>
          </w:p>
          <w:p w14:paraId="4C5E235A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5153" w:type="dxa"/>
          </w:tcPr>
          <w:p w14:paraId="527F0A76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lastRenderedPageBreak/>
              <w:t>系统显示付款单信息（逻辑文件）</w:t>
            </w:r>
          </w:p>
          <w:p w14:paraId="6EC137BE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财务人员所输入付款单信息（输入）不符合对应格式，系统提示付款单信息有误，系统返回成本管理页面（输出）</w:t>
            </w:r>
          </w:p>
          <w:p w14:paraId="05845CED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财务人员所选择收款人信息（逻辑文件）不正确（如工号无效），系统提示收款人信息错误（输出）</w:t>
            </w:r>
          </w:p>
          <w:p w14:paraId="41EDAEF6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在财务人员输入付款单信息后，要进行款项支付任务，参见</w:t>
            </w:r>
            <w:r w:rsidRPr="00D96E3B">
              <w:rPr>
                <w:rFonts w:hint="eastAsia"/>
                <w:sz w:val="24"/>
                <w:szCs w:val="24"/>
              </w:rPr>
              <w:t>C</w:t>
            </w:r>
            <w:r w:rsidRPr="00D96E3B">
              <w:rPr>
                <w:sz w:val="24"/>
                <w:szCs w:val="24"/>
              </w:rPr>
              <w:t>ost.Account</w:t>
            </w:r>
          </w:p>
          <w:p w14:paraId="565DFC6A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lastRenderedPageBreak/>
              <w:t>财务人员结束成本管理任务，系统关闭当前成本管理任务</w:t>
            </w:r>
          </w:p>
        </w:tc>
      </w:tr>
      <w:tr w:rsidR="00D96E3B" w:rsidRPr="00D96E3B" w14:paraId="33050437" w14:textId="77777777" w:rsidTr="00D96E3B">
        <w:tc>
          <w:tcPr>
            <w:tcW w:w="3369" w:type="dxa"/>
          </w:tcPr>
          <w:p w14:paraId="7314E44A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lastRenderedPageBreak/>
              <w:t>Cost.Account</w:t>
            </w:r>
          </w:p>
          <w:p w14:paraId="0386DECD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Cost.Account.Invalid</w:t>
            </w:r>
          </w:p>
          <w:p w14:paraId="681E11F2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64A368F3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6BFE0BAA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Cost.Account.</w:t>
            </w:r>
            <w:r w:rsidRPr="00D96E3B">
              <w:rPr>
                <w:rFonts w:hint="eastAsia"/>
                <w:sz w:val="24"/>
                <w:szCs w:val="24"/>
              </w:rPr>
              <w:t>Valid</w:t>
            </w:r>
          </w:p>
          <w:p w14:paraId="0C126D5A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Cost.Account.</w:t>
            </w:r>
            <w:r w:rsidRPr="00D96E3B">
              <w:rPr>
                <w:rFonts w:hint="eastAsia"/>
                <w:sz w:val="24"/>
                <w:szCs w:val="24"/>
              </w:rPr>
              <w:t>C</w:t>
            </w:r>
            <w:r w:rsidRPr="00D96E3B">
              <w:rPr>
                <w:sz w:val="24"/>
                <w:szCs w:val="24"/>
              </w:rPr>
              <w:t>ancel</w:t>
            </w:r>
          </w:p>
          <w:p w14:paraId="39F9BB16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3C8B06F8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Cost.Account.</w:t>
            </w:r>
            <w:r w:rsidRPr="00D96E3B">
              <w:rPr>
                <w:rFonts w:hint="eastAsia"/>
                <w:sz w:val="24"/>
                <w:szCs w:val="24"/>
              </w:rPr>
              <w:t>E</w:t>
            </w:r>
            <w:r w:rsidRPr="00D96E3B">
              <w:rPr>
                <w:sz w:val="24"/>
                <w:szCs w:val="24"/>
              </w:rPr>
              <w:t>nd</w:t>
            </w:r>
          </w:p>
        </w:tc>
        <w:tc>
          <w:tcPr>
            <w:tcW w:w="5153" w:type="dxa"/>
          </w:tcPr>
          <w:p w14:paraId="3C9738FA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系统显示财务人员选择的账户（逻辑文件）</w:t>
            </w:r>
          </w:p>
          <w:p w14:paraId="1071A358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所选择的账户余额（查询）不足，系统提示所选择的账户余额不足，返回付款单信息输入页面（输出）</w:t>
            </w:r>
          </w:p>
          <w:p w14:paraId="7294163F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所选择的账户余额足够，系统提示支付款项成功</w:t>
            </w:r>
          </w:p>
          <w:p w14:paraId="36266054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财务人员选择取消款项（查询）支付，系统返回付款单信息输入页面</w:t>
            </w:r>
          </w:p>
          <w:p w14:paraId="794A50A7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财务人员完成款项支付（查询），系统返回付款单信息输入页面</w:t>
            </w:r>
          </w:p>
        </w:tc>
      </w:tr>
      <w:tr w:rsidR="00D96E3B" w:rsidRPr="00D96E3B" w14:paraId="2A6E1898" w14:textId="77777777" w:rsidTr="00D96E3B">
        <w:tc>
          <w:tcPr>
            <w:tcW w:w="3369" w:type="dxa"/>
          </w:tcPr>
          <w:p w14:paraId="627F7B09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Cost.End</w:t>
            </w:r>
          </w:p>
          <w:p w14:paraId="4F9FE5EE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Cost.End.Timeout</w:t>
            </w:r>
          </w:p>
          <w:p w14:paraId="4444B740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1B36D949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Cost.End</w:t>
            </w:r>
            <w:r w:rsidRPr="00D96E3B">
              <w:rPr>
                <w:rFonts w:hint="eastAsia"/>
                <w:sz w:val="24"/>
                <w:szCs w:val="24"/>
              </w:rPr>
              <w:t>.U</w:t>
            </w:r>
            <w:r w:rsidRPr="00D96E3B">
              <w:rPr>
                <w:sz w:val="24"/>
                <w:szCs w:val="24"/>
              </w:rPr>
              <w:t>pdate</w:t>
            </w:r>
          </w:p>
          <w:p w14:paraId="223A807E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39601360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Cost.End.Close</w:t>
            </w:r>
          </w:p>
        </w:tc>
        <w:tc>
          <w:tcPr>
            <w:tcW w:w="5153" w:type="dxa"/>
          </w:tcPr>
          <w:p w14:paraId="35D42D28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系统应该允许财务人员要求结束成本管理任务</w:t>
            </w:r>
          </w:p>
          <w:p w14:paraId="27D524DC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在成本管理</w:t>
            </w:r>
            <w:r w:rsidRPr="00D96E3B">
              <w:rPr>
                <w:rFonts w:hint="eastAsia"/>
                <w:sz w:val="24"/>
                <w:szCs w:val="24"/>
              </w:rPr>
              <w:t>1</w:t>
            </w:r>
            <w:r w:rsidRPr="00D96E3B">
              <w:rPr>
                <w:rFonts w:hint="eastAsia"/>
                <w:sz w:val="24"/>
                <w:szCs w:val="24"/>
              </w:rPr>
              <w:t>小时后还没有收到财务人员请求，系统取消成本管理任务</w:t>
            </w:r>
          </w:p>
          <w:p w14:paraId="36F3D0C8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在财务人员要求结束成本管理任务时，系统更新数据，参见</w:t>
            </w:r>
            <w:r w:rsidRPr="00D96E3B">
              <w:rPr>
                <w:sz w:val="24"/>
                <w:szCs w:val="24"/>
              </w:rPr>
              <w:t>Cost.Update</w:t>
            </w:r>
          </w:p>
          <w:p w14:paraId="429D5FB9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在财务人员确认成本管理任务完成（查询）时，系统关闭成本管理任务，参见</w:t>
            </w:r>
            <w:r w:rsidRPr="00D96E3B">
              <w:rPr>
                <w:sz w:val="24"/>
                <w:szCs w:val="24"/>
              </w:rPr>
              <w:t>Cost.Close</w:t>
            </w:r>
          </w:p>
        </w:tc>
      </w:tr>
      <w:tr w:rsidR="00D96E3B" w:rsidRPr="00D96E3B" w14:paraId="5A634719" w14:textId="77777777" w:rsidTr="00D96E3B">
        <w:tc>
          <w:tcPr>
            <w:tcW w:w="3369" w:type="dxa"/>
          </w:tcPr>
          <w:p w14:paraId="5CB257A2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C</w:t>
            </w:r>
            <w:r w:rsidRPr="00D96E3B">
              <w:rPr>
                <w:sz w:val="24"/>
                <w:szCs w:val="24"/>
              </w:rPr>
              <w:t>ost.Update</w:t>
            </w:r>
          </w:p>
          <w:p w14:paraId="40D8C894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5793B0BA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Cost.Update.</w:t>
            </w:r>
            <w:r w:rsidRPr="00D96E3B">
              <w:rPr>
                <w:rFonts w:hint="eastAsia"/>
                <w:sz w:val="24"/>
                <w:szCs w:val="24"/>
              </w:rPr>
              <w:t>P</w:t>
            </w:r>
            <w:r w:rsidRPr="00D96E3B">
              <w:rPr>
                <w:sz w:val="24"/>
                <w:szCs w:val="24"/>
              </w:rPr>
              <w:t>aymentBill</w:t>
            </w:r>
          </w:p>
          <w:p w14:paraId="57EFBD0A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Cost.Update.Account</w:t>
            </w:r>
          </w:p>
        </w:tc>
        <w:tc>
          <w:tcPr>
            <w:tcW w:w="5153" w:type="dxa"/>
          </w:tcPr>
          <w:p w14:paraId="233410EF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14:paraId="1F7A74AC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系统更新付款单信息</w:t>
            </w:r>
          </w:p>
          <w:p w14:paraId="37DAA7C7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系统更新账户信息</w:t>
            </w:r>
          </w:p>
        </w:tc>
      </w:tr>
      <w:tr w:rsidR="00D96E3B" w:rsidRPr="00D96E3B" w14:paraId="5D6B73DF" w14:textId="77777777" w:rsidTr="00D96E3B">
        <w:tc>
          <w:tcPr>
            <w:tcW w:w="3369" w:type="dxa"/>
          </w:tcPr>
          <w:p w14:paraId="2DAB60B3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Cost.Close.Return</w:t>
            </w:r>
          </w:p>
        </w:tc>
        <w:tc>
          <w:tcPr>
            <w:tcW w:w="5153" w:type="dxa"/>
          </w:tcPr>
          <w:p w14:paraId="22A98BF8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系统关闭本次成本管理任务，返回系统首页</w:t>
            </w:r>
          </w:p>
        </w:tc>
      </w:tr>
    </w:tbl>
    <w:p w14:paraId="7E49167D" w14:textId="77777777" w:rsidR="00D96E3B" w:rsidRDefault="00D96E3B" w:rsidP="00D96E3B">
      <w:pPr>
        <w:jc w:val="left"/>
      </w:pPr>
    </w:p>
    <w:p w14:paraId="54F0A980" w14:textId="77777777" w:rsidR="00D96E3B" w:rsidRDefault="00D96E3B" w:rsidP="00D96E3B">
      <w:r>
        <w:t xml:space="preserve">  </w:t>
      </w:r>
      <w:r>
        <w:rPr>
          <w:rFonts w:hint="eastAsia"/>
        </w:rPr>
        <w:t>统计</w:t>
      </w:r>
      <w:r>
        <w:t>报表功能</w:t>
      </w:r>
      <w:r>
        <w:rPr>
          <w:rFonts w:hint="eastAsia"/>
        </w:rPr>
        <w:t>需求测度值</w:t>
      </w:r>
    </w:p>
    <w:p w14:paraId="2FA38983" w14:textId="77777777" w:rsidR="00D96E3B" w:rsidRDefault="00D96E3B" w:rsidP="00D96E3B">
      <w:r>
        <w:t xml:space="preserve">  </w:t>
      </w:r>
      <w:r>
        <w:rPr>
          <w:rFonts w:hint="eastAsia"/>
        </w:rPr>
        <w:t>输入</w:t>
      </w:r>
      <w:r>
        <w:t>：</w:t>
      </w:r>
      <w:r>
        <w:t>3</w:t>
      </w:r>
    </w:p>
    <w:p w14:paraId="2FDF43A7" w14:textId="77777777" w:rsidR="00D96E3B" w:rsidRDefault="00D96E3B" w:rsidP="00D96E3B">
      <w:r>
        <w:t xml:space="preserve">  </w:t>
      </w:r>
      <w:r>
        <w:rPr>
          <w:rFonts w:hint="eastAsia"/>
        </w:rPr>
        <w:t>输出：</w:t>
      </w:r>
      <w:r>
        <w:t>9</w:t>
      </w:r>
    </w:p>
    <w:p w14:paraId="23332813" w14:textId="77777777" w:rsidR="00D96E3B" w:rsidRDefault="00D96E3B" w:rsidP="00D96E3B">
      <w:r>
        <w:t xml:space="preserve">  </w:t>
      </w:r>
      <w:r>
        <w:rPr>
          <w:rFonts w:hint="eastAsia"/>
        </w:rPr>
        <w:t>查询</w:t>
      </w:r>
      <w:r>
        <w:t>：</w:t>
      </w:r>
      <w:r>
        <w:t>5</w:t>
      </w:r>
    </w:p>
    <w:p w14:paraId="7C952289" w14:textId="77777777" w:rsidR="00D96E3B" w:rsidRDefault="00D96E3B" w:rsidP="00D96E3B">
      <w:r>
        <w:t xml:space="preserve">  </w:t>
      </w:r>
      <w:r>
        <w:rPr>
          <w:rFonts w:hint="eastAsia"/>
        </w:rPr>
        <w:t>逻辑</w:t>
      </w:r>
      <w:r>
        <w:t>文件：</w:t>
      </w:r>
      <w:r>
        <w:t>0</w:t>
      </w:r>
    </w:p>
    <w:p w14:paraId="005AE679" w14:textId="77777777" w:rsidR="00D96E3B" w:rsidRDefault="00D96E3B" w:rsidP="00D96E3B">
      <w:r>
        <w:t xml:space="preserve">  </w:t>
      </w:r>
      <w:r>
        <w:rPr>
          <w:rFonts w:hint="eastAsia"/>
        </w:rPr>
        <w:t>对外</w:t>
      </w:r>
      <w:r>
        <w:t>接口：</w:t>
      </w:r>
      <w:r>
        <w:t>0</w:t>
      </w:r>
    </w:p>
    <w:p w14:paraId="3A485772" w14:textId="77777777" w:rsidR="00D96E3B" w:rsidRPr="00D96E3B" w:rsidRDefault="00D96E3B" w:rsidP="00D96E3B">
      <w:r w:rsidRPr="00D96E3B">
        <w:t xml:space="preserve">  </w:t>
      </w:r>
      <w:r w:rsidRPr="00D96E3B">
        <w:rPr>
          <w:rFonts w:hint="eastAsia"/>
        </w:rPr>
        <w:t>FP</w:t>
      </w:r>
      <w:r w:rsidRPr="00D96E3B">
        <w:t>(Report)</w:t>
      </w:r>
      <w:r w:rsidRPr="00D96E3B">
        <w:rPr>
          <w:rFonts w:hint="eastAsia"/>
        </w:rPr>
        <w:t>=</w:t>
      </w:r>
      <w:r w:rsidRPr="00D96E3B">
        <w:t xml:space="preserve"> (3</w:t>
      </w:r>
      <m:oMath>
        <m:r>
          <w:rPr>
            <w:rFonts w:ascii="Cambria Math" w:hAnsi="Cambria Math"/>
          </w:rPr>
          <m:t>×</m:t>
        </m:r>
      </m:oMath>
      <w:r w:rsidRPr="00D96E3B">
        <w:rPr>
          <w:rFonts w:hint="eastAsia"/>
        </w:rPr>
        <w:t>4</w:t>
      </w:r>
      <w:r w:rsidRPr="00D96E3B">
        <w:t>+9</w:t>
      </w:r>
      <m:oMath>
        <m:r>
          <w:rPr>
            <w:rFonts w:ascii="Cambria Math" w:hAnsi="Cambria Math"/>
          </w:rPr>
          <m:t>×</m:t>
        </m:r>
      </m:oMath>
      <w:r w:rsidRPr="00D96E3B">
        <w:rPr>
          <w:rFonts w:hint="eastAsia"/>
        </w:rPr>
        <w:t>5</w:t>
      </w:r>
      <w:r w:rsidRPr="00D96E3B">
        <w:t>+5</w:t>
      </w:r>
      <m:oMath>
        <m:r>
          <w:rPr>
            <w:rFonts w:ascii="Cambria Math" w:hAnsi="Cambria Math"/>
          </w:rPr>
          <m:t>×</m:t>
        </m:r>
      </m:oMath>
      <w:r w:rsidRPr="00D96E3B">
        <w:rPr>
          <w:rFonts w:hint="eastAsia"/>
        </w:rPr>
        <w:t>4</w:t>
      </w:r>
      <w:r w:rsidRPr="00D96E3B">
        <w:t>+0</w:t>
      </w:r>
      <m:oMath>
        <m:r>
          <w:rPr>
            <w:rFonts w:ascii="Cambria Math" w:hAnsi="Cambria Math"/>
          </w:rPr>
          <m:t>×</m:t>
        </m:r>
      </m:oMath>
      <w:r w:rsidRPr="00D96E3B">
        <w:rPr>
          <w:rFonts w:hint="eastAsia"/>
        </w:rPr>
        <w:t>1</w:t>
      </w:r>
      <w:r w:rsidRPr="00D96E3B">
        <w:t>0</w:t>
      </w:r>
      <w:r w:rsidRPr="00D96E3B">
        <w:rPr>
          <w:rFonts w:hint="eastAsia"/>
        </w:rPr>
        <w:t>+0</w:t>
      </w:r>
      <m:oMath>
        <m:r>
          <w:rPr>
            <w:rFonts w:ascii="Cambria Math" w:hAnsi="Cambria Math"/>
          </w:rPr>
          <m:t>×</m:t>
        </m:r>
      </m:oMath>
      <w:r w:rsidRPr="00D96E3B">
        <w:rPr>
          <w:rFonts w:hint="eastAsia"/>
        </w:rPr>
        <w:t>7)</w:t>
      </w:r>
      <m:oMath>
        <m:r>
          <w:rPr>
            <w:rFonts w:ascii="Cambria Math" w:hAnsi="Cambria Math"/>
          </w:rPr>
          <m:t xml:space="preserve"> ×</m:t>
        </m:r>
      </m:oMath>
      <w:r w:rsidRPr="00D96E3B">
        <w:rPr>
          <w:rFonts w:hint="eastAsia"/>
        </w:rPr>
        <w:t>(</w:t>
      </w:r>
      <w:r w:rsidRPr="00D96E3B">
        <w:t>0.65+0.01</w:t>
      </w:r>
      <m:oMath>
        <m:r>
          <w:rPr>
            <w:rFonts w:ascii="Cambria Math" w:hAnsi="Cambria Math"/>
          </w:rPr>
          <m:t>×</m:t>
        </m:r>
      </m:oMath>
      <w:r w:rsidRPr="00D96E3B">
        <w:rPr>
          <w:rFonts w:hint="eastAsia"/>
        </w:rPr>
        <w:t>4</w:t>
      </w:r>
      <w:r w:rsidRPr="00D96E3B">
        <w:t>1</w:t>
      </w:r>
      <w:r w:rsidRPr="00D96E3B">
        <w:rPr>
          <w:rFonts w:hint="eastAsia"/>
        </w:rPr>
        <w:t>)</w:t>
      </w:r>
      <w:r w:rsidRPr="00D96E3B">
        <w:t>=81.62</w:t>
      </w:r>
    </w:p>
    <w:tbl>
      <w:tblPr>
        <w:tblStyle w:val="a9"/>
        <w:tblW w:w="851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18"/>
        <w:gridCol w:w="5598"/>
      </w:tblGrid>
      <w:tr w:rsidR="00D96E3B" w:rsidRPr="00D96E3B" w14:paraId="19A12274" w14:textId="77777777" w:rsidTr="00D96E3B">
        <w:tc>
          <w:tcPr>
            <w:tcW w:w="2918" w:type="dxa"/>
          </w:tcPr>
          <w:p w14:paraId="044F7FB2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Report.Input</w:t>
            </w:r>
          </w:p>
          <w:p w14:paraId="78E271E7" w14:textId="77777777" w:rsidR="00D96E3B" w:rsidRPr="00D96E3B" w:rsidRDefault="00D96E3B" w:rsidP="00D96E3B">
            <w:pPr>
              <w:rPr>
                <w:sz w:val="24"/>
                <w:szCs w:val="24"/>
              </w:rPr>
            </w:pPr>
          </w:p>
          <w:p w14:paraId="2238AB7F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Report.Input.M</w:t>
            </w:r>
            <w:r w:rsidRPr="00D96E3B">
              <w:rPr>
                <w:sz w:val="24"/>
                <w:szCs w:val="24"/>
              </w:rPr>
              <w:t>e</w:t>
            </w:r>
            <w:r w:rsidRPr="00D96E3B">
              <w:rPr>
                <w:rFonts w:hint="eastAsia"/>
                <w:sz w:val="24"/>
                <w:szCs w:val="24"/>
              </w:rPr>
              <w:t>ssage</w:t>
            </w:r>
          </w:p>
          <w:p w14:paraId="7317F549" w14:textId="77777777" w:rsidR="00D96E3B" w:rsidRDefault="00D96E3B" w:rsidP="00D96E3B">
            <w:pPr>
              <w:rPr>
                <w:sz w:val="24"/>
                <w:szCs w:val="24"/>
              </w:rPr>
            </w:pPr>
          </w:p>
          <w:p w14:paraId="7929DCAA" w14:textId="77777777" w:rsidR="00D96E3B" w:rsidRPr="00D96E3B" w:rsidRDefault="00D96E3B" w:rsidP="00D96E3B">
            <w:pPr>
              <w:rPr>
                <w:sz w:val="24"/>
                <w:szCs w:val="24"/>
              </w:rPr>
            </w:pPr>
          </w:p>
          <w:p w14:paraId="56035C5E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Report.Input.Invalid</w:t>
            </w:r>
          </w:p>
          <w:p w14:paraId="59FB70AB" w14:textId="77777777" w:rsidR="00D96E3B" w:rsidRPr="00D96E3B" w:rsidRDefault="00D96E3B" w:rsidP="00D96E3B">
            <w:pPr>
              <w:rPr>
                <w:sz w:val="24"/>
                <w:szCs w:val="24"/>
              </w:rPr>
            </w:pPr>
          </w:p>
          <w:p w14:paraId="1E1E26E4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Report.Input.Canc</w:t>
            </w:r>
            <w:ins w:id="15" w:author="迪璇 黄" w:date="2015-10-08T16:15:00Z">
              <w:r w:rsidRPr="00D96E3B">
                <w:rPr>
                  <w:rFonts w:hint="eastAsia"/>
                  <w:sz w:val="24"/>
                  <w:szCs w:val="24"/>
                </w:rPr>
                <w:t>el</w:t>
              </w:r>
            </w:ins>
            <w:del w:id="16" w:author="迪璇 黄" w:date="2015-10-08T16:15:00Z">
              <w:r w:rsidRPr="00D96E3B" w:rsidDel="009D3A35">
                <w:rPr>
                  <w:rFonts w:hint="eastAsia"/>
                  <w:sz w:val="24"/>
                  <w:szCs w:val="24"/>
                </w:rPr>
                <w:delText>le</w:delText>
              </w:r>
            </w:del>
          </w:p>
          <w:p w14:paraId="05C6B958" w14:textId="77777777" w:rsidR="00D96E3B" w:rsidRPr="00D96E3B" w:rsidRDefault="00D96E3B" w:rsidP="00D96E3B">
            <w:pPr>
              <w:rPr>
                <w:sz w:val="24"/>
                <w:szCs w:val="24"/>
              </w:rPr>
            </w:pPr>
          </w:p>
          <w:p w14:paraId="33C12782" w14:textId="77777777" w:rsidR="00D96E3B" w:rsidRPr="00D96E3B" w:rsidRDefault="00D96E3B" w:rsidP="00D96E3B">
            <w:pPr>
              <w:rPr>
                <w:sz w:val="24"/>
                <w:szCs w:val="24"/>
              </w:rPr>
            </w:pPr>
          </w:p>
          <w:p w14:paraId="14156518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Report.Input.Export</w:t>
            </w:r>
          </w:p>
        </w:tc>
        <w:tc>
          <w:tcPr>
            <w:tcW w:w="5598" w:type="dxa"/>
          </w:tcPr>
          <w:p w14:paraId="13D40C68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lastRenderedPageBreak/>
              <w:t>系统应该允许总经理或者财务人员在统计报表任务</w:t>
            </w:r>
            <w:r w:rsidRPr="00D96E3B">
              <w:rPr>
                <w:rFonts w:hint="eastAsia"/>
                <w:sz w:val="24"/>
                <w:szCs w:val="24"/>
              </w:rPr>
              <w:lastRenderedPageBreak/>
              <w:t>中进行键盘输入（输出</w:t>
            </w:r>
            <w:r w:rsidRPr="00D96E3B">
              <w:rPr>
                <w:sz w:val="24"/>
                <w:szCs w:val="24"/>
              </w:rPr>
              <w:t>：</w:t>
            </w:r>
            <w:r w:rsidRPr="00D96E3B">
              <w:rPr>
                <w:rFonts w:hint="eastAsia"/>
                <w:sz w:val="24"/>
                <w:szCs w:val="24"/>
              </w:rPr>
              <w:t>统计报表</w:t>
            </w:r>
            <w:r w:rsidRPr="00D96E3B">
              <w:rPr>
                <w:sz w:val="24"/>
                <w:szCs w:val="24"/>
              </w:rPr>
              <w:t>任务主界面）</w:t>
            </w:r>
          </w:p>
          <w:p w14:paraId="48ECBE95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在总经理或者财务人员输入报表信息（输入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时，系统记录所输入的报表信息，参见</w:t>
            </w:r>
            <w:r w:rsidRPr="00D96E3B">
              <w:rPr>
                <w:rFonts w:hint="eastAsia"/>
                <w:sz w:val="24"/>
                <w:szCs w:val="24"/>
              </w:rPr>
              <w:t>Reception.Message</w:t>
            </w:r>
          </w:p>
          <w:p w14:paraId="3D583AF0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当总经理或者财务人员输入其它标识时，系统提示输入无效</w:t>
            </w:r>
          </w:p>
          <w:p w14:paraId="7CD9D6BC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当总经理或者财务人员输入取消命令时（查询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，系统关闭统计报表任务（输出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，返回到相应的人员系统首页</w:t>
            </w:r>
          </w:p>
          <w:p w14:paraId="4C0FEA6D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当总经理或者财务人员输入导出报表命令（查询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时，系统导出报表（输出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，返回统计报表任务，参见</w:t>
            </w:r>
            <w:r w:rsidRPr="00D96E3B">
              <w:rPr>
                <w:rFonts w:hint="eastAsia"/>
                <w:sz w:val="24"/>
                <w:szCs w:val="24"/>
              </w:rPr>
              <w:t>Report.Input</w:t>
            </w:r>
          </w:p>
        </w:tc>
      </w:tr>
      <w:tr w:rsidR="00D96E3B" w:rsidRPr="00D96E3B" w14:paraId="7E041940" w14:textId="77777777" w:rsidTr="00D96E3B">
        <w:tc>
          <w:tcPr>
            <w:tcW w:w="2918" w:type="dxa"/>
          </w:tcPr>
          <w:p w14:paraId="55B38139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lastRenderedPageBreak/>
              <w:t>Report.Message</w:t>
            </w:r>
          </w:p>
          <w:p w14:paraId="627153AD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Report.Message.StartTime</w:t>
            </w:r>
          </w:p>
          <w:p w14:paraId="30A40A3C" w14:textId="77777777" w:rsidR="00D96E3B" w:rsidRPr="00D96E3B" w:rsidRDefault="00D96E3B" w:rsidP="00D96E3B">
            <w:pPr>
              <w:rPr>
                <w:sz w:val="24"/>
                <w:szCs w:val="24"/>
              </w:rPr>
            </w:pPr>
          </w:p>
          <w:p w14:paraId="20297957" w14:textId="77777777" w:rsidR="00D96E3B" w:rsidRPr="00D96E3B" w:rsidRDefault="00D96E3B" w:rsidP="00D96E3B">
            <w:pPr>
              <w:rPr>
                <w:sz w:val="24"/>
                <w:szCs w:val="24"/>
              </w:rPr>
            </w:pPr>
          </w:p>
          <w:p w14:paraId="7220B467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Report.Message.OverTime</w:t>
            </w:r>
          </w:p>
          <w:p w14:paraId="6BB5BD4A" w14:textId="77777777" w:rsidR="00D96E3B" w:rsidRPr="00D96E3B" w:rsidRDefault="00D96E3B" w:rsidP="00D96E3B">
            <w:pPr>
              <w:rPr>
                <w:sz w:val="24"/>
                <w:szCs w:val="24"/>
              </w:rPr>
            </w:pPr>
          </w:p>
          <w:p w14:paraId="362BB30C" w14:textId="77777777" w:rsidR="00D96E3B" w:rsidRPr="00D96E3B" w:rsidRDefault="00D96E3B" w:rsidP="00D96E3B">
            <w:pPr>
              <w:rPr>
                <w:sz w:val="24"/>
                <w:szCs w:val="24"/>
              </w:rPr>
            </w:pPr>
          </w:p>
          <w:p w14:paraId="4580B43E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Report.Message.Type</w:t>
            </w:r>
          </w:p>
          <w:p w14:paraId="758F830A" w14:textId="77777777" w:rsidR="00D96E3B" w:rsidRPr="00D96E3B" w:rsidRDefault="00D96E3B" w:rsidP="00D96E3B">
            <w:pPr>
              <w:rPr>
                <w:sz w:val="24"/>
                <w:szCs w:val="24"/>
              </w:rPr>
            </w:pPr>
          </w:p>
          <w:p w14:paraId="1DA312A4" w14:textId="77777777" w:rsidR="00D96E3B" w:rsidRPr="00D96E3B" w:rsidRDefault="00D96E3B" w:rsidP="00D96E3B">
            <w:pPr>
              <w:rPr>
                <w:sz w:val="24"/>
                <w:szCs w:val="24"/>
              </w:rPr>
            </w:pPr>
          </w:p>
          <w:p w14:paraId="140EE8BC" w14:textId="77777777" w:rsidR="00D96E3B" w:rsidRPr="00D96E3B" w:rsidRDefault="00D96E3B" w:rsidP="00D96E3B">
            <w:pPr>
              <w:rPr>
                <w:sz w:val="24"/>
                <w:szCs w:val="24"/>
              </w:rPr>
            </w:pPr>
          </w:p>
          <w:p w14:paraId="1B032EE5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Report.Message.Create</w:t>
            </w:r>
          </w:p>
        </w:tc>
        <w:tc>
          <w:tcPr>
            <w:tcW w:w="5598" w:type="dxa"/>
          </w:tcPr>
          <w:p w14:paraId="642ABC50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系统显示已输入报表信息（输出</w:t>
            </w:r>
            <w:r w:rsidRPr="00D96E3B">
              <w:rPr>
                <w:sz w:val="24"/>
                <w:szCs w:val="24"/>
              </w:rPr>
              <w:t>）</w:t>
            </w:r>
          </w:p>
          <w:p w14:paraId="568740F2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如果总经理或者财务人员输入的起始时间超出经营时间（输入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，系统拒绝输入并提示起始时间超出范围（输出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，请求重新输入</w:t>
            </w:r>
          </w:p>
          <w:p w14:paraId="1DD375BC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如果总经理或者财务人员输入的结束时间超出经营时间（输入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，系统拒绝输入并提示结束时间超出范围（输出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，请求重新输入</w:t>
            </w:r>
          </w:p>
          <w:p w14:paraId="54585D66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总经理或者财务人员应该输入所需的报表类型（查询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，包括成本</w:t>
            </w:r>
            <w:r w:rsidRPr="00D96E3B">
              <w:rPr>
                <w:sz w:val="24"/>
                <w:szCs w:val="24"/>
              </w:rPr>
              <w:t>收益表</w:t>
            </w:r>
            <w:r w:rsidRPr="00D96E3B">
              <w:rPr>
                <w:rFonts w:hint="eastAsia"/>
                <w:sz w:val="24"/>
                <w:szCs w:val="24"/>
              </w:rPr>
              <w:t>（包括总收入、总支出、总利润）或者经营</w:t>
            </w:r>
            <w:r w:rsidRPr="00D96E3B">
              <w:rPr>
                <w:sz w:val="24"/>
                <w:szCs w:val="24"/>
              </w:rPr>
              <w:t>情况表（</w:t>
            </w:r>
            <w:r w:rsidRPr="00D96E3B">
              <w:rPr>
                <w:rFonts w:hint="eastAsia"/>
                <w:sz w:val="24"/>
                <w:szCs w:val="24"/>
              </w:rPr>
              <w:t>包括</w:t>
            </w:r>
            <w:r w:rsidRPr="00D96E3B">
              <w:rPr>
                <w:sz w:val="24"/>
                <w:szCs w:val="24"/>
              </w:rPr>
              <w:t>该期间内所有</w:t>
            </w:r>
            <w:r w:rsidRPr="00D96E3B">
              <w:rPr>
                <w:rFonts w:hint="eastAsia"/>
                <w:sz w:val="24"/>
                <w:szCs w:val="24"/>
              </w:rPr>
              <w:t>入款单</w:t>
            </w:r>
            <w:r w:rsidRPr="00D96E3B">
              <w:rPr>
                <w:sz w:val="24"/>
                <w:szCs w:val="24"/>
              </w:rPr>
              <w:t>和收款单信息）</w:t>
            </w:r>
            <w:r w:rsidRPr="00D96E3B">
              <w:rPr>
                <w:rFonts w:hint="eastAsia"/>
                <w:sz w:val="24"/>
                <w:szCs w:val="24"/>
              </w:rPr>
              <w:t>，系统根据类型生成相应的报表</w:t>
            </w:r>
          </w:p>
          <w:p w14:paraId="5D04036B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当总经理或者财务人员结束报表信息输入任务（查询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，系统执行生成报表任务，参见</w:t>
            </w:r>
            <w:r w:rsidRPr="00D96E3B">
              <w:rPr>
                <w:rFonts w:hint="eastAsia"/>
                <w:sz w:val="24"/>
                <w:szCs w:val="24"/>
              </w:rPr>
              <w:t>Report.Create</w:t>
            </w:r>
          </w:p>
        </w:tc>
      </w:tr>
      <w:tr w:rsidR="00D96E3B" w:rsidRPr="00D96E3B" w14:paraId="59FBDD82" w14:textId="77777777" w:rsidTr="00D96E3B">
        <w:tc>
          <w:tcPr>
            <w:tcW w:w="2918" w:type="dxa"/>
          </w:tcPr>
          <w:p w14:paraId="7E49B657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Report.Create</w:t>
            </w:r>
          </w:p>
          <w:p w14:paraId="6CE51ED0" w14:textId="77777777" w:rsidR="00D96E3B" w:rsidRPr="00D96E3B" w:rsidRDefault="00D96E3B" w:rsidP="00D96E3B">
            <w:pPr>
              <w:rPr>
                <w:sz w:val="24"/>
                <w:szCs w:val="24"/>
              </w:rPr>
            </w:pPr>
          </w:p>
          <w:p w14:paraId="2CDC1177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Report.Create.Show</w:t>
            </w:r>
          </w:p>
        </w:tc>
        <w:tc>
          <w:tcPr>
            <w:tcW w:w="5598" w:type="dxa"/>
          </w:tcPr>
          <w:p w14:paraId="1196DE78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系统根据</w:t>
            </w:r>
            <w:r w:rsidRPr="00D96E3B">
              <w:rPr>
                <w:rFonts w:hint="eastAsia"/>
                <w:sz w:val="24"/>
                <w:szCs w:val="24"/>
              </w:rPr>
              <w:t>Report.Input.M</w:t>
            </w:r>
            <w:r w:rsidRPr="00D96E3B">
              <w:rPr>
                <w:sz w:val="24"/>
                <w:szCs w:val="24"/>
              </w:rPr>
              <w:t>e</w:t>
            </w:r>
            <w:r w:rsidRPr="00D96E3B">
              <w:rPr>
                <w:rFonts w:hint="eastAsia"/>
                <w:sz w:val="24"/>
                <w:szCs w:val="24"/>
              </w:rPr>
              <w:t>ssage</w:t>
            </w:r>
            <w:r w:rsidRPr="00D96E3B">
              <w:rPr>
                <w:rFonts w:hint="eastAsia"/>
                <w:sz w:val="24"/>
                <w:szCs w:val="24"/>
              </w:rPr>
              <w:t>中信息生成相应的统计报表</w:t>
            </w:r>
          </w:p>
          <w:p w14:paraId="63E16C12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系统将生成的报表在屏幕上显示（输出</w:t>
            </w:r>
            <w:r w:rsidRPr="00D96E3B">
              <w:rPr>
                <w:sz w:val="24"/>
                <w:szCs w:val="24"/>
              </w:rPr>
              <w:t>）</w:t>
            </w:r>
          </w:p>
        </w:tc>
      </w:tr>
      <w:tr w:rsidR="00D96E3B" w:rsidRPr="00D96E3B" w14:paraId="1B13021B" w14:textId="77777777" w:rsidTr="00D96E3B">
        <w:tc>
          <w:tcPr>
            <w:tcW w:w="2918" w:type="dxa"/>
          </w:tcPr>
          <w:p w14:paraId="2E6D9E71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Report.End</w:t>
            </w:r>
          </w:p>
          <w:p w14:paraId="3E642334" w14:textId="77777777" w:rsidR="00D96E3B" w:rsidRDefault="00D96E3B" w:rsidP="00D96E3B">
            <w:pPr>
              <w:rPr>
                <w:sz w:val="24"/>
                <w:szCs w:val="24"/>
              </w:rPr>
            </w:pPr>
          </w:p>
          <w:p w14:paraId="22A746AD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Report.End.TimeOut</w:t>
            </w:r>
          </w:p>
          <w:p w14:paraId="064F2AF3" w14:textId="77777777" w:rsidR="00D96E3B" w:rsidRPr="00D96E3B" w:rsidRDefault="00D96E3B" w:rsidP="00D96E3B">
            <w:pPr>
              <w:rPr>
                <w:sz w:val="24"/>
                <w:szCs w:val="24"/>
              </w:rPr>
            </w:pPr>
          </w:p>
          <w:p w14:paraId="262F666C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lastRenderedPageBreak/>
              <w:t>Report.End.Close</w:t>
            </w:r>
          </w:p>
        </w:tc>
        <w:tc>
          <w:tcPr>
            <w:tcW w:w="5598" w:type="dxa"/>
          </w:tcPr>
          <w:p w14:paraId="03791547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lastRenderedPageBreak/>
              <w:t>系统系统应该允许</w:t>
            </w:r>
            <w:del w:id="17" w:author="dyp" w:date="2015-10-08T13:50:00Z">
              <w:r w:rsidRPr="00D96E3B">
                <w:rPr>
                  <w:rFonts w:hint="eastAsia"/>
                  <w:sz w:val="24"/>
                  <w:szCs w:val="24"/>
                </w:rPr>
                <w:delText>中转中心业务员</w:delText>
              </w:r>
            </w:del>
            <w:ins w:id="18" w:author="dyp" w:date="2015-10-08T13:50:00Z">
              <w:r w:rsidRPr="00D96E3B">
                <w:rPr>
                  <w:rFonts w:hint="eastAsia"/>
                  <w:sz w:val="24"/>
                  <w:szCs w:val="24"/>
                </w:rPr>
                <w:t>总经理或者财务人员</w:t>
              </w:r>
            </w:ins>
            <w:r w:rsidRPr="00D96E3B">
              <w:rPr>
                <w:rFonts w:hint="eastAsia"/>
                <w:sz w:val="24"/>
                <w:szCs w:val="24"/>
              </w:rPr>
              <w:t>要求结束输入</w:t>
            </w:r>
          </w:p>
          <w:p w14:paraId="573208AD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在统计报表开始两个小时后还没有接到的请求时，系统取消统计报表任务（输出</w:t>
            </w:r>
            <w:r w:rsidRPr="00D96E3B">
              <w:rPr>
                <w:sz w:val="24"/>
                <w:szCs w:val="24"/>
              </w:rPr>
              <w:t>）</w:t>
            </w:r>
          </w:p>
          <w:p w14:paraId="3583C46B" w14:textId="77777777" w:rsidR="00D96E3B" w:rsidRPr="00D96E3B" w:rsidRDefault="00D96E3B" w:rsidP="00D96E3B">
            <w:pPr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lastRenderedPageBreak/>
              <w:t>在总经理或者财务人员确认完成统计报表时（查询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，系统关闭统计报表（输出</w:t>
            </w:r>
            <w:r w:rsidRPr="00D96E3B">
              <w:rPr>
                <w:sz w:val="24"/>
                <w:szCs w:val="24"/>
              </w:rPr>
              <w:t>）</w:t>
            </w:r>
            <w:r w:rsidRPr="00D96E3B">
              <w:rPr>
                <w:rFonts w:hint="eastAsia"/>
                <w:sz w:val="24"/>
                <w:szCs w:val="24"/>
              </w:rPr>
              <w:t>，回到相应的人员系统首页</w:t>
            </w:r>
          </w:p>
        </w:tc>
      </w:tr>
    </w:tbl>
    <w:p w14:paraId="4344995B" w14:textId="77777777" w:rsidR="00D96E3B" w:rsidRDefault="00D96E3B" w:rsidP="00D96E3B"/>
    <w:p w14:paraId="39BBFFD7" w14:textId="77777777" w:rsidR="00D96E3B" w:rsidRDefault="00D96E3B" w:rsidP="00D96E3B">
      <w:pPr>
        <w:jc w:val="left"/>
      </w:pPr>
      <w:r>
        <w:t xml:space="preserve">  </w:t>
      </w:r>
      <w:r>
        <w:rPr>
          <w:rFonts w:hint="eastAsia"/>
        </w:rPr>
        <w:t>账户管理需求度量</w:t>
      </w:r>
    </w:p>
    <w:p w14:paraId="7C52B564" w14:textId="77777777" w:rsidR="00D96E3B" w:rsidRDefault="00D96E3B" w:rsidP="00D96E3B">
      <w:r>
        <w:t xml:space="preserve">  </w:t>
      </w:r>
      <w:r>
        <w:rPr>
          <w:rFonts w:hint="eastAsia"/>
        </w:rPr>
        <w:t>输入</w:t>
      </w:r>
      <w:r>
        <w:t>：</w:t>
      </w:r>
      <w:r>
        <w:rPr>
          <w:rFonts w:hint="eastAsia"/>
        </w:rPr>
        <w:t>3</w:t>
      </w:r>
    </w:p>
    <w:p w14:paraId="0C05B8D0" w14:textId="77777777" w:rsidR="00D96E3B" w:rsidRDefault="00D96E3B" w:rsidP="00D96E3B">
      <w:r>
        <w:t xml:space="preserve">  </w:t>
      </w:r>
      <w:r>
        <w:rPr>
          <w:rFonts w:hint="eastAsia"/>
        </w:rPr>
        <w:t>输出：</w:t>
      </w:r>
      <w:r>
        <w:rPr>
          <w:rFonts w:hint="eastAsia"/>
        </w:rPr>
        <w:t>7</w:t>
      </w:r>
    </w:p>
    <w:p w14:paraId="528FC43A" w14:textId="77777777" w:rsidR="00D96E3B" w:rsidRDefault="00D96E3B" w:rsidP="00D96E3B">
      <w:r>
        <w:t xml:space="preserve">  </w:t>
      </w:r>
      <w:r>
        <w:rPr>
          <w:rFonts w:hint="eastAsia"/>
        </w:rPr>
        <w:t>查询</w:t>
      </w:r>
      <w:r>
        <w:t>：</w:t>
      </w:r>
      <w:r>
        <w:t>1</w:t>
      </w:r>
      <w:r>
        <w:rPr>
          <w:rFonts w:hint="eastAsia"/>
        </w:rPr>
        <w:t>2</w:t>
      </w:r>
    </w:p>
    <w:p w14:paraId="7067B58A" w14:textId="77777777" w:rsidR="00D96E3B" w:rsidRDefault="00D96E3B" w:rsidP="00D96E3B">
      <w:r>
        <w:t xml:space="preserve">  </w:t>
      </w:r>
      <w:r>
        <w:rPr>
          <w:rFonts w:hint="eastAsia"/>
        </w:rPr>
        <w:t>逻辑</w:t>
      </w:r>
      <w:r>
        <w:t>文件：</w:t>
      </w:r>
      <w:r>
        <w:rPr>
          <w:rFonts w:hint="eastAsia"/>
        </w:rPr>
        <w:t>1</w:t>
      </w:r>
    </w:p>
    <w:p w14:paraId="55AC727B" w14:textId="77777777" w:rsidR="00D96E3B" w:rsidRDefault="00D96E3B" w:rsidP="00D96E3B">
      <w:r>
        <w:t xml:space="preserve">  </w:t>
      </w:r>
      <w:r>
        <w:rPr>
          <w:rFonts w:hint="eastAsia"/>
        </w:rPr>
        <w:t>对外</w:t>
      </w:r>
      <w:r>
        <w:t>接口：</w:t>
      </w:r>
      <w:r>
        <w:t>0</w:t>
      </w:r>
    </w:p>
    <w:p w14:paraId="53B0C28E" w14:textId="77777777" w:rsidR="00D96E3B" w:rsidRDefault="00D96E3B" w:rsidP="00D96E3B">
      <w:pPr>
        <w:jc w:val="left"/>
      </w:pPr>
      <w:r>
        <w:rPr>
          <w:rFonts w:hint="eastAsia"/>
        </w:rPr>
        <w:t>FP(</w:t>
      </w:r>
      <w:r>
        <w:t>Account</w:t>
      </w:r>
      <w:r>
        <w:rPr>
          <w:rFonts w:hint="eastAsia"/>
        </w:rPr>
        <w:t>Managemnet)</w:t>
      </w:r>
      <w:r>
        <w:t>=</w:t>
      </w:r>
      <w:r>
        <w:rPr>
          <w:rFonts w:hint="eastAsia"/>
        </w:rPr>
        <w:t>(3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4+7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5+12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10+0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7)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(0.65+0.01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41)=111.3</w:t>
      </w:r>
    </w:p>
    <w:tbl>
      <w:tblPr>
        <w:tblStyle w:val="a9"/>
        <w:tblW w:w="8561" w:type="dxa"/>
        <w:tblInd w:w="-4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0"/>
        <w:gridCol w:w="4041"/>
      </w:tblGrid>
      <w:tr w:rsidR="00D96E3B" w:rsidRPr="00D96E3B" w14:paraId="2A3B84A7" w14:textId="77777777" w:rsidTr="00D96E3B">
        <w:tc>
          <w:tcPr>
            <w:tcW w:w="4520" w:type="dxa"/>
          </w:tcPr>
          <w:p w14:paraId="3F24B4AD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</w:t>
            </w:r>
            <w:r w:rsidRPr="00D96E3B">
              <w:rPr>
                <w:sz w:val="24"/>
                <w:szCs w:val="24"/>
              </w:rPr>
              <w:t>en</w:t>
            </w:r>
            <w:r w:rsidRPr="00D96E3B">
              <w:rPr>
                <w:rFonts w:hint="eastAsia"/>
                <w:sz w:val="24"/>
                <w:szCs w:val="24"/>
              </w:rPr>
              <w:t>t.Input</w:t>
            </w:r>
          </w:p>
          <w:p w14:paraId="7E342AAF" w14:textId="77777777" w:rsid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3256739C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Management.Input.Add</w:t>
            </w:r>
          </w:p>
          <w:p w14:paraId="399E0136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7DA150C7" w14:textId="77777777" w:rsid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30A4CC2B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3D395A6C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Management.Input.Del</w:t>
            </w:r>
          </w:p>
          <w:p w14:paraId="5C4EC20A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5476ED8C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7183ED9F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Management.Input.Fix</w:t>
            </w:r>
          </w:p>
          <w:p w14:paraId="6D3FDDD3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462DEB9A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6AB447D6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Management.Input.Seek</w:t>
            </w:r>
          </w:p>
          <w:p w14:paraId="2134D53B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02E4EEE9" w14:textId="77777777" w:rsid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23AE1625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68945771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Management.Input.</w:t>
            </w:r>
            <w:r w:rsidRPr="00D96E3B">
              <w:rPr>
                <w:sz w:val="24"/>
                <w:szCs w:val="24"/>
              </w:rPr>
              <w:t>Cancel</w:t>
            </w:r>
          </w:p>
          <w:p w14:paraId="1DEB7E44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6E57C5FA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3852E867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Management.Input.Invalid</w:t>
            </w:r>
          </w:p>
          <w:p w14:paraId="5FAA9680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041" w:type="dxa"/>
          </w:tcPr>
          <w:p w14:paraId="2E5C9999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lastRenderedPageBreak/>
              <w:t>系统应该允许财务人员通过键盘输入信息</w:t>
            </w:r>
          </w:p>
          <w:p w14:paraId="317D480B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当财务人员输入账户信息（逻辑文件）添加（查询）的命令时，系统执行账户信息添加任务，参见</w:t>
            </w: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Management.Add</w:t>
            </w:r>
          </w:p>
          <w:p w14:paraId="2E419016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当财务人员输入账户信息删减的命令（查询）时，系统执行账户信息删除任务，参见</w:t>
            </w: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Management.Del</w:t>
            </w:r>
          </w:p>
          <w:p w14:paraId="2441576A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当财务人员输入账户信息修改的命令（查询）时，系统执行账户信息修改任务，参见</w:t>
            </w: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Management.Fix</w:t>
            </w:r>
          </w:p>
          <w:p w14:paraId="79C3328E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当财务人员输入账户信息查询的命令（查询）时，系统执行账户信息查询任务，参见</w:t>
            </w: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Management.Seek</w:t>
            </w:r>
          </w:p>
          <w:p w14:paraId="50776281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当财务人员输入取消命令（查询）时，系统关闭当前账户管理，回到财务人员的系统首页</w:t>
            </w:r>
          </w:p>
          <w:p w14:paraId="0F0ABE84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在财务人员输入其它标识时，系统显</w:t>
            </w:r>
            <w:r w:rsidRPr="00D96E3B">
              <w:rPr>
                <w:rFonts w:hint="eastAsia"/>
                <w:sz w:val="24"/>
                <w:szCs w:val="24"/>
              </w:rPr>
              <w:lastRenderedPageBreak/>
              <w:t>示输入无效（输出）</w:t>
            </w:r>
          </w:p>
        </w:tc>
      </w:tr>
      <w:tr w:rsidR="00D96E3B" w:rsidRPr="00D96E3B" w14:paraId="52B56F60" w14:textId="77777777" w:rsidTr="00D96E3B">
        <w:tc>
          <w:tcPr>
            <w:tcW w:w="4520" w:type="dxa"/>
          </w:tcPr>
          <w:p w14:paraId="485CC512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lastRenderedPageBreak/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Management.Add</w:t>
            </w:r>
          </w:p>
          <w:p w14:paraId="2A012B8B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09F02B79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Management.Add.Message</w:t>
            </w:r>
          </w:p>
          <w:p w14:paraId="5DC0685E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3970CCD1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376E52A1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Management.Add.</w:t>
            </w:r>
            <w:r w:rsidRPr="00D96E3B">
              <w:rPr>
                <w:sz w:val="24"/>
                <w:szCs w:val="24"/>
              </w:rPr>
              <w:t>Cancel</w:t>
            </w:r>
          </w:p>
          <w:p w14:paraId="1E64C920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1B8493EA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482B2FD4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Management.Add.Invalid</w:t>
            </w:r>
          </w:p>
        </w:tc>
        <w:tc>
          <w:tcPr>
            <w:tcW w:w="4041" w:type="dxa"/>
          </w:tcPr>
          <w:p w14:paraId="3BD6BE38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系统显示已输入的新增账户信息表（逻辑文件）</w:t>
            </w:r>
          </w:p>
          <w:p w14:paraId="384C3AE4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在财务人员输入账户信息（输入）时，系统记录所输入的账户信息，参见</w:t>
            </w: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Management.Message</w:t>
            </w:r>
          </w:p>
          <w:p w14:paraId="5F7C20C8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在财务人员取消账户添加时，系统关闭账户信息添加任务，返回账户管理任务，参见</w:t>
            </w: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Management.Input</w:t>
            </w:r>
          </w:p>
          <w:p w14:paraId="38027E56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在财务人员输入其它标识时，系统显示输入无效（输出）</w:t>
            </w:r>
          </w:p>
        </w:tc>
      </w:tr>
      <w:tr w:rsidR="00D96E3B" w:rsidRPr="00D96E3B" w14:paraId="67572472" w14:textId="77777777" w:rsidTr="00D96E3B">
        <w:tc>
          <w:tcPr>
            <w:tcW w:w="4520" w:type="dxa"/>
          </w:tcPr>
          <w:p w14:paraId="157E9051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Management.Del</w:t>
            </w:r>
          </w:p>
          <w:p w14:paraId="3373301E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6509CDAE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442483CC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Management.Del.</w:t>
            </w:r>
            <w:r w:rsidRPr="00D96E3B">
              <w:rPr>
                <w:sz w:val="24"/>
                <w:szCs w:val="24"/>
              </w:rPr>
              <w:t>Cancel</w:t>
            </w:r>
          </w:p>
          <w:p w14:paraId="47E0FF0D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1DA57CAD" w14:textId="77777777" w:rsid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70ACC25A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2EA8D7CE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Management.Del.Update</w:t>
            </w:r>
          </w:p>
          <w:p w14:paraId="1E6BBCE6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263A8CD6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2F39B9F2" w14:textId="77777777" w:rsid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549F4856" w14:textId="77777777" w:rsid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7DA6F9C2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09C8849C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Management.Del.Invalid</w:t>
            </w:r>
          </w:p>
        </w:tc>
        <w:tc>
          <w:tcPr>
            <w:tcW w:w="4041" w:type="dxa"/>
          </w:tcPr>
          <w:p w14:paraId="6C941555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在账户信息删除任务最开始选择被删除账户时，系统执行选择任务，参见</w:t>
            </w: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Management.Select</w:t>
            </w:r>
          </w:p>
          <w:p w14:paraId="080354B8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在财务人员取消账户删除（查询）时，系统关闭账户信息删除任务，返回账户管理任务，参见</w:t>
            </w: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Management.Input</w:t>
            </w:r>
          </w:p>
          <w:p w14:paraId="02D5CD9F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在财务人员输入账户删除结束的命令（查询）时，系统执行更新列表任务，参见</w:t>
            </w: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Management.Update,</w:t>
            </w:r>
            <w:r w:rsidRPr="00D96E3B">
              <w:rPr>
                <w:rFonts w:hint="eastAsia"/>
                <w:sz w:val="24"/>
                <w:szCs w:val="24"/>
              </w:rPr>
              <w:t>，返回账户信息删除任务，参见</w:t>
            </w: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Management.Del</w:t>
            </w:r>
          </w:p>
          <w:p w14:paraId="5F3DF7C5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在财务人员输入其它标识时，系统显示输入无效（输出）</w:t>
            </w:r>
          </w:p>
        </w:tc>
      </w:tr>
      <w:tr w:rsidR="00D96E3B" w:rsidRPr="00D96E3B" w14:paraId="26D0B1DE" w14:textId="77777777" w:rsidTr="00D96E3B">
        <w:tc>
          <w:tcPr>
            <w:tcW w:w="4520" w:type="dxa"/>
          </w:tcPr>
          <w:p w14:paraId="151E1F21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Management.Fix</w:t>
            </w:r>
          </w:p>
          <w:p w14:paraId="3F9CF62D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039CF73D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37C59F4D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Management.Fix.Message</w:t>
            </w:r>
          </w:p>
          <w:p w14:paraId="337D1308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604FED60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7552630C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lastRenderedPageBreak/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Management.Fix.</w:t>
            </w:r>
            <w:r w:rsidRPr="00D96E3B">
              <w:rPr>
                <w:sz w:val="24"/>
                <w:szCs w:val="24"/>
              </w:rPr>
              <w:t>Cancel</w:t>
            </w:r>
          </w:p>
          <w:p w14:paraId="74AEC821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70409518" w14:textId="77777777" w:rsid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78A4A457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5F4189BA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Management.Fix.Invalid</w:t>
            </w:r>
          </w:p>
        </w:tc>
        <w:tc>
          <w:tcPr>
            <w:tcW w:w="4041" w:type="dxa"/>
          </w:tcPr>
          <w:p w14:paraId="704D829A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lastRenderedPageBreak/>
              <w:t>在账户信息修改任务最开始选择被修改账户时，系统执行选择任务，参见</w:t>
            </w: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Management.Select</w:t>
            </w:r>
          </w:p>
          <w:p w14:paraId="68984C92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在财务人员修改账户信息（输入）时，系统记录所修改的账户信息，参见</w:t>
            </w: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Management.Message</w:t>
            </w:r>
          </w:p>
          <w:p w14:paraId="35BE7C58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lastRenderedPageBreak/>
              <w:t>在财务人员取消账户修改（查询）时，系统关闭账户信息修改任务，返回账户管理任务，参见</w:t>
            </w: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Management.Input</w:t>
            </w:r>
          </w:p>
          <w:p w14:paraId="67B506BF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在财务人员输入其它标识时，系统显示输入无效（输出）</w:t>
            </w:r>
          </w:p>
        </w:tc>
      </w:tr>
      <w:tr w:rsidR="00D96E3B" w:rsidRPr="00D96E3B" w14:paraId="5EE2471C" w14:textId="77777777" w:rsidTr="00D96E3B">
        <w:trPr>
          <w:trHeight w:val="4509"/>
        </w:trPr>
        <w:tc>
          <w:tcPr>
            <w:tcW w:w="4520" w:type="dxa"/>
            <w:tcBorders>
              <w:bottom w:val="single" w:sz="4" w:space="0" w:color="auto"/>
            </w:tcBorders>
          </w:tcPr>
          <w:p w14:paraId="2F445B61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lastRenderedPageBreak/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Management.Seek</w:t>
            </w:r>
          </w:p>
          <w:p w14:paraId="6C7267E2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7C084C86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656CA198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Management.Seek.</w:t>
            </w:r>
            <w:r w:rsidRPr="00D96E3B">
              <w:rPr>
                <w:sz w:val="24"/>
                <w:szCs w:val="24"/>
              </w:rPr>
              <w:t>Cancel</w:t>
            </w:r>
          </w:p>
          <w:p w14:paraId="13803A3C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3946C67F" w14:textId="77777777" w:rsid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6B39C08A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219C5623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Management.Seek.Confirm</w:t>
            </w:r>
          </w:p>
          <w:p w14:paraId="05A134B1" w14:textId="77777777" w:rsid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146F11B7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040761CA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2A3F40BA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Management.Seek.Invalid</w:t>
            </w:r>
          </w:p>
        </w:tc>
        <w:tc>
          <w:tcPr>
            <w:tcW w:w="4041" w:type="dxa"/>
            <w:tcBorders>
              <w:bottom w:val="single" w:sz="4" w:space="0" w:color="auto"/>
            </w:tcBorders>
          </w:tcPr>
          <w:p w14:paraId="57A2D7D7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在账户信息查询任务最开始选择被查询账户时，系统执行选择任务，参见</w:t>
            </w: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Management.Select</w:t>
            </w:r>
          </w:p>
          <w:p w14:paraId="1D3F3CC2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在财务人员取消账户查询（查询）时，系统关闭账户信息查询任务，返回账户管理任务，参见</w:t>
            </w: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Management.Input</w:t>
            </w:r>
          </w:p>
          <w:p w14:paraId="1E0A964D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在财务人员输入确认账户信息的命令（查询）时，系统返回账户信息查询任务，参见</w:t>
            </w: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Management.Seek</w:t>
            </w:r>
          </w:p>
          <w:p w14:paraId="1734C7D0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在财务人员输入其它标识时，系统显示输入无效（输出）</w:t>
            </w:r>
          </w:p>
        </w:tc>
      </w:tr>
      <w:tr w:rsidR="00D96E3B" w:rsidRPr="00D96E3B" w14:paraId="66684657" w14:textId="77777777" w:rsidTr="00D96E3B">
        <w:tblPrEx>
          <w:tblBorders>
            <w:top w:val="none" w:sz="0" w:space="0" w:color="auto"/>
            <w:left w:val="single" w:sz="4" w:space="0" w:color="auto"/>
            <w:bottom w:val="none" w:sz="0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172"/>
        </w:trPr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CEE121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 xml:space="preserve">Management.Message </w:t>
            </w:r>
          </w:p>
          <w:p w14:paraId="009F6E4F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Management.Message.Existence</w:t>
            </w:r>
          </w:p>
          <w:p w14:paraId="7F576C77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57E91208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2365AB94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Management.Message.Invalid</w:t>
            </w:r>
          </w:p>
          <w:p w14:paraId="0E740B1C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14DAE972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2D3A7DB3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Management.Message.Update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F51A37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系统显示已输入的账户信息表内容</w:t>
            </w:r>
          </w:p>
          <w:p w14:paraId="50FB6FD2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在财务人员输入已存在的账户时，系统拒绝输入并提示该账户信息已经存在，请求重新输入（输出）</w:t>
            </w:r>
          </w:p>
          <w:p w14:paraId="58FD9BD6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在财务人员输入错误的信息时，系统拒绝输入并提示输入错误的信息，请求重新输入（输出）</w:t>
            </w:r>
          </w:p>
          <w:p w14:paraId="145044B3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当财务人员输入信息输入结束的命令（查询）时，系统执行更新列表任务，参见</w:t>
            </w: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Management.Update</w:t>
            </w:r>
            <w:r w:rsidRPr="00D96E3B">
              <w:rPr>
                <w:rFonts w:hint="eastAsia"/>
                <w:sz w:val="24"/>
                <w:szCs w:val="24"/>
              </w:rPr>
              <w:t>，返回相应的账户管理任务（账户信息添加任务，参见</w:t>
            </w: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Managemnet.Add</w:t>
            </w:r>
            <w:r w:rsidRPr="00D96E3B">
              <w:rPr>
                <w:rFonts w:hint="eastAsia"/>
                <w:sz w:val="24"/>
                <w:szCs w:val="24"/>
              </w:rPr>
              <w:t>或账户信息</w:t>
            </w:r>
            <w:r w:rsidRPr="00D96E3B">
              <w:rPr>
                <w:rFonts w:hint="eastAsia"/>
                <w:sz w:val="24"/>
                <w:szCs w:val="24"/>
              </w:rPr>
              <w:lastRenderedPageBreak/>
              <w:t>修改任务，参见</w:t>
            </w: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Managemnet.Fix</w:t>
            </w:r>
            <w:r w:rsidRPr="00D96E3B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D96E3B" w:rsidRPr="00D96E3B" w14:paraId="1157A829" w14:textId="77777777" w:rsidTr="00D96E3B">
        <w:tblPrEx>
          <w:tblBorders>
            <w:top w:val="none" w:sz="0" w:space="0" w:color="auto"/>
            <w:left w:val="single" w:sz="4" w:space="0" w:color="auto"/>
            <w:bottom w:val="none" w:sz="0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1097"/>
        </w:trPr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5F641A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lastRenderedPageBreak/>
              <w:t>Account</w:t>
            </w:r>
            <w:r w:rsidRPr="00D96E3B">
              <w:rPr>
                <w:rFonts w:hint="eastAsia"/>
                <w:sz w:val="24"/>
                <w:szCs w:val="24"/>
              </w:rPr>
              <w:t xml:space="preserve">Management.Select </w:t>
            </w: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Management.Select.Return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9013E2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系统显示已存在的账户信息列表在财务人员选择账户时，系统返回所该账户详细的账户信息表</w:t>
            </w:r>
          </w:p>
        </w:tc>
      </w:tr>
      <w:tr w:rsidR="00D96E3B" w:rsidRPr="00D96E3B" w14:paraId="10985AC9" w14:textId="77777777" w:rsidTr="00D96E3B">
        <w:tblPrEx>
          <w:tblBorders>
            <w:top w:val="none" w:sz="0" w:space="0" w:color="auto"/>
            <w:left w:val="single" w:sz="4" w:space="0" w:color="auto"/>
            <w:bottom w:val="none" w:sz="0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DAE577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Management.Update</w:t>
            </w:r>
          </w:p>
          <w:p w14:paraId="6AA1E563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5FE9FB2D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Management.Update.</w:t>
            </w: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List</w:t>
            </w:r>
          </w:p>
          <w:p w14:paraId="2E55E2FD" w14:textId="77777777" w:rsidR="00D96E3B" w:rsidRPr="00D96E3B" w:rsidRDefault="00D96E3B" w:rsidP="00D96E3B">
            <w:pPr>
              <w:tabs>
                <w:tab w:val="left" w:pos="1440"/>
              </w:tabs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Management.Update.</w:t>
            </w:r>
            <w:r w:rsidRPr="00D96E3B">
              <w:rPr>
                <w:sz w:val="24"/>
                <w:szCs w:val="24"/>
              </w:rPr>
              <w:t>Account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F1BE21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系统更新重要数据，账户信息列表、账户信息</w:t>
            </w:r>
          </w:p>
          <w:p w14:paraId="6817D6FF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更新账户信息列表</w:t>
            </w:r>
          </w:p>
          <w:p w14:paraId="759FDAC3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更新账户信息</w:t>
            </w:r>
          </w:p>
        </w:tc>
      </w:tr>
      <w:tr w:rsidR="00D96E3B" w:rsidRPr="00D96E3B" w14:paraId="4C908A1F" w14:textId="77777777" w:rsidTr="00D96E3B">
        <w:tblPrEx>
          <w:tblBorders>
            <w:top w:val="none" w:sz="0" w:space="0" w:color="auto"/>
            <w:left w:val="single" w:sz="4" w:space="0" w:color="auto"/>
            <w:bottom w:val="none" w:sz="0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DF92E2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Management.End</w:t>
            </w:r>
          </w:p>
          <w:p w14:paraId="7F12B4F9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0BB5C299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Management.End.Close</w:t>
            </w:r>
          </w:p>
          <w:p w14:paraId="56F73116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6422FA19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</w:p>
          <w:p w14:paraId="2CE17A82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sz w:val="24"/>
                <w:szCs w:val="24"/>
              </w:rPr>
              <w:t>Account</w:t>
            </w:r>
            <w:r w:rsidRPr="00D96E3B">
              <w:rPr>
                <w:rFonts w:hint="eastAsia"/>
                <w:sz w:val="24"/>
                <w:szCs w:val="24"/>
              </w:rPr>
              <w:t>Management.End.TimeOut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259681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系统应该允许财务人员结束账户管理任务</w:t>
            </w:r>
          </w:p>
          <w:p w14:paraId="7A0BC56D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在财务人员确认结束账户管理任务（查询）时，系统关闭账户管理，回到财务人员的系统首页</w:t>
            </w:r>
          </w:p>
          <w:p w14:paraId="30A1DC63" w14:textId="77777777" w:rsidR="00D96E3B" w:rsidRPr="00D96E3B" w:rsidRDefault="00D96E3B" w:rsidP="00D96E3B">
            <w:pPr>
              <w:jc w:val="left"/>
              <w:rPr>
                <w:sz w:val="24"/>
                <w:szCs w:val="24"/>
              </w:rPr>
            </w:pPr>
            <w:r w:rsidRPr="00D96E3B">
              <w:rPr>
                <w:rFonts w:hint="eastAsia"/>
                <w:sz w:val="24"/>
                <w:szCs w:val="24"/>
              </w:rPr>
              <w:t>在账户管理开始</w:t>
            </w:r>
            <w:r w:rsidRPr="00D96E3B">
              <w:rPr>
                <w:rFonts w:hint="eastAsia"/>
                <w:sz w:val="24"/>
                <w:szCs w:val="24"/>
              </w:rPr>
              <w:t>2</w:t>
            </w:r>
            <w:r w:rsidRPr="00D96E3B">
              <w:rPr>
                <w:rFonts w:hint="eastAsia"/>
                <w:sz w:val="24"/>
                <w:szCs w:val="24"/>
              </w:rPr>
              <w:t>小时之后还没有收到财务人员的请求时，系统取消账户管理任务</w:t>
            </w:r>
          </w:p>
        </w:tc>
      </w:tr>
    </w:tbl>
    <w:p w14:paraId="7928E200" w14:textId="77777777" w:rsidR="005A3821" w:rsidRDefault="005A3821" w:rsidP="005A3821">
      <w:pPr>
        <w:rPr>
          <w:rFonts w:hint="eastAsia"/>
        </w:rPr>
      </w:pPr>
    </w:p>
    <w:p w14:paraId="457A4FA2" w14:textId="477F7424" w:rsidR="005A3821" w:rsidRDefault="005A3821" w:rsidP="005A38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账目初始化需求度量</w:t>
      </w:r>
    </w:p>
    <w:p w14:paraId="004DCFCC" w14:textId="6F94EDB4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输入</w:t>
      </w:r>
      <w:r>
        <w:t>：</w:t>
      </w:r>
      <w:r>
        <w:rPr>
          <w:rFonts w:hint="eastAsia"/>
        </w:rPr>
        <w:t>1</w:t>
      </w:r>
    </w:p>
    <w:p w14:paraId="442985B3" w14:textId="454D5398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07FAED8A" w14:textId="2B5CF639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查询</w:t>
      </w:r>
      <w:r>
        <w:t>：</w:t>
      </w:r>
      <w:r>
        <w:rPr>
          <w:rFonts w:hint="eastAsia"/>
        </w:rPr>
        <w:t>1</w:t>
      </w:r>
    </w:p>
    <w:p w14:paraId="407769E6" w14:textId="51835E45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逻辑</w:t>
      </w:r>
      <w:r>
        <w:t>文件：</w:t>
      </w:r>
      <w:r>
        <w:rPr>
          <w:rFonts w:hint="eastAsia"/>
        </w:rPr>
        <w:t>1</w:t>
      </w:r>
    </w:p>
    <w:p w14:paraId="4026812F" w14:textId="03ED60F2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对外</w:t>
      </w:r>
      <w:r>
        <w:t>接口：</w:t>
      </w:r>
      <w:r>
        <w:rPr>
          <w:rFonts w:hint="eastAsia"/>
        </w:rPr>
        <w:t>0</w:t>
      </w:r>
    </w:p>
    <w:p w14:paraId="6F66A36D" w14:textId="75B8D7FA" w:rsidR="005A3821" w:rsidRDefault="005A3821" w:rsidP="005A3821">
      <w:pPr>
        <w:jc w:val="left"/>
        <w:rPr>
          <w:rFonts w:hint="eastAsia"/>
        </w:rPr>
      </w:pPr>
      <w:r>
        <w:rPr>
          <w:rFonts w:hint="eastAsia"/>
        </w:rPr>
        <w:t xml:space="preserve">  FP(Accounts.Initialize)=(1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4+4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5+1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10+0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7)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×</m:t>
        </m:r>
      </m:oMath>
      <w:r>
        <w:rPr>
          <w:rFonts w:hint="eastAsia"/>
        </w:rPr>
        <w:t>(0.65+0.01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41)=40.3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5006"/>
      </w:tblGrid>
      <w:tr w:rsidR="005A3821" w14:paraId="13F2539F" w14:textId="77777777" w:rsidTr="005A3821">
        <w:tc>
          <w:tcPr>
            <w:tcW w:w="3510" w:type="dxa"/>
          </w:tcPr>
          <w:p w14:paraId="4F9890C5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Accounts.Initialize.Start</w:t>
            </w:r>
          </w:p>
          <w:p w14:paraId="2AF6BF4B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Accounts.Initialize.NewAccounts</w:t>
            </w:r>
          </w:p>
        </w:tc>
        <w:tc>
          <w:tcPr>
            <w:tcW w:w="5006" w:type="dxa"/>
          </w:tcPr>
          <w:p w14:paraId="57155F09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系统应允许财务人员要求新建账目（输出）</w:t>
            </w:r>
          </w:p>
          <w:p w14:paraId="69EBBE59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系统新建账目并把旧账目上需要继承的信息导入到新账目上（逻辑文件、输出）</w:t>
            </w:r>
          </w:p>
        </w:tc>
      </w:tr>
      <w:tr w:rsidR="005A3821" w14:paraId="405AEA4C" w14:textId="77777777" w:rsidTr="005A3821">
        <w:tc>
          <w:tcPr>
            <w:tcW w:w="3510" w:type="dxa"/>
          </w:tcPr>
          <w:p w14:paraId="527EB4D5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Accounts.Initialize.Input</w:t>
            </w:r>
          </w:p>
          <w:p w14:paraId="61EC2073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Accounts.Initialize.Input.Message</w:t>
            </w:r>
          </w:p>
          <w:p w14:paraId="3AA5CA26" w14:textId="77777777" w:rsidR="005A3821" w:rsidRDefault="005A3821" w:rsidP="005A3821">
            <w:pPr>
              <w:rPr>
                <w:rFonts w:hint="eastAsia"/>
                <w:sz w:val="24"/>
                <w:szCs w:val="24"/>
              </w:rPr>
            </w:pPr>
          </w:p>
          <w:p w14:paraId="0548DCA4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Accounts.Initialize.Input.Existed</w:t>
            </w:r>
          </w:p>
          <w:p w14:paraId="574521F8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Accounts.Initialize.Input.Invalid</w:t>
            </w:r>
          </w:p>
        </w:tc>
        <w:tc>
          <w:tcPr>
            <w:tcW w:w="5006" w:type="dxa"/>
          </w:tcPr>
          <w:p w14:paraId="12350F3F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系统应允许财务人员进行键盘输入</w:t>
            </w:r>
          </w:p>
          <w:p w14:paraId="1896A9CC" w14:textId="77777777" w:rsidR="005A3821" w:rsidRDefault="005A3821" w:rsidP="005A382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财务人员输入需要新增的信息（输入）</w:t>
            </w:r>
          </w:p>
          <w:p w14:paraId="66FCBCA4" w14:textId="77777777" w:rsidR="005A3821" w:rsidRDefault="005A3821" w:rsidP="005A382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新增信息已存在，系统提示信息重复要求重新输入（输出）</w:t>
            </w:r>
          </w:p>
          <w:p w14:paraId="08DDCF00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输入信息无效，系统提示输入无效。（输出）</w:t>
            </w:r>
          </w:p>
        </w:tc>
      </w:tr>
      <w:tr w:rsidR="005A3821" w14:paraId="61310F3E" w14:textId="77777777" w:rsidTr="005A3821">
        <w:tc>
          <w:tcPr>
            <w:tcW w:w="3510" w:type="dxa"/>
          </w:tcPr>
          <w:p w14:paraId="7ADB4165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Accounts.Initialize.EndInput</w:t>
            </w:r>
          </w:p>
          <w:p w14:paraId="4868AD16" w14:textId="77777777" w:rsidR="005A3821" w:rsidRDefault="005A3821" w:rsidP="005A3821">
            <w:pPr>
              <w:rPr>
                <w:rFonts w:hint="eastAsia"/>
                <w:sz w:val="24"/>
                <w:szCs w:val="24"/>
              </w:rPr>
            </w:pPr>
          </w:p>
          <w:p w14:paraId="72C50652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Accounts.Initialize.Update</w:t>
            </w:r>
          </w:p>
          <w:p w14:paraId="0B90761F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Accounts.Initialize.Close</w:t>
            </w:r>
          </w:p>
        </w:tc>
        <w:tc>
          <w:tcPr>
            <w:tcW w:w="5006" w:type="dxa"/>
          </w:tcPr>
          <w:p w14:paraId="40104054" w14:textId="77777777" w:rsidR="005A3821" w:rsidRDefault="005A3821" w:rsidP="005A382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系统应允许财务人员结束当前账目信息初始化输入（查询）</w:t>
            </w:r>
          </w:p>
          <w:p w14:paraId="4A80B1C7" w14:textId="77777777" w:rsidR="005A3821" w:rsidRDefault="005A3821" w:rsidP="005A382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系统记录新账目</w:t>
            </w:r>
          </w:p>
          <w:p w14:paraId="46310246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系统关闭当前账目信息初始化任务</w:t>
            </w:r>
          </w:p>
        </w:tc>
      </w:tr>
    </w:tbl>
    <w:p w14:paraId="3222B93B" w14:textId="77777777" w:rsidR="005A3821" w:rsidRDefault="005A3821" w:rsidP="005A3821">
      <w:pPr>
        <w:rPr>
          <w:rFonts w:hint="eastAsia"/>
        </w:rPr>
      </w:pPr>
    </w:p>
    <w:p w14:paraId="600F9E07" w14:textId="77777777" w:rsidR="00D96E3B" w:rsidRDefault="00D96E3B" w:rsidP="00D96E3B">
      <w:pPr>
        <w:jc w:val="left"/>
      </w:pPr>
    </w:p>
    <w:p w14:paraId="522E596B" w14:textId="77777777" w:rsidR="00D96E3B" w:rsidRDefault="00D96E3B" w:rsidP="00D96E3B">
      <w:r>
        <w:t xml:space="preserve">  </w:t>
      </w:r>
      <w:r>
        <w:rPr>
          <w:rFonts w:hint="eastAsia"/>
        </w:rPr>
        <w:t>人员</w:t>
      </w:r>
      <w:r>
        <w:t>管理功能</w:t>
      </w:r>
      <w:r>
        <w:rPr>
          <w:rFonts w:hint="eastAsia"/>
        </w:rPr>
        <w:t>需求测度值</w:t>
      </w:r>
    </w:p>
    <w:p w14:paraId="572946C5" w14:textId="77777777" w:rsidR="00D96E3B" w:rsidRDefault="00D96E3B" w:rsidP="00D96E3B">
      <w:r>
        <w:t xml:space="preserve">  </w:t>
      </w:r>
      <w:r>
        <w:rPr>
          <w:rFonts w:hint="eastAsia"/>
        </w:rPr>
        <w:t>输入</w:t>
      </w:r>
      <w:r>
        <w:t>：</w:t>
      </w:r>
      <w:r>
        <w:t>4</w:t>
      </w:r>
    </w:p>
    <w:p w14:paraId="658CD8CB" w14:textId="77777777" w:rsidR="00D96E3B" w:rsidRDefault="00D96E3B" w:rsidP="00D96E3B">
      <w:r>
        <w:t xml:space="preserve">  </w:t>
      </w:r>
      <w:r>
        <w:rPr>
          <w:rFonts w:hint="eastAsia"/>
        </w:rPr>
        <w:t>输出：</w:t>
      </w:r>
      <w:r>
        <w:t>10</w:t>
      </w:r>
    </w:p>
    <w:p w14:paraId="6765CCCB" w14:textId="77777777" w:rsidR="00D96E3B" w:rsidRDefault="00D96E3B" w:rsidP="00D96E3B">
      <w:r>
        <w:t xml:space="preserve">  </w:t>
      </w:r>
      <w:r>
        <w:rPr>
          <w:rFonts w:hint="eastAsia"/>
        </w:rPr>
        <w:t>查询</w:t>
      </w:r>
      <w:r>
        <w:t>：</w:t>
      </w:r>
      <w:r>
        <w:t>17</w:t>
      </w:r>
    </w:p>
    <w:p w14:paraId="476E7AE9" w14:textId="77777777" w:rsidR="00D96E3B" w:rsidRDefault="00D96E3B" w:rsidP="00D96E3B">
      <w:r>
        <w:t xml:space="preserve">  </w:t>
      </w:r>
      <w:r>
        <w:rPr>
          <w:rFonts w:hint="eastAsia"/>
        </w:rPr>
        <w:t>逻辑</w:t>
      </w:r>
      <w:r>
        <w:t>文件：</w:t>
      </w:r>
      <w:r>
        <w:rPr>
          <w:rFonts w:hint="eastAsia"/>
        </w:rPr>
        <w:t>2</w:t>
      </w:r>
    </w:p>
    <w:p w14:paraId="746E1D73" w14:textId="77777777" w:rsidR="00D96E3B" w:rsidRDefault="00D96E3B" w:rsidP="00D96E3B">
      <w:r>
        <w:t xml:space="preserve">  </w:t>
      </w:r>
      <w:r>
        <w:rPr>
          <w:rFonts w:hint="eastAsia"/>
        </w:rPr>
        <w:t>对外</w:t>
      </w:r>
      <w:r>
        <w:t>接口：</w:t>
      </w:r>
      <w:r>
        <w:t>0</w:t>
      </w:r>
    </w:p>
    <w:p w14:paraId="3F6CB8B1" w14:textId="77777777" w:rsidR="00D96E3B" w:rsidRDefault="00D96E3B" w:rsidP="00D96E3B">
      <w:r>
        <w:t xml:space="preserve">  </w:t>
      </w:r>
      <w:r w:rsidR="00150FCE">
        <w:rPr>
          <w:rFonts w:hint="eastAsia"/>
        </w:rPr>
        <w:t>FP(</w:t>
      </w:r>
      <w:r>
        <w:t>StaffManagement</w:t>
      </w:r>
      <w:r w:rsidR="00150FCE">
        <w:t>)</w:t>
      </w:r>
      <w:r>
        <w:rPr>
          <w:rFonts w:hint="eastAsia"/>
        </w:rPr>
        <w:t>=</w:t>
      </w:r>
      <w:r>
        <w:t xml:space="preserve"> (4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</w:t>
      </w:r>
      <w:r>
        <w:t>+10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5</w:t>
      </w:r>
      <w:r>
        <w:t>+17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</w:t>
      </w:r>
      <w:r>
        <w:t>+2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1</w:t>
      </w:r>
      <w:r>
        <w:t>0</w:t>
      </w:r>
      <w:r>
        <w:rPr>
          <w:rFonts w:hint="eastAsia"/>
        </w:rPr>
        <w:t>+0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7)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(</w:t>
      </w:r>
      <w:r>
        <w:t>0.65+0.01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</w:t>
      </w:r>
      <w:r>
        <w:t>1</w:t>
      </w:r>
      <w:r>
        <w:rPr>
          <w:rFonts w:hint="eastAsia"/>
        </w:rPr>
        <w:t>)</w:t>
      </w:r>
      <w:r>
        <w:t>=163.24</w:t>
      </w:r>
    </w:p>
    <w:tbl>
      <w:tblPr>
        <w:tblStyle w:val="a9"/>
        <w:tblW w:w="851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5"/>
        <w:gridCol w:w="4041"/>
        <w:tblGridChange w:id="19">
          <w:tblGrid>
            <w:gridCol w:w="4475"/>
            <w:gridCol w:w="4041"/>
          </w:tblGrid>
        </w:tblGridChange>
      </w:tblGrid>
      <w:tr w:rsidR="00D96E3B" w:rsidRPr="00150FCE" w14:paraId="7A7B11DA" w14:textId="77777777" w:rsidTr="00D96E3B">
        <w:tc>
          <w:tcPr>
            <w:tcW w:w="4475" w:type="dxa"/>
          </w:tcPr>
          <w:p w14:paraId="48F63824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StaffManagemnet.Input</w:t>
            </w:r>
          </w:p>
          <w:p w14:paraId="28D48EC0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7D753523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StaffManagement.Input.Add</w:t>
            </w:r>
          </w:p>
          <w:p w14:paraId="1484744E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386EA017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07005E56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StaffManagement.Input.Del</w:t>
            </w:r>
          </w:p>
          <w:p w14:paraId="342FC3C3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2775E45C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70C67310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StaffManagement.Input.Fix</w:t>
            </w:r>
          </w:p>
          <w:p w14:paraId="08391E42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124A7DC1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4EC71C4B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StaffManagement.Input.Seek</w:t>
            </w:r>
          </w:p>
          <w:p w14:paraId="47955884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47718FAD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6AA1C3E0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StaffManagement.Input.</w:t>
            </w:r>
            <w:r w:rsidRPr="00150FCE">
              <w:rPr>
                <w:sz w:val="24"/>
                <w:szCs w:val="24"/>
              </w:rPr>
              <w:t>Salary</w:t>
            </w:r>
            <w:r w:rsidRPr="00150FCE">
              <w:rPr>
                <w:rFonts w:hint="eastAsia"/>
                <w:sz w:val="24"/>
                <w:szCs w:val="24"/>
              </w:rPr>
              <w:t>S</w:t>
            </w:r>
            <w:r w:rsidRPr="00150FCE">
              <w:rPr>
                <w:sz w:val="24"/>
                <w:szCs w:val="24"/>
              </w:rPr>
              <w:t>trategy</w:t>
            </w:r>
          </w:p>
          <w:p w14:paraId="5AE45505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049E8932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5101F79D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53852191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StaffManagement.Input.Canc</w:t>
            </w:r>
            <w:ins w:id="20" w:author="迪璇 黄" w:date="2015-10-08T16:16:00Z">
              <w:r w:rsidRPr="00150FCE">
                <w:rPr>
                  <w:rFonts w:hint="eastAsia"/>
                  <w:sz w:val="24"/>
                  <w:szCs w:val="24"/>
                </w:rPr>
                <w:t>el</w:t>
              </w:r>
            </w:ins>
            <w:del w:id="21" w:author="迪璇 黄" w:date="2015-10-08T16:16:00Z">
              <w:r w:rsidRPr="00150FCE" w:rsidDel="009D3A35">
                <w:rPr>
                  <w:rFonts w:hint="eastAsia"/>
                  <w:sz w:val="24"/>
                  <w:szCs w:val="24"/>
                </w:rPr>
                <w:delText>le</w:delText>
              </w:r>
            </w:del>
          </w:p>
          <w:p w14:paraId="3565A838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17F33F71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69D59662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StaffManagement.Input.Invalid</w:t>
            </w:r>
          </w:p>
          <w:p w14:paraId="41F7209E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</w:tc>
        <w:tc>
          <w:tcPr>
            <w:tcW w:w="4041" w:type="dxa"/>
          </w:tcPr>
          <w:p w14:paraId="40AB2045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系统应该允许总经理通过键盘输入信息（输出：</w:t>
            </w:r>
            <w:r w:rsidRPr="00150FCE">
              <w:rPr>
                <w:sz w:val="24"/>
                <w:szCs w:val="24"/>
              </w:rPr>
              <w:t>人员管理</w:t>
            </w:r>
            <w:r w:rsidRPr="00150FCE">
              <w:rPr>
                <w:rFonts w:hint="eastAsia"/>
                <w:sz w:val="24"/>
                <w:szCs w:val="24"/>
              </w:rPr>
              <w:t>主界面</w:t>
            </w:r>
            <w:r w:rsidRPr="00150FCE">
              <w:rPr>
                <w:sz w:val="24"/>
                <w:szCs w:val="24"/>
              </w:rPr>
              <w:t>）</w:t>
            </w:r>
          </w:p>
          <w:p w14:paraId="0001CCDD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当总经理输入人员信息添加的命令时（查询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，系统执行人员信息添加任务，参见</w:t>
            </w:r>
            <w:r w:rsidRPr="00150FCE">
              <w:rPr>
                <w:rFonts w:hint="eastAsia"/>
                <w:sz w:val="24"/>
                <w:szCs w:val="24"/>
              </w:rPr>
              <w:t>StaffManagement.Add</w:t>
            </w:r>
          </w:p>
          <w:p w14:paraId="601CECEF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当总经理输入人员信息删减的命令时（查询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，系统执行人员信息删除任务，参见</w:t>
            </w:r>
            <w:r w:rsidRPr="00150FCE">
              <w:rPr>
                <w:rFonts w:hint="eastAsia"/>
                <w:sz w:val="24"/>
                <w:szCs w:val="24"/>
              </w:rPr>
              <w:t>StaffManagement.Del</w:t>
            </w:r>
          </w:p>
          <w:p w14:paraId="50BA84EF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当总经理输入人员信息修改的命令时（查询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，系统执行人员信息修改任务，参见</w:t>
            </w:r>
            <w:r w:rsidRPr="00150FCE">
              <w:rPr>
                <w:rFonts w:hint="eastAsia"/>
                <w:sz w:val="24"/>
                <w:szCs w:val="24"/>
              </w:rPr>
              <w:t>StaffManagement.Fix</w:t>
            </w:r>
          </w:p>
          <w:p w14:paraId="1E8AB30C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当总经理输入人员信息查询的命令时（查询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，系统执行人员信息查询任务，参见</w:t>
            </w:r>
            <w:r w:rsidRPr="00150FCE">
              <w:rPr>
                <w:rFonts w:hint="eastAsia"/>
                <w:sz w:val="24"/>
                <w:szCs w:val="24"/>
              </w:rPr>
              <w:t>StaffManagement.Seek</w:t>
            </w:r>
          </w:p>
          <w:p w14:paraId="4A038E41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当总经理输入制定薪水策略的命令时（查询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，系统执行薪水策略制定任务，参见</w:t>
            </w:r>
            <w:r w:rsidRPr="00150FCE">
              <w:rPr>
                <w:rFonts w:hint="eastAsia"/>
                <w:sz w:val="24"/>
                <w:szCs w:val="24"/>
              </w:rPr>
              <w:t>StaffManagement.</w:t>
            </w:r>
            <w:r w:rsidRPr="00150FCE">
              <w:rPr>
                <w:sz w:val="24"/>
                <w:szCs w:val="24"/>
              </w:rPr>
              <w:t>Salary</w:t>
            </w:r>
            <w:r w:rsidRPr="00150FCE">
              <w:rPr>
                <w:rFonts w:hint="eastAsia"/>
                <w:sz w:val="24"/>
                <w:szCs w:val="24"/>
              </w:rPr>
              <w:t>S</w:t>
            </w:r>
            <w:r w:rsidRPr="00150FCE">
              <w:rPr>
                <w:sz w:val="24"/>
                <w:szCs w:val="24"/>
              </w:rPr>
              <w:t>trategy</w:t>
            </w:r>
          </w:p>
          <w:p w14:paraId="0575249D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当总经理输入取消命令时（查询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，系统关闭当前人员管理（输出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，回到总经理的系统首页</w:t>
            </w:r>
          </w:p>
          <w:p w14:paraId="7A0A5C12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在总经理输入其它标识时，系统显示输入无效</w:t>
            </w:r>
          </w:p>
        </w:tc>
      </w:tr>
      <w:tr w:rsidR="00D96E3B" w:rsidRPr="00150FCE" w14:paraId="28535D9C" w14:textId="77777777" w:rsidTr="00D96E3B">
        <w:tc>
          <w:tcPr>
            <w:tcW w:w="4475" w:type="dxa"/>
          </w:tcPr>
          <w:p w14:paraId="5E68C703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StaffManagement.Add</w:t>
            </w:r>
          </w:p>
          <w:p w14:paraId="74A7B0CD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6036AC32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StaffManagement.Add.Message</w:t>
            </w:r>
          </w:p>
          <w:p w14:paraId="2C78E098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344CE64F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052C3C4B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StaffManagement.Add.Canc</w:t>
            </w:r>
            <w:ins w:id="22" w:author="迪璇 黄" w:date="2015-10-08T16:16:00Z">
              <w:r w:rsidRPr="00150FCE">
                <w:rPr>
                  <w:rFonts w:hint="eastAsia"/>
                  <w:sz w:val="24"/>
                  <w:szCs w:val="24"/>
                </w:rPr>
                <w:t>el</w:t>
              </w:r>
            </w:ins>
            <w:del w:id="23" w:author="迪璇 黄" w:date="2015-10-08T16:16:00Z">
              <w:r w:rsidRPr="00150FCE" w:rsidDel="009D3A35">
                <w:rPr>
                  <w:rFonts w:hint="eastAsia"/>
                  <w:sz w:val="24"/>
                  <w:szCs w:val="24"/>
                </w:rPr>
                <w:delText>le</w:delText>
              </w:r>
            </w:del>
          </w:p>
          <w:p w14:paraId="0D11C9B0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7E732081" w14:textId="77777777" w:rsidR="00D96E3B" w:rsidRDefault="00D96E3B" w:rsidP="00D96E3B">
            <w:pPr>
              <w:rPr>
                <w:sz w:val="24"/>
                <w:szCs w:val="24"/>
              </w:rPr>
            </w:pPr>
          </w:p>
          <w:p w14:paraId="21B2DE37" w14:textId="77777777" w:rsidR="00150FCE" w:rsidRPr="00150FCE" w:rsidRDefault="00150FCE" w:rsidP="00D96E3B">
            <w:pPr>
              <w:rPr>
                <w:sz w:val="24"/>
                <w:szCs w:val="24"/>
              </w:rPr>
            </w:pPr>
          </w:p>
          <w:p w14:paraId="6603A671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StaffManagement.Add.Invalid</w:t>
            </w:r>
          </w:p>
        </w:tc>
        <w:tc>
          <w:tcPr>
            <w:tcW w:w="4041" w:type="dxa"/>
          </w:tcPr>
          <w:p w14:paraId="35151B50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系统显示已输入的新增人员信息表（输出</w:t>
            </w:r>
            <w:r w:rsidRPr="00150FCE">
              <w:rPr>
                <w:sz w:val="24"/>
                <w:szCs w:val="24"/>
              </w:rPr>
              <w:t>）</w:t>
            </w:r>
          </w:p>
          <w:p w14:paraId="05C592E0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在总经理输入人员信息时（输入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，系统记录所输入的人员信息，参见</w:t>
            </w:r>
            <w:r w:rsidRPr="00150FCE">
              <w:rPr>
                <w:rFonts w:hint="eastAsia"/>
                <w:sz w:val="24"/>
                <w:szCs w:val="24"/>
              </w:rPr>
              <w:t>StaffManagement.Message</w:t>
            </w:r>
          </w:p>
          <w:p w14:paraId="07A04171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在总经理取消人员添加时（查询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，系统关闭人员信息添加任务，返回人员管理任务，参见</w:t>
            </w:r>
            <w:r w:rsidRPr="00150FCE">
              <w:rPr>
                <w:rFonts w:hint="eastAsia"/>
                <w:sz w:val="24"/>
                <w:szCs w:val="24"/>
              </w:rPr>
              <w:t>StaffManagement.Input</w:t>
            </w:r>
          </w:p>
          <w:p w14:paraId="29FB4A05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在总经理输入其它标识时，系统显示输入无效</w:t>
            </w:r>
          </w:p>
        </w:tc>
      </w:tr>
      <w:tr w:rsidR="00D96E3B" w:rsidRPr="00150FCE" w14:paraId="3CDAD641" w14:textId="77777777" w:rsidTr="00D96E3B">
        <w:tc>
          <w:tcPr>
            <w:tcW w:w="4475" w:type="dxa"/>
          </w:tcPr>
          <w:p w14:paraId="213B0191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StaffManagement.Del</w:t>
            </w:r>
          </w:p>
          <w:p w14:paraId="6FB7CD9F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79584492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4A4B7FF6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StaffManagement.Del.Canc</w:t>
            </w:r>
            <w:ins w:id="24" w:author="迪璇 黄" w:date="2015-10-08T16:16:00Z">
              <w:r w:rsidRPr="00150FCE">
                <w:rPr>
                  <w:rFonts w:hint="eastAsia"/>
                  <w:sz w:val="24"/>
                  <w:szCs w:val="24"/>
                </w:rPr>
                <w:t>el</w:t>
              </w:r>
            </w:ins>
            <w:del w:id="25" w:author="迪璇 黄" w:date="2015-10-08T16:16:00Z">
              <w:r w:rsidRPr="00150FCE" w:rsidDel="009D3A35">
                <w:rPr>
                  <w:rFonts w:hint="eastAsia"/>
                  <w:sz w:val="24"/>
                  <w:szCs w:val="24"/>
                </w:rPr>
                <w:delText>le</w:delText>
              </w:r>
            </w:del>
          </w:p>
          <w:p w14:paraId="4D78E200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3182E77A" w14:textId="77777777" w:rsidR="00D96E3B" w:rsidRDefault="00D96E3B" w:rsidP="00D96E3B">
            <w:pPr>
              <w:rPr>
                <w:sz w:val="24"/>
                <w:szCs w:val="24"/>
              </w:rPr>
            </w:pPr>
          </w:p>
          <w:p w14:paraId="05F7061F" w14:textId="77777777" w:rsidR="00150FCE" w:rsidRPr="00150FCE" w:rsidRDefault="00150FCE" w:rsidP="00D96E3B">
            <w:pPr>
              <w:rPr>
                <w:sz w:val="24"/>
                <w:szCs w:val="24"/>
              </w:rPr>
            </w:pPr>
          </w:p>
          <w:p w14:paraId="70B27BB8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StaffManagement.Del.Update</w:t>
            </w:r>
          </w:p>
          <w:p w14:paraId="0A414559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050E126B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07E5575C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045518A7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4F9F62EF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StaffManagement.Del.Invalid</w:t>
            </w:r>
          </w:p>
        </w:tc>
        <w:tc>
          <w:tcPr>
            <w:tcW w:w="4041" w:type="dxa"/>
          </w:tcPr>
          <w:p w14:paraId="30A3415E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在人员信息删除任务最开始选择被删除人员时，系统执行选择任务，参见</w:t>
            </w:r>
            <w:r w:rsidRPr="00150FCE">
              <w:rPr>
                <w:rFonts w:hint="eastAsia"/>
                <w:sz w:val="24"/>
                <w:szCs w:val="24"/>
              </w:rPr>
              <w:t>StaffManagement.Select</w:t>
            </w:r>
          </w:p>
          <w:p w14:paraId="020F8520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在总经理取消人员删除时（查询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，系统关闭人员信息删除任务，返回人员管理任务，参见</w:t>
            </w:r>
            <w:r w:rsidRPr="00150FCE">
              <w:rPr>
                <w:rFonts w:hint="eastAsia"/>
                <w:sz w:val="24"/>
                <w:szCs w:val="24"/>
              </w:rPr>
              <w:t>StaffManagement.Input</w:t>
            </w:r>
          </w:p>
          <w:p w14:paraId="2872C52A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在总经理输入人员删除结束的命令时（查询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，系统执行更新列表任务，参见</w:t>
            </w:r>
            <w:r w:rsidRPr="00150FCE">
              <w:rPr>
                <w:rFonts w:hint="eastAsia"/>
                <w:sz w:val="24"/>
                <w:szCs w:val="24"/>
              </w:rPr>
              <w:t>StaffManagement.Update,</w:t>
            </w:r>
            <w:r w:rsidRPr="00150FCE">
              <w:rPr>
                <w:rFonts w:hint="eastAsia"/>
                <w:sz w:val="24"/>
                <w:szCs w:val="24"/>
              </w:rPr>
              <w:t>，返回人员信息删除任务（输出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，参见</w:t>
            </w:r>
            <w:r w:rsidRPr="00150FCE">
              <w:rPr>
                <w:rFonts w:hint="eastAsia"/>
                <w:sz w:val="24"/>
                <w:szCs w:val="24"/>
              </w:rPr>
              <w:t>StaffManagement.Del</w:t>
            </w:r>
          </w:p>
          <w:p w14:paraId="56029A00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在总经理输入其它标识时，系统显示输入无效</w:t>
            </w:r>
          </w:p>
        </w:tc>
      </w:tr>
      <w:tr w:rsidR="00D96E3B" w:rsidRPr="00150FCE" w14:paraId="0122E358" w14:textId="77777777" w:rsidTr="00D96E3B">
        <w:tc>
          <w:tcPr>
            <w:tcW w:w="4475" w:type="dxa"/>
          </w:tcPr>
          <w:p w14:paraId="325A56CD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StaffManagement.Fix</w:t>
            </w:r>
          </w:p>
          <w:p w14:paraId="4EC0D27C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5657BAFC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7EAD2A83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StaffManagement.Fix.Message</w:t>
            </w:r>
          </w:p>
          <w:p w14:paraId="5444E30B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71C6F5C9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78D00339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StaffManagement.Fix.Canc</w:t>
            </w:r>
            <w:ins w:id="26" w:author="迪璇 黄" w:date="2015-10-08T16:16:00Z">
              <w:r w:rsidRPr="00150FCE">
                <w:rPr>
                  <w:rFonts w:hint="eastAsia"/>
                  <w:sz w:val="24"/>
                  <w:szCs w:val="24"/>
                </w:rPr>
                <w:t>el</w:t>
              </w:r>
            </w:ins>
            <w:del w:id="27" w:author="迪璇 黄" w:date="2015-10-08T16:16:00Z">
              <w:r w:rsidRPr="00150FCE" w:rsidDel="009D3A35">
                <w:rPr>
                  <w:rFonts w:hint="eastAsia"/>
                  <w:sz w:val="24"/>
                  <w:szCs w:val="24"/>
                </w:rPr>
                <w:delText>le</w:delText>
              </w:r>
            </w:del>
          </w:p>
          <w:p w14:paraId="5F188E6D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4C1CDB04" w14:textId="77777777" w:rsidR="00D96E3B" w:rsidRDefault="00D96E3B" w:rsidP="00D96E3B">
            <w:pPr>
              <w:rPr>
                <w:sz w:val="24"/>
                <w:szCs w:val="24"/>
              </w:rPr>
            </w:pPr>
          </w:p>
          <w:p w14:paraId="0A0B061E" w14:textId="77777777" w:rsidR="00150FCE" w:rsidRPr="00150FCE" w:rsidRDefault="00150FCE" w:rsidP="00D96E3B">
            <w:pPr>
              <w:rPr>
                <w:sz w:val="24"/>
                <w:szCs w:val="24"/>
              </w:rPr>
            </w:pPr>
          </w:p>
          <w:p w14:paraId="63F66252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StaffManagement.Fix.Invalid</w:t>
            </w:r>
          </w:p>
        </w:tc>
        <w:tc>
          <w:tcPr>
            <w:tcW w:w="4041" w:type="dxa"/>
          </w:tcPr>
          <w:p w14:paraId="7E26D12E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在人员信息修改任务最开始选择被修改人员时，系统执行选择任务，参见</w:t>
            </w:r>
            <w:r w:rsidRPr="00150FCE">
              <w:rPr>
                <w:rFonts w:hint="eastAsia"/>
                <w:sz w:val="24"/>
                <w:szCs w:val="24"/>
              </w:rPr>
              <w:t>StaffManagement.Select</w:t>
            </w:r>
          </w:p>
          <w:p w14:paraId="3233D968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在总经理修改人员信息时（输入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，系统记录所修改的人员信息，参见</w:t>
            </w:r>
            <w:r w:rsidRPr="00150FCE">
              <w:rPr>
                <w:rFonts w:hint="eastAsia"/>
                <w:sz w:val="24"/>
                <w:szCs w:val="24"/>
              </w:rPr>
              <w:t>StaffManagement.Message</w:t>
            </w:r>
          </w:p>
          <w:p w14:paraId="0A2842D3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在总经理取消人员修改时（查询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，系统关闭人员信息修改任务，返回人员管理任务，参见</w:t>
            </w:r>
            <w:r w:rsidRPr="00150FCE">
              <w:rPr>
                <w:rFonts w:hint="eastAsia"/>
                <w:sz w:val="24"/>
                <w:szCs w:val="24"/>
              </w:rPr>
              <w:t>StaffManagement.Input</w:t>
            </w:r>
          </w:p>
          <w:p w14:paraId="45985C8A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在总经理输入其它标识时，系统显示输入无效</w:t>
            </w:r>
          </w:p>
        </w:tc>
      </w:tr>
      <w:tr w:rsidR="00D96E3B" w:rsidRPr="00150FCE" w14:paraId="31AB278A" w14:textId="77777777" w:rsidTr="00150FCE">
        <w:tblPrEx>
          <w:tblW w:w="8516" w:type="dxa"/>
          <w:tblBorders>
            <w:left w:val="none" w:sz="0" w:space="0" w:color="auto"/>
            <w:right w:val="none" w:sz="0" w:space="0" w:color="auto"/>
          </w:tblBorders>
          <w:tblLayout w:type="fixed"/>
          <w:tblPrExChange w:id="28" w:author="迪璇 黄" w:date="2015-10-08T16:22:00Z">
            <w:tblPrEx>
              <w:tblW w:w="8516" w:type="dxa"/>
              <w:tblBorders>
                <w:left w:val="none" w:sz="0" w:space="0" w:color="auto"/>
                <w:right w:val="none" w:sz="0" w:space="0" w:color="auto"/>
              </w:tblBorders>
              <w:tblLayout w:type="fixed"/>
            </w:tblPrEx>
          </w:tblPrExChange>
        </w:tblPrEx>
        <w:trPr>
          <w:trHeight w:val="841"/>
          <w:trPrChange w:id="29" w:author="迪璇 黄" w:date="2015-10-08T16:22:00Z">
            <w:trPr>
              <w:trHeight w:val="4509"/>
            </w:trPr>
          </w:trPrChange>
        </w:trPr>
        <w:tc>
          <w:tcPr>
            <w:tcW w:w="4475" w:type="dxa"/>
            <w:tcBorders>
              <w:bottom w:val="single" w:sz="4" w:space="0" w:color="auto"/>
            </w:tcBorders>
            <w:tcPrChange w:id="30" w:author="迪璇 黄" w:date="2015-10-08T16:22:00Z">
              <w:tcPr>
                <w:tcW w:w="4475" w:type="dxa"/>
                <w:tcBorders>
                  <w:bottom w:val="single" w:sz="4" w:space="0" w:color="auto"/>
                </w:tcBorders>
              </w:tcPr>
            </w:tcPrChange>
          </w:tcPr>
          <w:p w14:paraId="327845D7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StaffManagement.Seek</w:t>
            </w:r>
          </w:p>
          <w:p w14:paraId="4B1C1CA7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108405F4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33E5242E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StaffManagement.Seek.Canc</w:t>
            </w:r>
            <w:ins w:id="31" w:author="迪璇 黄" w:date="2015-10-08T16:16:00Z">
              <w:r w:rsidRPr="00150FCE">
                <w:rPr>
                  <w:rFonts w:hint="eastAsia"/>
                  <w:sz w:val="24"/>
                  <w:szCs w:val="24"/>
                </w:rPr>
                <w:t>el</w:t>
              </w:r>
            </w:ins>
            <w:del w:id="32" w:author="迪璇 黄" w:date="2015-10-08T16:16:00Z">
              <w:r w:rsidRPr="00150FCE" w:rsidDel="009D3A35">
                <w:rPr>
                  <w:rFonts w:hint="eastAsia"/>
                  <w:sz w:val="24"/>
                  <w:szCs w:val="24"/>
                </w:rPr>
                <w:delText>le</w:delText>
              </w:r>
            </w:del>
          </w:p>
          <w:p w14:paraId="78A9B793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21F46B74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38CB0E18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60E87719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StaffManagement.Seek.Confirm</w:t>
            </w:r>
          </w:p>
          <w:p w14:paraId="512DE5C1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68D3F7A0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26CF9F27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StaffManagement.Seek.Invalid</w:t>
            </w:r>
          </w:p>
        </w:tc>
        <w:tc>
          <w:tcPr>
            <w:tcW w:w="4041" w:type="dxa"/>
            <w:tcBorders>
              <w:bottom w:val="single" w:sz="4" w:space="0" w:color="auto"/>
            </w:tcBorders>
            <w:tcPrChange w:id="33" w:author="迪璇 黄" w:date="2015-10-08T16:22:00Z">
              <w:tcPr>
                <w:tcW w:w="4041" w:type="dxa"/>
                <w:tcBorders>
                  <w:bottom w:val="single" w:sz="4" w:space="0" w:color="auto"/>
                </w:tcBorders>
              </w:tcPr>
            </w:tcPrChange>
          </w:tcPr>
          <w:p w14:paraId="06194F79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在人员信息查询任务最开始选择被查询人员时，系统执行选择任务，参见</w:t>
            </w:r>
            <w:r w:rsidRPr="00150FCE">
              <w:rPr>
                <w:rFonts w:hint="eastAsia"/>
                <w:sz w:val="24"/>
                <w:szCs w:val="24"/>
              </w:rPr>
              <w:t>StaffManagement.Select</w:t>
            </w:r>
          </w:p>
          <w:p w14:paraId="140A8032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在总经理取消人员查询时（查询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，系统关闭人员信息查询任务，返回人员管理任务，参见</w:t>
            </w:r>
            <w:r w:rsidRPr="00150FCE">
              <w:rPr>
                <w:rFonts w:hint="eastAsia"/>
                <w:sz w:val="24"/>
                <w:szCs w:val="24"/>
              </w:rPr>
              <w:t>StaffManagement.Input</w:t>
            </w:r>
          </w:p>
          <w:p w14:paraId="71E4AA38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在总经理输入确认人员信息的命令时（查询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，系统返回人员信息查询任务，参见</w:t>
            </w:r>
            <w:r w:rsidRPr="00150FCE">
              <w:rPr>
                <w:rFonts w:hint="eastAsia"/>
                <w:sz w:val="24"/>
                <w:szCs w:val="24"/>
              </w:rPr>
              <w:t>StaffManagement.Seek</w:t>
            </w:r>
          </w:p>
          <w:p w14:paraId="6C631F0D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在总经理输入其它标识时，系统显示输入无效</w:t>
            </w:r>
          </w:p>
        </w:tc>
      </w:tr>
      <w:tr w:rsidR="00D96E3B" w:rsidRPr="00150FCE" w14:paraId="39A28CB3" w14:textId="77777777" w:rsidTr="00D96E3B">
        <w:tblPrEx>
          <w:tblW w:w="8516" w:type="dxa"/>
          <w:tblBorders>
            <w:left w:val="none" w:sz="0" w:space="0" w:color="auto"/>
            <w:right w:val="none" w:sz="0" w:space="0" w:color="auto"/>
          </w:tblBorders>
          <w:tblLayout w:type="fixed"/>
          <w:tblPrExChange w:id="34" w:author="迪璇 黄" w:date="2015-10-08T16:22:00Z">
            <w:tblPrEx>
              <w:tblW w:w="851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c>
          <w:tcPr>
            <w:tcW w:w="4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35" w:author="迪璇 黄" w:date="2015-10-08T16:22:00Z">
              <w:tcPr>
                <w:tcW w:w="4475" w:type="dxa"/>
                <w:tcBorders>
                  <w:top w:val="single" w:sz="4" w:space="0" w:color="auto"/>
                  <w:left w:val="nil"/>
                </w:tcBorders>
              </w:tcPr>
            </w:tcPrChange>
          </w:tcPr>
          <w:p w14:paraId="0E18AFAE" w14:textId="77777777" w:rsidR="00D96E3B" w:rsidRPr="00150FCE" w:rsidRDefault="00D96E3B" w:rsidP="00D96E3B">
            <w:pPr>
              <w:tabs>
                <w:tab w:val="left" w:pos="1440"/>
              </w:tabs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</w:t>
            </w:r>
            <w:r w:rsidRPr="00150FCE">
              <w:rPr>
                <w:sz w:val="24"/>
                <w:szCs w:val="24"/>
              </w:rPr>
              <w:t>Salary</w:t>
            </w:r>
            <w:r w:rsidRPr="00150FCE">
              <w:rPr>
                <w:rFonts w:hint="eastAsia"/>
                <w:sz w:val="24"/>
                <w:szCs w:val="24"/>
              </w:rPr>
              <w:t>S</w:t>
            </w:r>
            <w:r w:rsidRPr="00150FCE">
              <w:rPr>
                <w:sz w:val="24"/>
                <w:szCs w:val="24"/>
              </w:rPr>
              <w:t>trategy</w:t>
            </w:r>
          </w:p>
          <w:p w14:paraId="641851D1" w14:textId="77777777" w:rsidR="00D96E3B" w:rsidRPr="00150FCE" w:rsidRDefault="00D96E3B" w:rsidP="00D96E3B">
            <w:pPr>
              <w:tabs>
                <w:tab w:val="left" w:pos="1440"/>
              </w:tabs>
              <w:rPr>
                <w:sz w:val="24"/>
                <w:szCs w:val="24"/>
              </w:rPr>
            </w:pPr>
          </w:p>
          <w:p w14:paraId="1407B431" w14:textId="77777777" w:rsidR="00D96E3B" w:rsidRPr="00150FCE" w:rsidRDefault="00D96E3B" w:rsidP="00D96E3B">
            <w:pPr>
              <w:tabs>
                <w:tab w:val="left" w:pos="1440"/>
              </w:tabs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</w:t>
            </w:r>
            <w:r w:rsidRPr="00150FCE">
              <w:rPr>
                <w:sz w:val="24"/>
                <w:szCs w:val="24"/>
              </w:rPr>
              <w:t>Salary</w:t>
            </w:r>
            <w:r w:rsidRPr="00150FCE">
              <w:rPr>
                <w:rFonts w:hint="eastAsia"/>
                <w:sz w:val="24"/>
                <w:szCs w:val="24"/>
              </w:rPr>
              <w:t>S</w:t>
            </w:r>
            <w:r w:rsidRPr="00150FCE">
              <w:rPr>
                <w:sz w:val="24"/>
                <w:szCs w:val="24"/>
              </w:rPr>
              <w:t>trategy</w:t>
            </w:r>
            <w:r w:rsidRPr="00150FCE">
              <w:rPr>
                <w:rFonts w:hint="eastAsia"/>
                <w:sz w:val="24"/>
                <w:szCs w:val="24"/>
              </w:rPr>
              <w:t>.Canc</w:t>
            </w:r>
            <w:ins w:id="36" w:author="迪璇 黄" w:date="2015-10-08T16:16:00Z">
              <w:r w:rsidRPr="00150FCE">
                <w:rPr>
                  <w:rFonts w:hint="eastAsia"/>
                  <w:sz w:val="24"/>
                  <w:szCs w:val="24"/>
                </w:rPr>
                <w:t>el</w:t>
              </w:r>
            </w:ins>
            <w:del w:id="37" w:author="迪璇 黄" w:date="2015-10-08T16:16:00Z">
              <w:r w:rsidRPr="00150FCE" w:rsidDel="009D3A35">
                <w:rPr>
                  <w:rFonts w:hint="eastAsia"/>
                  <w:sz w:val="24"/>
                  <w:szCs w:val="24"/>
                </w:rPr>
                <w:delText>le</w:delText>
              </w:r>
            </w:del>
          </w:p>
          <w:p w14:paraId="0698798C" w14:textId="77777777" w:rsidR="00D96E3B" w:rsidRPr="00150FCE" w:rsidRDefault="00D96E3B" w:rsidP="00D96E3B">
            <w:pPr>
              <w:tabs>
                <w:tab w:val="left" w:pos="1440"/>
              </w:tabs>
              <w:rPr>
                <w:sz w:val="24"/>
                <w:szCs w:val="24"/>
              </w:rPr>
            </w:pPr>
          </w:p>
          <w:p w14:paraId="227B96C0" w14:textId="77777777" w:rsidR="00D96E3B" w:rsidRDefault="00D96E3B" w:rsidP="00D96E3B">
            <w:pPr>
              <w:tabs>
                <w:tab w:val="left" w:pos="1440"/>
              </w:tabs>
              <w:rPr>
                <w:sz w:val="24"/>
                <w:szCs w:val="24"/>
              </w:rPr>
            </w:pPr>
          </w:p>
          <w:p w14:paraId="7A5301A3" w14:textId="77777777" w:rsidR="00150FCE" w:rsidRPr="00150FCE" w:rsidRDefault="00150FCE" w:rsidP="00D96E3B">
            <w:pPr>
              <w:tabs>
                <w:tab w:val="left" w:pos="1440"/>
              </w:tabs>
              <w:rPr>
                <w:sz w:val="24"/>
                <w:szCs w:val="24"/>
              </w:rPr>
            </w:pPr>
          </w:p>
          <w:p w14:paraId="5D72CBC4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</w:t>
            </w:r>
            <w:r w:rsidRPr="00150FCE">
              <w:rPr>
                <w:sz w:val="24"/>
                <w:szCs w:val="24"/>
              </w:rPr>
              <w:t>Salary</w:t>
            </w:r>
            <w:r w:rsidRPr="00150FCE">
              <w:rPr>
                <w:rFonts w:hint="eastAsia"/>
                <w:sz w:val="24"/>
                <w:szCs w:val="24"/>
              </w:rPr>
              <w:t>S</w:t>
            </w:r>
            <w:r w:rsidRPr="00150FCE">
              <w:rPr>
                <w:sz w:val="24"/>
                <w:szCs w:val="24"/>
              </w:rPr>
              <w:t>trategy</w:t>
            </w:r>
            <w:r w:rsidRPr="00150FCE">
              <w:rPr>
                <w:rFonts w:hint="eastAsia"/>
                <w:sz w:val="24"/>
                <w:szCs w:val="24"/>
              </w:rPr>
              <w:t>.Update</w:t>
            </w:r>
          </w:p>
          <w:p w14:paraId="17FFFA4B" w14:textId="77777777" w:rsidR="00D96E3B" w:rsidRPr="00150FCE" w:rsidRDefault="00D96E3B" w:rsidP="00D96E3B">
            <w:pPr>
              <w:tabs>
                <w:tab w:val="left" w:pos="1440"/>
              </w:tabs>
              <w:rPr>
                <w:sz w:val="24"/>
                <w:szCs w:val="24"/>
              </w:rPr>
            </w:pPr>
          </w:p>
          <w:p w14:paraId="5231CBCA" w14:textId="77777777" w:rsidR="00D96E3B" w:rsidRPr="00150FCE" w:rsidRDefault="00D96E3B" w:rsidP="00D96E3B">
            <w:pPr>
              <w:tabs>
                <w:tab w:val="left" w:pos="1440"/>
              </w:tabs>
              <w:rPr>
                <w:sz w:val="24"/>
                <w:szCs w:val="24"/>
              </w:rPr>
            </w:pPr>
          </w:p>
          <w:p w14:paraId="5B63D53B" w14:textId="77777777" w:rsidR="00D96E3B" w:rsidRPr="00150FCE" w:rsidRDefault="00D96E3B" w:rsidP="00D96E3B">
            <w:pPr>
              <w:tabs>
                <w:tab w:val="left" w:pos="1440"/>
              </w:tabs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</w:t>
            </w:r>
            <w:r w:rsidRPr="00150FCE">
              <w:rPr>
                <w:sz w:val="24"/>
                <w:szCs w:val="24"/>
              </w:rPr>
              <w:t>Salary</w:t>
            </w:r>
            <w:r w:rsidRPr="00150FCE">
              <w:rPr>
                <w:rFonts w:hint="eastAsia"/>
                <w:sz w:val="24"/>
                <w:szCs w:val="24"/>
              </w:rPr>
              <w:t>S</w:t>
            </w:r>
            <w:r w:rsidRPr="00150FCE">
              <w:rPr>
                <w:sz w:val="24"/>
                <w:szCs w:val="24"/>
              </w:rPr>
              <w:t>trategy</w:t>
            </w:r>
            <w:r w:rsidRPr="00150FCE">
              <w:rPr>
                <w:rFonts w:hint="eastAsia"/>
                <w:sz w:val="24"/>
                <w:szCs w:val="24"/>
              </w:rPr>
              <w:t>.Message</w:t>
            </w:r>
          </w:p>
          <w:p w14:paraId="1FF811E6" w14:textId="77777777" w:rsidR="00D96E3B" w:rsidRPr="00150FCE" w:rsidRDefault="00D96E3B" w:rsidP="00D96E3B">
            <w:pPr>
              <w:tabs>
                <w:tab w:val="left" w:pos="1440"/>
              </w:tabs>
              <w:rPr>
                <w:sz w:val="24"/>
                <w:szCs w:val="24"/>
              </w:rPr>
            </w:pPr>
          </w:p>
          <w:p w14:paraId="0AD379C0" w14:textId="77777777" w:rsidR="00D96E3B" w:rsidRPr="00150FCE" w:rsidRDefault="00D96E3B" w:rsidP="00D96E3B">
            <w:pPr>
              <w:tabs>
                <w:tab w:val="left" w:pos="1440"/>
              </w:tabs>
              <w:rPr>
                <w:sz w:val="24"/>
                <w:szCs w:val="24"/>
              </w:rPr>
            </w:pPr>
          </w:p>
          <w:p w14:paraId="6DF28261" w14:textId="77777777" w:rsidR="00D96E3B" w:rsidRPr="00150FCE" w:rsidRDefault="00D96E3B" w:rsidP="00D96E3B">
            <w:pPr>
              <w:tabs>
                <w:tab w:val="left" w:pos="1440"/>
              </w:tabs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</w:t>
            </w:r>
            <w:r w:rsidRPr="00150FCE">
              <w:rPr>
                <w:sz w:val="24"/>
                <w:szCs w:val="24"/>
              </w:rPr>
              <w:t>Salary</w:t>
            </w:r>
            <w:r w:rsidRPr="00150FCE">
              <w:rPr>
                <w:rFonts w:hint="eastAsia"/>
                <w:sz w:val="24"/>
                <w:szCs w:val="24"/>
              </w:rPr>
              <w:t>S</w:t>
            </w:r>
            <w:r w:rsidRPr="00150FCE">
              <w:rPr>
                <w:sz w:val="24"/>
                <w:szCs w:val="24"/>
              </w:rPr>
              <w:t>trategy</w:t>
            </w:r>
            <w:r w:rsidRPr="00150FCE">
              <w:rPr>
                <w:rFonts w:hint="eastAsia"/>
                <w:sz w:val="24"/>
                <w:szCs w:val="24"/>
              </w:rPr>
              <w:t>.Invalid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38" w:author="迪璇 黄" w:date="2015-10-08T16:22:00Z">
              <w:tcPr>
                <w:tcW w:w="4041" w:type="dxa"/>
                <w:tcBorders>
                  <w:top w:val="single" w:sz="4" w:space="0" w:color="auto"/>
                  <w:right w:val="nil"/>
                </w:tcBorders>
              </w:tcPr>
            </w:tcPrChange>
          </w:tcPr>
          <w:p w14:paraId="0B80B5F5" w14:textId="77777777" w:rsidR="00D96E3B" w:rsidRPr="00150FCE" w:rsidRDefault="00D96E3B" w:rsidP="00D96E3B">
            <w:pPr>
              <w:tabs>
                <w:tab w:val="right" w:pos="4138"/>
              </w:tabs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系统显示已输入的薪水策略表（输出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sz w:val="24"/>
                <w:szCs w:val="24"/>
              </w:rPr>
              <w:tab/>
            </w:r>
          </w:p>
          <w:p w14:paraId="63D12F13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在总经理取消薪水策略制定时（查询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，系统关闭薪水策略制定任务，返回人员管理任务，参见</w:t>
            </w:r>
            <w:r w:rsidRPr="00150FCE">
              <w:rPr>
                <w:rFonts w:hint="eastAsia"/>
                <w:sz w:val="24"/>
                <w:szCs w:val="24"/>
              </w:rPr>
              <w:t>StaffManagement.Input</w:t>
            </w:r>
          </w:p>
          <w:p w14:paraId="6B07D925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在总经理输入薪水策略制定结束的命令时（查询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，系统执行更新任务，参见</w:t>
            </w:r>
            <w:r w:rsidRPr="00150FCE">
              <w:rPr>
                <w:rFonts w:hint="eastAsia"/>
                <w:sz w:val="24"/>
                <w:szCs w:val="24"/>
              </w:rPr>
              <w:t>StaffManagement.Update</w:t>
            </w:r>
          </w:p>
          <w:p w14:paraId="27225A34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在总经理输入薪水策略信息时（输入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，系统记录所输入的薪水策略信息，参见</w:t>
            </w:r>
            <w:r w:rsidRPr="00150FCE">
              <w:rPr>
                <w:rFonts w:hint="eastAsia"/>
                <w:sz w:val="24"/>
                <w:szCs w:val="24"/>
              </w:rPr>
              <w:t>StaffManagement.Message</w:t>
            </w:r>
          </w:p>
          <w:p w14:paraId="6BEB36CF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在总经理输入其它标识时，系统显示输入无效</w:t>
            </w:r>
          </w:p>
        </w:tc>
      </w:tr>
      <w:tr w:rsidR="00D96E3B" w:rsidRPr="00150FCE" w14:paraId="4A665566" w14:textId="77777777" w:rsidTr="00D96E3B">
        <w:tblPrEx>
          <w:tblW w:w="8516" w:type="dxa"/>
          <w:tblBorders>
            <w:left w:val="none" w:sz="0" w:space="0" w:color="auto"/>
            <w:right w:val="none" w:sz="0" w:space="0" w:color="auto"/>
          </w:tblBorders>
          <w:tblLayout w:type="fixed"/>
          <w:tblPrExChange w:id="39" w:author="迪璇 黄" w:date="2015-10-08T16:22:00Z">
            <w:tblPrEx>
              <w:tblW w:w="851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172"/>
          <w:trPrChange w:id="40" w:author="迪璇 黄" w:date="2015-10-08T16:22:00Z">
            <w:trPr>
              <w:trHeight w:val="172"/>
            </w:trPr>
          </w:trPrChange>
        </w:trPr>
        <w:tc>
          <w:tcPr>
            <w:tcW w:w="4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41" w:author="迪璇 黄" w:date="2015-10-08T16:22:00Z">
              <w:tcPr>
                <w:tcW w:w="4475" w:type="dxa"/>
                <w:tcBorders>
                  <w:left w:val="nil"/>
                </w:tcBorders>
              </w:tcPr>
            </w:tcPrChange>
          </w:tcPr>
          <w:p w14:paraId="2BFC7F47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 xml:space="preserve">StaffManagement.Message </w:t>
            </w:r>
          </w:p>
          <w:p w14:paraId="10AB8EE1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2094F72D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StaffManagement.Message.Existence</w:t>
            </w:r>
          </w:p>
          <w:p w14:paraId="0DDB3DFC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2EE5AEB6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3C6C3E81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1FA6B228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StaffManagement.Message.Invalid</w:t>
            </w:r>
          </w:p>
          <w:p w14:paraId="590D7375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741341EB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21D4BC39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StaffManagement.Message.Update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42" w:author="迪璇 黄" w:date="2015-10-08T16:22:00Z">
              <w:tcPr>
                <w:tcW w:w="4041" w:type="dxa"/>
                <w:tcBorders>
                  <w:right w:val="nil"/>
                </w:tcBorders>
              </w:tcPr>
            </w:tcPrChange>
          </w:tcPr>
          <w:p w14:paraId="7945A740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系统显示已输入的人员信息表内容（输出</w:t>
            </w:r>
            <w:r w:rsidRPr="00150FCE">
              <w:rPr>
                <w:sz w:val="24"/>
                <w:szCs w:val="24"/>
              </w:rPr>
              <w:t>）</w:t>
            </w:r>
          </w:p>
          <w:p w14:paraId="002E4C92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在总经理输入已存在的身份证号或者工作编号时（输入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，系统拒绝输入并提示该人员信息已经存在（输出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，请求重新输入</w:t>
            </w:r>
          </w:p>
          <w:p w14:paraId="0B3C3C82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在总经理输入错误的信息时，系统拒接输入并提示输入错误的信息，请求重新输入</w:t>
            </w:r>
          </w:p>
          <w:p w14:paraId="20E9F4F0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当总经理输入信息输入结束的命令时（查询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，系统执行更新列表任务，参见</w:t>
            </w:r>
            <w:r w:rsidRPr="00150FCE">
              <w:rPr>
                <w:rFonts w:hint="eastAsia"/>
                <w:sz w:val="24"/>
                <w:szCs w:val="24"/>
              </w:rPr>
              <w:t>StaffManagement.Update</w:t>
            </w:r>
            <w:r w:rsidRPr="00150FCE">
              <w:rPr>
                <w:rFonts w:hint="eastAsia"/>
                <w:sz w:val="24"/>
                <w:szCs w:val="24"/>
              </w:rPr>
              <w:t>，返回相应的人员管理任务（人员信息添加任务，参见</w:t>
            </w:r>
            <w:r w:rsidRPr="00150FCE">
              <w:rPr>
                <w:rFonts w:hint="eastAsia"/>
                <w:sz w:val="24"/>
                <w:szCs w:val="24"/>
              </w:rPr>
              <w:t>StaffManagemnet.Add</w:t>
            </w:r>
            <w:r w:rsidRPr="00150FCE">
              <w:rPr>
                <w:rFonts w:hint="eastAsia"/>
                <w:sz w:val="24"/>
                <w:szCs w:val="24"/>
              </w:rPr>
              <w:t>或人员信息修改任务，参见</w:t>
            </w:r>
            <w:r w:rsidRPr="00150FCE">
              <w:rPr>
                <w:rFonts w:hint="eastAsia"/>
                <w:sz w:val="24"/>
                <w:szCs w:val="24"/>
              </w:rPr>
              <w:t>StaffManagemnet.Fix</w:t>
            </w:r>
            <w:r w:rsidRPr="00150FCE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D96E3B" w:rsidRPr="00150FCE" w14:paraId="6EC4B7B4" w14:textId="77777777" w:rsidTr="00D96E3B">
        <w:tblPrEx>
          <w:tblW w:w="8516" w:type="dxa"/>
          <w:tblBorders>
            <w:left w:val="none" w:sz="0" w:space="0" w:color="auto"/>
            <w:right w:val="none" w:sz="0" w:space="0" w:color="auto"/>
          </w:tblBorders>
          <w:tblLayout w:type="fixed"/>
          <w:tblPrExChange w:id="43" w:author="迪璇 黄" w:date="2015-10-08T16:22:00Z">
            <w:tblPrEx>
              <w:tblW w:w="851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1097"/>
          <w:trPrChange w:id="44" w:author="迪璇 黄" w:date="2015-10-08T16:22:00Z">
            <w:trPr>
              <w:trHeight w:val="1097"/>
            </w:trPr>
          </w:trPrChange>
        </w:trPr>
        <w:tc>
          <w:tcPr>
            <w:tcW w:w="4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45" w:author="迪璇 黄" w:date="2015-10-08T16:22:00Z">
              <w:tcPr>
                <w:tcW w:w="4475" w:type="dxa"/>
                <w:tcBorders>
                  <w:left w:val="nil"/>
                </w:tcBorders>
              </w:tcPr>
            </w:tcPrChange>
          </w:tcPr>
          <w:p w14:paraId="52E6F9D1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 xml:space="preserve">StaffManagement.Select </w:t>
            </w:r>
          </w:p>
          <w:p w14:paraId="020A9B4D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6BF47A50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StaffManagement.Select.Return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46" w:author="迪璇 黄" w:date="2015-10-08T16:22:00Z">
              <w:tcPr>
                <w:tcW w:w="4041" w:type="dxa"/>
                <w:tcBorders>
                  <w:right w:val="nil"/>
                </w:tcBorders>
              </w:tcPr>
            </w:tcPrChange>
          </w:tcPr>
          <w:p w14:paraId="1D0548C0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系统显示已存在的人员信息列表（输出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sz w:val="24"/>
                <w:szCs w:val="24"/>
              </w:rPr>
              <w:br/>
            </w:r>
            <w:r w:rsidRPr="00150FCE">
              <w:rPr>
                <w:rFonts w:hint="eastAsia"/>
                <w:sz w:val="24"/>
                <w:szCs w:val="24"/>
              </w:rPr>
              <w:t>在经理选择人员时（查询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，系统返回所该人员详细的人员信息表（输出</w:t>
            </w:r>
            <w:r w:rsidRPr="00150FCE">
              <w:rPr>
                <w:sz w:val="24"/>
                <w:szCs w:val="24"/>
              </w:rPr>
              <w:t>）</w:t>
            </w:r>
          </w:p>
        </w:tc>
      </w:tr>
      <w:tr w:rsidR="00D96E3B" w:rsidRPr="00150FCE" w14:paraId="17AB7184" w14:textId="77777777" w:rsidTr="00D96E3B">
        <w:tblPrEx>
          <w:tblW w:w="8516" w:type="dxa"/>
          <w:tblBorders>
            <w:left w:val="none" w:sz="0" w:space="0" w:color="auto"/>
            <w:right w:val="none" w:sz="0" w:space="0" w:color="auto"/>
          </w:tblBorders>
          <w:tblLayout w:type="fixed"/>
          <w:tblPrExChange w:id="47" w:author="迪璇 黄" w:date="2015-10-08T16:22:00Z">
            <w:tblPrEx>
              <w:tblW w:w="851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c>
          <w:tcPr>
            <w:tcW w:w="4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48" w:author="迪璇 黄" w:date="2015-10-08T16:22:00Z">
              <w:tcPr>
                <w:tcW w:w="4475" w:type="dxa"/>
                <w:tcBorders>
                  <w:left w:val="nil"/>
                  <w:bottom w:val="single" w:sz="4" w:space="0" w:color="auto"/>
                </w:tcBorders>
              </w:tcPr>
            </w:tcPrChange>
          </w:tcPr>
          <w:p w14:paraId="0BC858F3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StaffManagement.Update</w:t>
            </w:r>
          </w:p>
          <w:p w14:paraId="20090CC4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163B6E4F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StaffManagement.Update.StaffList</w:t>
            </w:r>
          </w:p>
          <w:p w14:paraId="01037B89" w14:textId="77777777" w:rsidR="00D96E3B" w:rsidRPr="00150FCE" w:rsidRDefault="00D96E3B" w:rsidP="00D96E3B">
            <w:pPr>
              <w:tabs>
                <w:tab w:val="left" w:pos="1440"/>
              </w:tabs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StaffManagement.Update.</w:t>
            </w:r>
            <w:r w:rsidRPr="00150FCE">
              <w:rPr>
                <w:sz w:val="24"/>
                <w:szCs w:val="24"/>
              </w:rPr>
              <w:t>Salary</w:t>
            </w:r>
            <w:r w:rsidRPr="00150FCE">
              <w:rPr>
                <w:rFonts w:hint="eastAsia"/>
                <w:sz w:val="24"/>
                <w:szCs w:val="24"/>
              </w:rPr>
              <w:t>S</w:t>
            </w:r>
            <w:r w:rsidRPr="00150FCE">
              <w:rPr>
                <w:sz w:val="24"/>
                <w:szCs w:val="24"/>
              </w:rPr>
              <w:t>trategy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49" w:author="迪璇 黄" w:date="2015-10-08T16:22:00Z">
              <w:tcPr>
                <w:tcW w:w="4041" w:type="dxa"/>
                <w:tcBorders>
                  <w:bottom w:val="single" w:sz="4" w:space="0" w:color="auto"/>
                  <w:right w:val="nil"/>
                </w:tcBorders>
              </w:tcPr>
            </w:tcPrChange>
          </w:tcPr>
          <w:p w14:paraId="7DA6D809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系统更新重要数据，包括薪水策略、人员信息列表</w:t>
            </w:r>
          </w:p>
          <w:p w14:paraId="04BAC3FD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更新人员信息列表（逻辑</w:t>
            </w:r>
            <w:r w:rsidRPr="00150FCE">
              <w:rPr>
                <w:sz w:val="24"/>
                <w:szCs w:val="24"/>
              </w:rPr>
              <w:t>文件）</w:t>
            </w:r>
          </w:p>
          <w:p w14:paraId="0BFD8386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更新薪水策略（逻辑</w:t>
            </w:r>
            <w:r w:rsidRPr="00150FCE">
              <w:rPr>
                <w:sz w:val="24"/>
                <w:szCs w:val="24"/>
              </w:rPr>
              <w:t>文件）</w:t>
            </w:r>
          </w:p>
        </w:tc>
      </w:tr>
      <w:tr w:rsidR="00D96E3B" w:rsidRPr="00150FCE" w14:paraId="5FC82FFC" w14:textId="77777777" w:rsidTr="00D96E3B">
        <w:tblPrEx>
          <w:tblW w:w="8516" w:type="dxa"/>
          <w:tblBorders>
            <w:left w:val="none" w:sz="0" w:space="0" w:color="auto"/>
            <w:right w:val="none" w:sz="0" w:space="0" w:color="auto"/>
          </w:tblBorders>
          <w:tblLayout w:type="fixed"/>
          <w:tblPrExChange w:id="50" w:author="迪璇 黄" w:date="2015-10-08T16:22:00Z">
            <w:tblPrEx>
              <w:tblW w:w="851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c>
          <w:tcPr>
            <w:tcW w:w="4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51" w:author="迪璇 黄" w:date="2015-10-08T16:22:00Z">
              <w:tcPr>
                <w:tcW w:w="4475" w:type="dxa"/>
                <w:tcBorders>
                  <w:left w:val="nil"/>
                  <w:bottom w:val="single" w:sz="4" w:space="0" w:color="auto"/>
                </w:tcBorders>
              </w:tcPr>
            </w:tcPrChange>
          </w:tcPr>
          <w:p w14:paraId="272E9385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StaffManagement.End</w:t>
            </w:r>
          </w:p>
          <w:p w14:paraId="40DE227E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24DE1910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StaffManagement.End.Close</w:t>
            </w:r>
          </w:p>
          <w:p w14:paraId="777433C1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3FF2751D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5383B911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StaffManagement.End.TimeOut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52" w:author="迪璇 黄" w:date="2015-10-08T16:22:00Z">
              <w:tcPr>
                <w:tcW w:w="4041" w:type="dxa"/>
                <w:tcBorders>
                  <w:bottom w:val="single" w:sz="4" w:space="0" w:color="auto"/>
                  <w:right w:val="nil"/>
                </w:tcBorders>
              </w:tcPr>
            </w:tcPrChange>
          </w:tcPr>
          <w:p w14:paraId="7F5FB1B7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系统应该允许总经理结束人员管理任务</w:t>
            </w:r>
          </w:p>
          <w:p w14:paraId="1531B2F1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在总经理确认结束人员管理任务时（查询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，系统关闭人员管理，回到总经理的系统首页</w:t>
            </w:r>
          </w:p>
          <w:p w14:paraId="2EAA8BF6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在人员管理开始</w:t>
            </w:r>
            <w:r w:rsidRPr="00150FCE">
              <w:rPr>
                <w:rFonts w:hint="eastAsia"/>
                <w:sz w:val="24"/>
                <w:szCs w:val="24"/>
              </w:rPr>
              <w:t>2</w:t>
            </w:r>
            <w:r w:rsidRPr="00150FCE">
              <w:rPr>
                <w:rFonts w:hint="eastAsia"/>
                <w:sz w:val="24"/>
                <w:szCs w:val="24"/>
              </w:rPr>
              <w:t>小时之后还没有收到总经理的请求时，系统取消人员管理任务（输出</w:t>
            </w:r>
            <w:r w:rsidRPr="00150FCE">
              <w:rPr>
                <w:sz w:val="24"/>
                <w:szCs w:val="24"/>
              </w:rPr>
              <w:t>）</w:t>
            </w:r>
          </w:p>
        </w:tc>
      </w:tr>
    </w:tbl>
    <w:p w14:paraId="1DE5CBAA" w14:textId="77777777" w:rsidR="00150FCE" w:rsidRDefault="00150FCE" w:rsidP="00150FCE"/>
    <w:p w14:paraId="13C2E891" w14:textId="77777777" w:rsidR="00D96E3B" w:rsidRDefault="00150FCE" w:rsidP="00150FCE">
      <w:r>
        <w:rPr>
          <w:rFonts w:hint="eastAsia"/>
        </w:rPr>
        <w:t xml:space="preserve">  </w:t>
      </w:r>
      <w:r w:rsidR="00D96E3B">
        <w:rPr>
          <w:rFonts w:hint="eastAsia"/>
        </w:rPr>
        <w:t>机构</w:t>
      </w:r>
      <w:r w:rsidR="00D96E3B">
        <w:t>管理功能</w:t>
      </w:r>
      <w:r w:rsidR="00D96E3B">
        <w:rPr>
          <w:rFonts w:hint="eastAsia"/>
        </w:rPr>
        <w:t>需求测度值</w:t>
      </w:r>
    </w:p>
    <w:p w14:paraId="3760B1CE" w14:textId="77777777" w:rsidR="00D96E3B" w:rsidRDefault="00150FCE" w:rsidP="00D96E3B">
      <w:r>
        <w:rPr>
          <w:rFonts w:hint="eastAsia"/>
        </w:rPr>
        <w:t xml:space="preserve">  </w:t>
      </w:r>
      <w:r w:rsidR="00D96E3B">
        <w:rPr>
          <w:rFonts w:hint="eastAsia"/>
        </w:rPr>
        <w:t>输入</w:t>
      </w:r>
      <w:r w:rsidR="00D96E3B">
        <w:t>：</w:t>
      </w:r>
      <w:r w:rsidR="00D96E3B">
        <w:t>3</w:t>
      </w:r>
    </w:p>
    <w:p w14:paraId="13920F58" w14:textId="77777777" w:rsidR="00D96E3B" w:rsidRDefault="00150FCE" w:rsidP="00D96E3B">
      <w:r>
        <w:rPr>
          <w:rFonts w:hint="eastAsia"/>
        </w:rPr>
        <w:t xml:space="preserve">  </w:t>
      </w:r>
      <w:r w:rsidR="00D96E3B">
        <w:rPr>
          <w:rFonts w:hint="eastAsia"/>
        </w:rPr>
        <w:t>输出：</w:t>
      </w:r>
      <w:r w:rsidR="00D96E3B">
        <w:t>8</w:t>
      </w:r>
    </w:p>
    <w:p w14:paraId="65635ED6" w14:textId="77777777" w:rsidR="00D96E3B" w:rsidRDefault="00150FCE" w:rsidP="00D96E3B">
      <w:r>
        <w:rPr>
          <w:rFonts w:hint="eastAsia"/>
        </w:rPr>
        <w:t xml:space="preserve">  </w:t>
      </w:r>
      <w:r w:rsidR="00D96E3B">
        <w:rPr>
          <w:rFonts w:hint="eastAsia"/>
        </w:rPr>
        <w:t>查询</w:t>
      </w:r>
      <w:r w:rsidR="00D96E3B">
        <w:t>：</w:t>
      </w:r>
      <w:r w:rsidR="00D96E3B">
        <w:t>14</w:t>
      </w:r>
    </w:p>
    <w:p w14:paraId="303A169A" w14:textId="77777777" w:rsidR="00D96E3B" w:rsidRDefault="00150FCE" w:rsidP="00D96E3B">
      <w:r>
        <w:rPr>
          <w:rFonts w:hint="eastAsia"/>
        </w:rPr>
        <w:t xml:space="preserve">  </w:t>
      </w:r>
      <w:r w:rsidR="00D96E3B">
        <w:rPr>
          <w:rFonts w:hint="eastAsia"/>
        </w:rPr>
        <w:t>逻辑</w:t>
      </w:r>
      <w:r w:rsidR="00D96E3B">
        <w:t>文件：</w:t>
      </w:r>
      <w:r w:rsidR="00D96E3B">
        <w:t>1</w:t>
      </w:r>
    </w:p>
    <w:p w14:paraId="3F81EA23" w14:textId="77777777" w:rsidR="00D96E3B" w:rsidRDefault="00150FCE" w:rsidP="00D96E3B">
      <w:r>
        <w:rPr>
          <w:rFonts w:hint="eastAsia"/>
        </w:rPr>
        <w:t xml:space="preserve">  </w:t>
      </w:r>
      <w:r w:rsidR="00D96E3B">
        <w:rPr>
          <w:rFonts w:hint="eastAsia"/>
        </w:rPr>
        <w:t>对外</w:t>
      </w:r>
      <w:r w:rsidR="00D96E3B">
        <w:t>接口：</w:t>
      </w:r>
      <w:r w:rsidR="00D96E3B">
        <w:t>0</w:t>
      </w:r>
    </w:p>
    <w:p w14:paraId="76001289" w14:textId="77777777" w:rsidR="00D96E3B" w:rsidRDefault="00D96E3B" w:rsidP="00D96E3B">
      <w:r>
        <w:rPr>
          <w:rFonts w:hint="eastAsia"/>
        </w:rPr>
        <w:t>FP</w:t>
      </w:r>
      <w:r w:rsidR="00150FCE">
        <w:t>(</w:t>
      </w:r>
      <w:r>
        <w:t>AgencyManagement</w:t>
      </w:r>
      <w:r w:rsidR="00150FCE">
        <w:t>)</w:t>
      </w:r>
      <w:r>
        <w:rPr>
          <w:rFonts w:hint="eastAsia"/>
        </w:rPr>
        <w:t>=</w:t>
      </w:r>
      <w:r>
        <w:t xml:space="preserve"> (3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</w:t>
      </w:r>
      <w:r>
        <w:t>+8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5</w:t>
      </w:r>
      <w:r>
        <w:t>+14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</w:t>
      </w:r>
      <w:r>
        <w:t>+1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1</w:t>
      </w:r>
      <w:r>
        <w:t>0</w:t>
      </w:r>
      <w:r>
        <w:rPr>
          <w:rFonts w:hint="eastAsia"/>
        </w:rPr>
        <w:t>+0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7)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(</w:t>
      </w:r>
      <w:r>
        <w:t>0.65+0.01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</w:t>
      </w:r>
      <w:r>
        <w:t>1</w:t>
      </w:r>
      <w:r>
        <w:rPr>
          <w:rFonts w:hint="eastAsia"/>
        </w:rPr>
        <w:t>)</w:t>
      </w:r>
      <w:r>
        <w:t>=125.08</w:t>
      </w:r>
    </w:p>
    <w:tbl>
      <w:tblPr>
        <w:tblStyle w:val="a9"/>
        <w:tblW w:w="851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5"/>
        <w:gridCol w:w="4041"/>
        <w:tblGridChange w:id="53">
          <w:tblGrid>
            <w:gridCol w:w="4475"/>
            <w:gridCol w:w="4041"/>
          </w:tblGrid>
        </w:tblGridChange>
      </w:tblGrid>
      <w:tr w:rsidR="00D96E3B" w:rsidRPr="00150FCE" w14:paraId="506C7F9F" w14:textId="77777777" w:rsidTr="00D96E3B">
        <w:tc>
          <w:tcPr>
            <w:tcW w:w="4475" w:type="dxa"/>
          </w:tcPr>
          <w:p w14:paraId="7BD3F918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AgencyManagemnet.Input</w:t>
            </w:r>
          </w:p>
          <w:p w14:paraId="0E07FA25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63140A9F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AgencyManagement.Input.Add</w:t>
            </w:r>
          </w:p>
          <w:p w14:paraId="12E863E9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784D9591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536FD728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AgencyManagement.Input.Del</w:t>
            </w:r>
          </w:p>
          <w:p w14:paraId="049E0090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3C883E6C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51CF9238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AgencyManagement.Input.Fix</w:t>
            </w:r>
          </w:p>
          <w:p w14:paraId="23295825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04274934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7230077C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AgencyManagement.Input.Seek</w:t>
            </w:r>
          </w:p>
          <w:p w14:paraId="379C17B5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7A4657BD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77A0D775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AgencyManagement.Input.Canc</w:t>
            </w:r>
            <w:ins w:id="54" w:author="迪璇 黄" w:date="2015-10-08T16:16:00Z">
              <w:r w:rsidRPr="00150FCE">
                <w:rPr>
                  <w:rFonts w:hint="eastAsia"/>
                  <w:sz w:val="24"/>
                  <w:szCs w:val="24"/>
                </w:rPr>
                <w:t>el</w:t>
              </w:r>
            </w:ins>
            <w:del w:id="55" w:author="迪璇 黄" w:date="2015-10-08T16:16:00Z">
              <w:r w:rsidRPr="00150FCE" w:rsidDel="009D3A35">
                <w:rPr>
                  <w:rFonts w:hint="eastAsia"/>
                  <w:sz w:val="24"/>
                  <w:szCs w:val="24"/>
                </w:rPr>
                <w:delText>le</w:delText>
              </w:r>
            </w:del>
          </w:p>
          <w:p w14:paraId="70768F9F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0F70CB2A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752EBC3B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AgencyManagement.Input.Invalid</w:t>
            </w:r>
          </w:p>
          <w:p w14:paraId="1CF8298F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</w:tc>
        <w:tc>
          <w:tcPr>
            <w:tcW w:w="4041" w:type="dxa"/>
          </w:tcPr>
          <w:p w14:paraId="775F0BD1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系统应该允许总经理通过键盘输入信息（输出</w:t>
            </w:r>
            <w:r w:rsidRPr="00150FCE">
              <w:rPr>
                <w:sz w:val="24"/>
                <w:szCs w:val="24"/>
              </w:rPr>
              <w:t>：机构管理主界面）</w:t>
            </w:r>
          </w:p>
          <w:p w14:paraId="14554BF6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当总经理输入机构信息添加的命令时（查询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，系统执行机构信息添加任务，参见</w:t>
            </w:r>
            <w:r w:rsidRPr="00150FCE">
              <w:rPr>
                <w:rFonts w:hint="eastAsia"/>
                <w:sz w:val="24"/>
                <w:szCs w:val="24"/>
              </w:rPr>
              <w:t>AgencyManagement.Add</w:t>
            </w:r>
          </w:p>
          <w:p w14:paraId="274FD9BC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当总经理输入机构信息删减的命令时（查询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，系统执行机构信息删除任务，参见</w:t>
            </w:r>
            <w:r w:rsidRPr="00150FCE">
              <w:rPr>
                <w:rFonts w:hint="eastAsia"/>
                <w:sz w:val="24"/>
                <w:szCs w:val="24"/>
              </w:rPr>
              <w:t>AgencyManagement.Del</w:t>
            </w:r>
          </w:p>
          <w:p w14:paraId="3D60D212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当总经理输入机构信息修改的命令时（查询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，系统执行机构信息修改任务，参见</w:t>
            </w:r>
            <w:r w:rsidRPr="00150FCE">
              <w:rPr>
                <w:rFonts w:hint="eastAsia"/>
                <w:sz w:val="24"/>
                <w:szCs w:val="24"/>
              </w:rPr>
              <w:t>AgencyManagement.Fix</w:t>
            </w:r>
          </w:p>
          <w:p w14:paraId="4667CF09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当总经理输入机构信息查询的命令时（查询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，系统执行机构信息查询任务，参见</w:t>
            </w:r>
            <w:r w:rsidRPr="00150FCE">
              <w:rPr>
                <w:rFonts w:hint="eastAsia"/>
                <w:sz w:val="24"/>
                <w:szCs w:val="24"/>
              </w:rPr>
              <w:t>AgencyManagement.Seek</w:t>
            </w:r>
          </w:p>
          <w:p w14:paraId="177E6596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当总经理输入取消命令时（查询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，系统关闭当前机构管理（输出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，回到总经理的系统首页</w:t>
            </w:r>
          </w:p>
          <w:p w14:paraId="670BF2BF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在总经理输入其它标识时，系统显示输入无效</w:t>
            </w:r>
          </w:p>
        </w:tc>
      </w:tr>
      <w:tr w:rsidR="00D96E3B" w:rsidRPr="00150FCE" w14:paraId="66BAE147" w14:textId="77777777" w:rsidTr="00D96E3B">
        <w:tc>
          <w:tcPr>
            <w:tcW w:w="4475" w:type="dxa"/>
          </w:tcPr>
          <w:p w14:paraId="6D68E8BA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AgencyManagement.Add</w:t>
            </w:r>
          </w:p>
          <w:p w14:paraId="6CB50BF9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78993894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AgencyManagement.Add.Message</w:t>
            </w:r>
          </w:p>
          <w:p w14:paraId="291C7FFA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45665730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022B9D37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AgencyManagement.Add.Canc</w:t>
            </w:r>
            <w:ins w:id="56" w:author="迪璇 黄" w:date="2015-10-08T16:16:00Z">
              <w:r w:rsidRPr="00150FCE">
                <w:rPr>
                  <w:rFonts w:hint="eastAsia"/>
                  <w:sz w:val="24"/>
                  <w:szCs w:val="24"/>
                </w:rPr>
                <w:t>el</w:t>
              </w:r>
            </w:ins>
            <w:del w:id="57" w:author="迪璇 黄" w:date="2015-10-08T16:16:00Z">
              <w:r w:rsidRPr="00150FCE" w:rsidDel="009D3A35">
                <w:rPr>
                  <w:rFonts w:hint="eastAsia"/>
                  <w:sz w:val="24"/>
                  <w:szCs w:val="24"/>
                </w:rPr>
                <w:delText>le</w:delText>
              </w:r>
            </w:del>
          </w:p>
          <w:p w14:paraId="5E3AF31D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168D78DB" w14:textId="77777777" w:rsidR="00D96E3B" w:rsidRDefault="00D96E3B" w:rsidP="00D96E3B">
            <w:pPr>
              <w:rPr>
                <w:sz w:val="24"/>
                <w:szCs w:val="24"/>
              </w:rPr>
            </w:pPr>
          </w:p>
          <w:p w14:paraId="4C622174" w14:textId="77777777" w:rsidR="00150FCE" w:rsidRPr="00150FCE" w:rsidRDefault="00150FCE" w:rsidP="00D96E3B">
            <w:pPr>
              <w:rPr>
                <w:sz w:val="24"/>
                <w:szCs w:val="24"/>
              </w:rPr>
            </w:pPr>
          </w:p>
          <w:p w14:paraId="6BAA4C4F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AgencyManagement.Add.Invalid</w:t>
            </w:r>
          </w:p>
        </w:tc>
        <w:tc>
          <w:tcPr>
            <w:tcW w:w="4041" w:type="dxa"/>
          </w:tcPr>
          <w:p w14:paraId="7F3E657C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系统显示已输入的新增机构信息表（输出</w:t>
            </w:r>
            <w:r w:rsidRPr="00150FCE">
              <w:rPr>
                <w:sz w:val="24"/>
                <w:szCs w:val="24"/>
              </w:rPr>
              <w:t>）</w:t>
            </w:r>
          </w:p>
          <w:p w14:paraId="17C850BE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在总经理输入机构信息时（输入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，系统记录所输入的机构信息，参见</w:t>
            </w:r>
            <w:r w:rsidRPr="00150FCE">
              <w:rPr>
                <w:rFonts w:hint="eastAsia"/>
                <w:sz w:val="24"/>
                <w:szCs w:val="24"/>
              </w:rPr>
              <w:t>AgencyManagement.Message</w:t>
            </w:r>
          </w:p>
          <w:p w14:paraId="7ACE44E3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在总经理取消机构添加时（查询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，系统关闭机构信息添加任务，返回机构管理任务，参见</w:t>
            </w:r>
            <w:r w:rsidRPr="00150FCE">
              <w:rPr>
                <w:rFonts w:hint="eastAsia"/>
                <w:sz w:val="24"/>
                <w:szCs w:val="24"/>
              </w:rPr>
              <w:t>AgencyManagement.Input</w:t>
            </w:r>
          </w:p>
          <w:p w14:paraId="5635BDB0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在总经理输入其它标识时，系统显示输入无效</w:t>
            </w:r>
          </w:p>
        </w:tc>
      </w:tr>
      <w:tr w:rsidR="00D96E3B" w:rsidRPr="00150FCE" w14:paraId="7CE8CABD" w14:textId="77777777" w:rsidTr="00D96E3B">
        <w:tc>
          <w:tcPr>
            <w:tcW w:w="4475" w:type="dxa"/>
          </w:tcPr>
          <w:p w14:paraId="2A61408E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AgencyManagement.Del</w:t>
            </w:r>
          </w:p>
          <w:p w14:paraId="6FF6404E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550DDD6E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0FF4B0C9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AgencyManagement.Del.Canc</w:t>
            </w:r>
            <w:ins w:id="58" w:author="迪璇 黄" w:date="2015-10-08T16:16:00Z">
              <w:r w:rsidRPr="00150FCE">
                <w:rPr>
                  <w:rFonts w:hint="eastAsia"/>
                  <w:sz w:val="24"/>
                  <w:szCs w:val="24"/>
                </w:rPr>
                <w:t>el</w:t>
              </w:r>
            </w:ins>
            <w:del w:id="59" w:author="迪璇 黄" w:date="2015-10-08T16:16:00Z">
              <w:r w:rsidRPr="00150FCE" w:rsidDel="009D3A35">
                <w:rPr>
                  <w:rFonts w:hint="eastAsia"/>
                  <w:sz w:val="24"/>
                  <w:szCs w:val="24"/>
                </w:rPr>
                <w:delText>le</w:delText>
              </w:r>
            </w:del>
          </w:p>
          <w:p w14:paraId="392ED11B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5418DA97" w14:textId="77777777" w:rsidR="00D96E3B" w:rsidRDefault="00D96E3B" w:rsidP="00D96E3B">
            <w:pPr>
              <w:rPr>
                <w:sz w:val="24"/>
                <w:szCs w:val="24"/>
              </w:rPr>
            </w:pPr>
          </w:p>
          <w:p w14:paraId="5886AE44" w14:textId="77777777" w:rsidR="00150FCE" w:rsidRPr="00150FCE" w:rsidRDefault="00150FCE" w:rsidP="00D96E3B">
            <w:pPr>
              <w:rPr>
                <w:sz w:val="24"/>
                <w:szCs w:val="24"/>
              </w:rPr>
            </w:pPr>
          </w:p>
          <w:p w14:paraId="41D8579F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AgencyManagement.Del.Update</w:t>
            </w:r>
          </w:p>
          <w:p w14:paraId="23A63E56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3BB23F56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403494C4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3C3C0AD4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667848DF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AgencyManagement.Del.Invalid</w:t>
            </w:r>
          </w:p>
        </w:tc>
        <w:tc>
          <w:tcPr>
            <w:tcW w:w="4041" w:type="dxa"/>
          </w:tcPr>
          <w:p w14:paraId="2F907565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在机构信息删除任务最开始选择被删除机构时，系统执行选择任务，参见</w:t>
            </w:r>
            <w:r w:rsidRPr="00150FCE">
              <w:rPr>
                <w:rFonts w:hint="eastAsia"/>
                <w:sz w:val="24"/>
                <w:szCs w:val="24"/>
              </w:rPr>
              <w:t>AgencyManagement.Select</w:t>
            </w:r>
          </w:p>
          <w:p w14:paraId="53F46A20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在总经理取消机构删除时（查询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，系统关闭机构信息删除任务，返回机构管理任务，参见</w:t>
            </w:r>
            <w:r w:rsidRPr="00150FCE">
              <w:rPr>
                <w:rFonts w:hint="eastAsia"/>
                <w:sz w:val="24"/>
                <w:szCs w:val="24"/>
              </w:rPr>
              <w:t>AgencyManagement.Input</w:t>
            </w:r>
          </w:p>
          <w:p w14:paraId="62981D92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在总经理输入机构删除结束的命令时（查询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，系统执行更新列表任务，参见</w:t>
            </w:r>
            <w:r w:rsidRPr="00150FCE">
              <w:rPr>
                <w:rFonts w:hint="eastAsia"/>
                <w:sz w:val="24"/>
                <w:szCs w:val="24"/>
              </w:rPr>
              <w:t>AgencyManagement.Update</w:t>
            </w:r>
            <w:r w:rsidRPr="00150FCE">
              <w:rPr>
                <w:rFonts w:hint="eastAsia"/>
                <w:sz w:val="24"/>
                <w:szCs w:val="24"/>
              </w:rPr>
              <w:t>，返回机构信息删除任务，参见</w:t>
            </w:r>
            <w:r w:rsidRPr="00150FCE">
              <w:rPr>
                <w:rFonts w:hint="eastAsia"/>
                <w:sz w:val="24"/>
                <w:szCs w:val="24"/>
              </w:rPr>
              <w:t>AgencyManagement.Del</w:t>
            </w:r>
          </w:p>
          <w:p w14:paraId="00B362FA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在总经理输入其它标识时，系统显示输入无效</w:t>
            </w:r>
          </w:p>
        </w:tc>
      </w:tr>
      <w:tr w:rsidR="00D96E3B" w:rsidRPr="00150FCE" w14:paraId="46ED216F" w14:textId="77777777" w:rsidTr="00D96E3B">
        <w:tc>
          <w:tcPr>
            <w:tcW w:w="4475" w:type="dxa"/>
          </w:tcPr>
          <w:p w14:paraId="09B69E2A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AgencyManagement.Fix</w:t>
            </w:r>
          </w:p>
          <w:p w14:paraId="3DDE66AF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18160E9C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213B31A5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AgencyManagement.Fix.Message</w:t>
            </w:r>
          </w:p>
          <w:p w14:paraId="76EC388A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5F420FC6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046412B3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AgencyManagement.Fix.Canc</w:t>
            </w:r>
            <w:ins w:id="60" w:author="迪璇 黄" w:date="2015-10-08T16:17:00Z">
              <w:r w:rsidRPr="00150FCE">
                <w:rPr>
                  <w:rFonts w:hint="eastAsia"/>
                  <w:sz w:val="24"/>
                  <w:szCs w:val="24"/>
                </w:rPr>
                <w:t>el</w:t>
              </w:r>
            </w:ins>
            <w:del w:id="61" w:author="迪璇 黄" w:date="2015-10-08T16:17:00Z">
              <w:r w:rsidRPr="00150FCE" w:rsidDel="009D3A35">
                <w:rPr>
                  <w:rFonts w:hint="eastAsia"/>
                  <w:sz w:val="24"/>
                  <w:szCs w:val="24"/>
                </w:rPr>
                <w:delText>le</w:delText>
              </w:r>
            </w:del>
          </w:p>
          <w:p w14:paraId="0E2E027F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16226EB9" w14:textId="77777777" w:rsidR="00D96E3B" w:rsidRDefault="00D96E3B" w:rsidP="00D96E3B">
            <w:pPr>
              <w:rPr>
                <w:sz w:val="24"/>
                <w:szCs w:val="24"/>
              </w:rPr>
            </w:pPr>
          </w:p>
          <w:p w14:paraId="41FE659B" w14:textId="77777777" w:rsidR="00150FCE" w:rsidRPr="00150FCE" w:rsidRDefault="00150FCE" w:rsidP="00D96E3B">
            <w:pPr>
              <w:rPr>
                <w:sz w:val="24"/>
                <w:szCs w:val="24"/>
              </w:rPr>
            </w:pPr>
          </w:p>
          <w:p w14:paraId="578CC034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AgencyManagement.Fix.Invalid</w:t>
            </w:r>
          </w:p>
        </w:tc>
        <w:tc>
          <w:tcPr>
            <w:tcW w:w="4041" w:type="dxa"/>
          </w:tcPr>
          <w:p w14:paraId="4DB65D03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在机构信息修改任务最开始选择被修改机构时，系统执行选择任务，参见</w:t>
            </w:r>
            <w:r w:rsidRPr="00150FCE">
              <w:rPr>
                <w:rFonts w:hint="eastAsia"/>
                <w:sz w:val="24"/>
                <w:szCs w:val="24"/>
              </w:rPr>
              <w:t>AgencyManagement.Select</w:t>
            </w:r>
          </w:p>
          <w:p w14:paraId="681B18ED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在总经理修改机构信息时（输入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，系统记录所修改的机构信息，参见</w:t>
            </w:r>
            <w:r w:rsidRPr="00150FCE">
              <w:rPr>
                <w:rFonts w:hint="eastAsia"/>
                <w:sz w:val="24"/>
                <w:szCs w:val="24"/>
              </w:rPr>
              <w:t>AgencyManagement.Message</w:t>
            </w:r>
          </w:p>
          <w:p w14:paraId="729817F5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在总经理取消机构修改时（查询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，系统关闭机构信息修改任务，返回机构管理任务，参见</w:t>
            </w:r>
            <w:r w:rsidRPr="00150FCE">
              <w:rPr>
                <w:rFonts w:hint="eastAsia"/>
                <w:sz w:val="24"/>
                <w:szCs w:val="24"/>
              </w:rPr>
              <w:t>AgencyManagement.Input</w:t>
            </w:r>
          </w:p>
          <w:p w14:paraId="4FDC065E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在总经理输入其它标识时，系统显示输入无效</w:t>
            </w:r>
          </w:p>
        </w:tc>
      </w:tr>
      <w:tr w:rsidR="00D96E3B" w:rsidRPr="00150FCE" w14:paraId="3EEDE97B" w14:textId="77777777" w:rsidTr="00D96E3B">
        <w:tblPrEx>
          <w:tblW w:w="8516" w:type="dxa"/>
          <w:tblBorders>
            <w:left w:val="none" w:sz="0" w:space="0" w:color="auto"/>
            <w:right w:val="none" w:sz="0" w:space="0" w:color="auto"/>
          </w:tblBorders>
          <w:tblLayout w:type="fixed"/>
          <w:tblPrExChange w:id="62" w:author="迪璇 黄" w:date="2015-10-08T16:23:00Z">
            <w:tblPrEx>
              <w:tblW w:w="8516" w:type="dxa"/>
              <w:tblBorders>
                <w:left w:val="none" w:sz="0" w:space="0" w:color="auto"/>
                <w:right w:val="none" w:sz="0" w:space="0" w:color="auto"/>
              </w:tblBorders>
              <w:tblLayout w:type="fixed"/>
            </w:tblPrEx>
          </w:tblPrExChange>
        </w:tblPrEx>
        <w:tc>
          <w:tcPr>
            <w:tcW w:w="4475" w:type="dxa"/>
            <w:tcBorders>
              <w:bottom w:val="single" w:sz="4" w:space="0" w:color="auto"/>
            </w:tcBorders>
            <w:tcPrChange w:id="63" w:author="迪璇 黄" w:date="2015-10-08T16:23:00Z">
              <w:tcPr>
                <w:tcW w:w="4475" w:type="dxa"/>
                <w:tcBorders>
                  <w:bottom w:val="single" w:sz="4" w:space="0" w:color="auto"/>
                </w:tcBorders>
              </w:tcPr>
            </w:tcPrChange>
          </w:tcPr>
          <w:p w14:paraId="12287EA3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AgencyManagement.Seek</w:t>
            </w:r>
          </w:p>
          <w:p w14:paraId="368EE87D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2379E2DF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1601483A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AgencyManagement.Seek.Canc</w:t>
            </w:r>
            <w:ins w:id="64" w:author="迪璇 黄" w:date="2015-10-08T16:17:00Z">
              <w:r w:rsidRPr="00150FCE">
                <w:rPr>
                  <w:rFonts w:hint="eastAsia"/>
                  <w:sz w:val="24"/>
                  <w:szCs w:val="24"/>
                </w:rPr>
                <w:t>el</w:t>
              </w:r>
            </w:ins>
            <w:del w:id="65" w:author="迪璇 黄" w:date="2015-10-08T16:17:00Z">
              <w:r w:rsidRPr="00150FCE" w:rsidDel="009D3A35">
                <w:rPr>
                  <w:rFonts w:hint="eastAsia"/>
                  <w:sz w:val="24"/>
                  <w:szCs w:val="24"/>
                </w:rPr>
                <w:delText>le</w:delText>
              </w:r>
            </w:del>
          </w:p>
          <w:p w14:paraId="4A3C89EC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0F840D10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57F5C89F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0B1E633E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AgencyManagement.Seek.Confirm</w:t>
            </w:r>
          </w:p>
          <w:p w14:paraId="27D1EF15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3BCDBCE4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5ED43C83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AgencyManagement.Seek.Invalid</w:t>
            </w:r>
          </w:p>
        </w:tc>
        <w:tc>
          <w:tcPr>
            <w:tcW w:w="4041" w:type="dxa"/>
            <w:tcBorders>
              <w:bottom w:val="single" w:sz="4" w:space="0" w:color="auto"/>
            </w:tcBorders>
            <w:tcPrChange w:id="66" w:author="迪璇 黄" w:date="2015-10-08T16:23:00Z">
              <w:tcPr>
                <w:tcW w:w="4041" w:type="dxa"/>
                <w:tcBorders>
                  <w:bottom w:val="single" w:sz="4" w:space="0" w:color="auto"/>
                </w:tcBorders>
              </w:tcPr>
            </w:tcPrChange>
          </w:tcPr>
          <w:p w14:paraId="0F224496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在机构信息查询任务最开始选择被查询机构时，系统执行选择任务，参见</w:t>
            </w:r>
            <w:r w:rsidRPr="00150FCE">
              <w:rPr>
                <w:rFonts w:hint="eastAsia"/>
                <w:sz w:val="24"/>
                <w:szCs w:val="24"/>
              </w:rPr>
              <w:t>AgencyManagement.Select</w:t>
            </w:r>
          </w:p>
          <w:p w14:paraId="30ADDD8C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在总经理取消机构查询时（查询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，系统关闭机构信息查询任务，返回机构管理任务，参见</w:t>
            </w:r>
            <w:r w:rsidRPr="00150FCE">
              <w:rPr>
                <w:rFonts w:hint="eastAsia"/>
                <w:sz w:val="24"/>
                <w:szCs w:val="24"/>
              </w:rPr>
              <w:t>AgencyManagement.Input</w:t>
            </w:r>
          </w:p>
          <w:p w14:paraId="19192066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在总经理确认机构信息的命令时（查询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，系统返回机构信息查询任务，参见</w:t>
            </w:r>
            <w:r w:rsidRPr="00150FCE">
              <w:rPr>
                <w:rFonts w:hint="eastAsia"/>
                <w:sz w:val="24"/>
                <w:szCs w:val="24"/>
              </w:rPr>
              <w:t>AgencyManagement.Seek</w:t>
            </w:r>
          </w:p>
          <w:p w14:paraId="73FCA90A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在总经理输入其它标识时，系统显示输入无效</w:t>
            </w:r>
          </w:p>
        </w:tc>
      </w:tr>
      <w:tr w:rsidR="00D96E3B" w:rsidRPr="00150FCE" w14:paraId="0400DCF5" w14:textId="77777777" w:rsidTr="00D96E3B">
        <w:tblPrEx>
          <w:tblW w:w="8516" w:type="dxa"/>
          <w:tblBorders>
            <w:left w:val="none" w:sz="0" w:space="0" w:color="auto"/>
            <w:right w:val="none" w:sz="0" w:space="0" w:color="auto"/>
          </w:tblBorders>
          <w:tblLayout w:type="fixed"/>
          <w:tblPrExChange w:id="67" w:author="迪璇 黄" w:date="2015-10-08T16:23:00Z">
            <w:tblPrEx>
              <w:tblW w:w="851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2709"/>
          <w:trPrChange w:id="68" w:author="迪璇 黄" w:date="2015-10-08T16:23:00Z">
            <w:trPr>
              <w:trHeight w:val="2709"/>
            </w:trPr>
          </w:trPrChange>
        </w:trPr>
        <w:tc>
          <w:tcPr>
            <w:tcW w:w="4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69" w:author="迪璇 黄" w:date="2015-10-08T16:23:00Z">
              <w:tcPr>
                <w:tcW w:w="4475" w:type="dxa"/>
                <w:tcBorders>
                  <w:left w:val="nil"/>
                </w:tcBorders>
              </w:tcPr>
            </w:tcPrChange>
          </w:tcPr>
          <w:p w14:paraId="4822EF78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AgencyManagement.Message</w:t>
            </w:r>
          </w:p>
          <w:p w14:paraId="7F49BBFC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4ABDBA3E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AgencyManagement.Message.Existence</w:t>
            </w:r>
          </w:p>
          <w:p w14:paraId="6B9EB490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4281E290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0BDD77AC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4A44AE4B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AgencyManagement.Message.Invalid</w:t>
            </w:r>
          </w:p>
          <w:p w14:paraId="47DF3E8D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5A6F6FC1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001F125D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AgencyManagement.Message.Update</w:t>
            </w:r>
          </w:p>
          <w:p w14:paraId="431025B1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70" w:author="迪璇 黄" w:date="2015-10-08T16:23:00Z">
              <w:tcPr>
                <w:tcW w:w="4041" w:type="dxa"/>
                <w:tcBorders>
                  <w:right w:val="nil"/>
                </w:tcBorders>
              </w:tcPr>
            </w:tcPrChange>
          </w:tcPr>
          <w:p w14:paraId="5D82E213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系统显示已输入的机构信息表内容（输出</w:t>
            </w:r>
            <w:r w:rsidRPr="00150FCE">
              <w:rPr>
                <w:sz w:val="24"/>
                <w:szCs w:val="24"/>
              </w:rPr>
              <w:t>）</w:t>
            </w:r>
          </w:p>
          <w:p w14:paraId="0127D4EA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在总经理输入已存在的机构编号时（输入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，系统拒绝输入并提示该机构信息已经存在（输出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，请求重新输入</w:t>
            </w:r>
          </w:p>
          <w:p w14:paraId="701FB899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在总经理输入错误的机构信息时，系统拒接输入并提示输入错误的信息，请求重新输入</w:t>
            </w:r>
          </w:p>
          <w:p w14:paraId="0BF9AA24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当总经理输入信息输入结束的命令时（查询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，系统执行更新列表任务，参见</w:t>
            </w:r>
            <w:r w:rsidRPr="00150FCE">
              <w:rPr>
                <w:rFonts w:hint="eastAsia"/>
                <w:sz w:val="24"/>
                <w:szCs w:val="24"/>
              </w:rPr>
              <w:t>AgencyManagement.Update</w:t>
            </w:r>
            <w:r w:rsidRPr="00150FCE">
              <w:rPr>
                <w:rFonts w:hint="eastAsia"/>
                <w:sz w:val="24"/>
                <w:szCs w:val="24"/>
              </w:rPr>
              <w:t>，返回相应的机构信息管理任务（机构信息添加任务，参见</w:t>
            </w:r>
            <w:r w:rsidRPr="00150FCE">
              <w:rPr>
                <w:rFonts w:hint="eastAsia"/>
                <w:sz w:val="24"/>
                <w:szCs w:val="24"/>
              </w:rPr>
              <w:t>AgencyManagemnet.Add</w:t>
            </w:r>
            <w:r w:rsidRPr="00150FCE">
              <w:rPr>
                <w:rFonts w:hint="eastAsia"/>
                <w:sz w:val="24"/>
                <w:szCs w:val="24"/>
              </w:rPr>
              <w:t>或机构信息修改任务，参见</w:t>
            </w:r>
            <w:r w:rsidRPr="00150FCE">
              <w:rPr>
                <w:rFonts w:hint="eastAsia"/>
                <w:sz w:val="24"/>
                <w:szCs w:val="24"/>
              </w:rPr>
              <w:t>AgencyManagemnet.Fix</w:t>
            </w:r>
            <w:r w:rsidRPr="00150FCE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D96E3B" w:rsidRPr="00150FCE" w14:paraId="59F2EF78" w14:textId="77777777" w:rsidTr="00D96E3B">
        <w:tblPrEx>
          <w:tblW w:w="8516" w:type="dxa"/>
          <w:tblBorders>
            <w:left w:val="none" w:sz="0" w:space="0" w:color="auto"/>
            <w:right w:val="none" w:sz="0" w:space="0" w:color="auto"/>
          </w:tblBorders>
          <w:tblLayout w:type="fixed"/>
          <w:tblPrExChange w:id="71" w:author="迪璇 黄" w:date="2015-10-08T16:23:00Z">
            <w:tblPrEx>
              <w:tblW w:w="851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257"/>
          <w:trPrChange w:id="72" w:author="迪璇 黄" w:date="2015-10-08T16:23:00Z">
            <w:trPr>
              <w:trHeight w:val="257"/>
            </w:trPr>
          </w:trPrChange>
        </w:trPr>
        <w:tc>
          <w:tcPr>
            <w:tcW w:w="4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73" w:author="迪璇 黄" w:date="2015-10-08T16:23:00Z">
              <w:tcPr>
                <w:tcW w:w="4475" w:type="dxa"/>
                <w:tcBorders>
                  <w:left w:val="nil"/>
                </w:tcBorders>
              </w:tcPr>
            </w:tcPrChange>
          </w:tcPr>
          <w:p w14:paraId="3029471F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AgencyManagement.Update</w:t>
            </w:r>
          </w:p>
          <w:p w14:paraId="3A9A38DE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AgencyManagement.Update.List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74" w:author="迪璇 黄" w:date="2015-10-08T16:23:00Z">
              <w:tcPr>
                <w:tcW w:w="4041" w:type="dxa"/>
                <w:tcBorders>
                  <w:right w:val="nil"/>
                </w:tcBorders>
              </w:tcPr>
            </w:tcPrChange>
          </w:tcPr>
          <w:p w14:paraId="498476DD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系统更新重要信息</w:t>
            </w:r>
          </w:p>
          <w:p w14:paraId="79D0CA6F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系统更新机构信息列表（逻辑</w:t>
            </w:r>
            <w:r w:rsidRPr="00150FCE">
              <w:rPr>
                <w:sz w:val="24"/>
                <w:szCs w:val="24"/>
              </w:rPr>
              <w:t>文件）</w:t>
            </w:r>
          </w:p>
        </w:tc>
      </w:tr>
      <w:tr w:rsidR="00D96E3B" w:rsidRPr="00150FCE" w14:paraId="4D64C3D7" w14:textId="77777777" w:rsidTr="00D96E3B">
        <w:tblPrEx>
          <w:tblW w:w="8516" w:type="dxa"/>
          <w:tblBorders>
            <w:left w:val="none" w:sz="0" w:space="0" w:color="auto"/>
            <w:right w:val="none" w:sz="0" w:space="0" w:color="auto"/>
          </w:tblBorders>
          <w:tblLayout w:type="fixed"/>
          <w:tblPrExChange w:id="75" w:author="迪璇 黄" w:date="2015-10-08T16:23:00Z">
            <w:tblPrEx>
              <w:tblW w:w="851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c>
          <w:tcPr>
            <w:tcW w:w="4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76" w:author="迪璇 黄" w:date="2015-10-08T16:23:00Z">
              <w:tcPr>
                <w:tcW w:w="4475" w:type="dxa"/>
                <w:tcBorders>
                  <w:left w:val="nil"/>
                  <w:bottom w:val="single" w:sz="4" w:space="0" w:color="auto"/>
                </w:tcBorders>
              </w:tcPr>
            </w:tcPrChange>
          </w:tcPr>
          <w:p w14:paraId="57D9C534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AgencyManagement.Select</w:t>
            </w:r>
          </w:p>
          <w:p w14:paraId="586F4A55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4083950B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AgencyManagement.Select.Return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77" w:author="迪璇 黄" w:date="2015-10-08T16:23:00Z">
              <w:tcPr>
                <w:tcW w:w="4041" w:type="dxa"/>
                <w:tcBorders>
                  <w:bottom w:val="single" w:sz="4" w:space="0" w:color="auto"/>
                  <w:right w:val="nil"/>
                </w:tcBorders>
              </w:tcPr>
            </w:tcPrChange>
          </w:tcPr>
          <w:p w14:paraId="12F98BA2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系统显示已存在的机构信息列表（输出</w:t>
            </w:r>
            <w:r w:rsidRPr="00150FCE">
              <w:rPr>
                <w:sz w:val="24"/>
                <w:szCs w:val="24"/>
              </w:rPr>
              <w:t>）</w:t>
            </w:r>
          </w:p>
          <w:p w14:paraId="0A6E8804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在总经理选择机构时（查询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，系统返回该机构详细的机构信息表（输出</w:t>
            </w:r>
            <w:r w:rsidRPr="00150FCE">
              <w:rPr>
                <w:sz w:val="24"/>
                <w:szCs w:val="24"/>
              </w:rPr>
              <w:t>）</w:t>
            </w:r>
          </w:p>
        </w:tc>
      </w:tr>
      <w:tr w:rsidR="00D96E3B" w:rsidRPr="00150FCE" w14:paraId="3AE99AAD" w14:textId="77777777" w:rsidTr="00D96E3B">
        <w:tblPrEx>
          <w:tblW w:w="8516" w:type="dxa"/>
          <w:tblBorders>
            <w:left w:val="none" w:sz="0" w:space="0" w:color="auto"/>
            <w:right w:val="none" w:sz="0" w:space="0" w:color="auto"/>
          </w:tblBorders>
          <w:tblLayout w:type="fixed"/>
          <w:tblPrExChange w:id="78" w:author="迪璇 黄" w:date="2015-10-08T16:23:00Z">
            <w:tblPrEx>
              <w:tblW w:w="851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c>
          <w:tcPr>
            <w:tcW w:w="4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79" w:author="迪璇 黄" w:date="2015-10-08T16:23:00Z">
              <w:tcPr>
                <w:tcW w:w="4475" w:type="dxa"/>
                <w:tcBorders>
                  <w:left w:val="nil"/>
                  <w:bottom w:val="single" w:sz="4" w:space="0" w:color="auto"/>
                </w:tcBorders>
              </w:tcPr>
            </w:tcPrChange>
          </w:tcPr>
          <w:p w14:paraId="2DB9E666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AgencyManagement.End</w:t>
            </w:r>
          </w:p>
          <w:p w14:paraId="4FC8A1FB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5EFB0C99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AgencyManagement.End.Close</w:t>
            </w:r>
          </w:p>
          <w:p w14:paraId="601F316E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27B83FB9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62717239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AgencyManagement.End.TimeOut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80" w:author="迪璇 黄" w:date="2015-10-08T16:23:00Z">
              <w:tcPr>
                <w:tcW w:w="4041" w:type="dxa"/>
                <w:tcBorders>
                  <w:bottom w:val="single" w:sz="4" w:space="0" w:color="auto"/>
                  <w:right w:val="nil"/>
                </w:tcBorders>
              </w:tcPr>
            </w:tcPrChange>
          </w:tcPr>
          <w:p w14:paraId="3537E2A1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系统应该允许总经理结束机构管理任务</w:t>
            </w:r>
          </w:p>
          <w:p w14:paraId="3BFDFFDF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在总经理确认结束机构管理任务时（查询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，系统关闭机构管理，回到总经理的系统首页</w:t>
            </w:r>
          </w:p>
          <w:p w14:paraId="1A4DEF7F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在机构管理开始</w:t>
            </w:r>
            <w:r w:rsidRPr="00150FCE">
              <w:rPr>
                <w:rFonts w:hint="eastAsia"/>
                <w:sz w:val="24"/>
                <w:szCs w:val="24"/>
              </w:rPr>
              <w:t>2</w:t>
            </w:r>
            <w:r w:rsidRPr="00150FCE">
              <w:rPr>
                <w:rFonts w:hint="eastAsia"/>
                <w:sz w:val="24"/>
                <w:szCs w:val="24"/>
              </w:rPr>
              <w:t>小时之后还没有收到总经理的请求时，系统取消机构管理任务（输出</w:t>
            </w:r>
            <w:r w:rsidRPr="00150FCE">
              <w:rPr>
                <w:sz w:val="24"/>
                <w:szCs w:val="24"/>
              </w:rPr>
              <w:t>）</w:t>
            </w:r>
          </w:p>
        </w:tc>
      </w:tr>
    </w:tbl>
    <w:p w14:paraId="2EDFB9E3" w14:textId="77777777" w:rsidR="00150FCE" w:rsidRDefault="00150FCE" w:rsidP="00150FCE"/>
    <w:p w14:paraId="57EB078A" w14:textId="77777777" w:rsidR="00D96E3B" w:rsidRDefault="00150FCE" w:rsidP="00150FCE">
      <w:r>
        <w:t xml:space="preserve">  </w:t>
      </w:r>
      <w:r w:rsidR="00D96E3B">
        <w:rPr>
          <w:rFonts w:hint="eastAsia"/>
        </w:rPr>
        <w:t>审判</w:t>
      </w:r>
      <w:r w:rsidR="00D96E3B">
        <w:t>单据功能</w:t>
      </w:r>
      <w:r w:rsidR="00D96E3B">
        <w:rPr>
          <w:rFonts w:hint="eastAsia"/>
        </w:rPr>
        <w:t>需求测度值</w:t>
      </w:r>
    </w:p>
    <w:p w14:paraId="6E8D1D4F" w14:textId="77777777" w:rsidR="00D96E3B" w:rsidRDefault="00150FCE" w:rsidP="00D96E3B">
      <w:r>
        <w:t xml:space="preserve">  </w:t>
      </w:r>
      <w:r w:rsidR="00D96E3B">
        <w:rPr>
          <w:rFonts w:hint="eastAsia"/>
        </w:rPr>
        <w:t>输入</w:t>
      </w:r>
      <w:r w:rsidR="00D96E3B">
        <w:t>：</w:t>
      </w:r>
      <w:r w:rsidR="00D96E3B">
        <w:t>2</w:t>
      </w:r>
    </w:p>
    <w:p w14:paraId="36AA5A48" w14:textId="77777777" w:rsidR="00D96E3B" w:rsidRDefault="00150FCE" w:rsidP="00D96E3B">
      <w:r>
        <w:t xml:space="preserve">  </w:t>
      </w:r>
      <w:r w:rsidR="00D96E3B">
        <w:rPr>
          <w:rFonts w:hint="eastAsia"/>
        </w:rPr>
        <w:t>输出：</w:t>
      </w:r>
      <w:r w:rsidR="00D96E3B">
        <w:t>7</w:t>
      </w:r>
    </w:p>
    <w:p w14:paraId="40565C4A" w14:textId="77777777" w:rsidR="00D96E3B" w:rsidRDefault="00150FCE" w:rsidP="00D96E3B">
      <w:r>
        <w:t xml:space="preserve">  </w:t>
      </w:r>
      <w:r w:rsidR="00D96E3B">
        <w:rPr>
          <w:rFonts w:hint="eastAsia"/>
        </w:rPr>
        <w:t>查询</w:t>
      </w:r>
      <w:r w:rsidR="00D96E3B">
        <w:t>：</w:t>
      </w:r>
      <w:r w:rsidR="00D96E3B">
        <w:t>8</w:t>
      </w:r>
    </w:p>
    <w:p w14:paraId="4C1F5E72" w14:textId="77777777" w:rsidR="00D96E3B" w:rsidRDefault="00150FCE" w:rsidP="00D96E3B">
      <w:r>
        <w:t xml:space="preserve">  </w:t>
      </w:r>
      <w:r w:rsidR="00D96E3B">
        <w:rPr>
          <w:rFonts w:hint="eastAsia"/>
        </w:rPr>
        <w:t>逻辑</w:t>
      </w:r>
      <w:r w:rsidR="00D96E3B">
        <w:t>文件：</w:t>
      </w:r>
      <w:r w:rsidR="00D96E3B">
        <w:t>1</w:t>
      </w:r>
    </w:p>
    <w:p w14:paraId="6A7713E7" w14:textId="77777777" w:rsidR="00D96E3B" w:rsidRDefault="00150FCE" w:rsidP="00D96E3B">
      <w:r>
        <w:t xml:space="preserve">  </w:t>
      </w:r>
      <w:r w:rsidR="00D96E3B">
        <w:rPr>
          <w:rFonts w:hint="eastAsia"/>
        </w:rPr>
        <w:t>对外</w:t>
      </w:r>
      <w:r w:rsidR="00D96E3B">
        <w:t>接口：</w:t>
      </w:r>
      <w:r w:rsidR="00D96E3B">
        <w:t>0</w:t>
      </w:r>
    </w:p>
    <w:p w14:paraId="7543729C" w14:textId="77777777" w:rsidR="00D96E3B" w:rsidRDefault="00150FCE" w:rsidP="00D96E3B">
      <w:r>
        <w:t xml:space="preserve">  </w:t>
      </w:r>
      <w:r w:rsidR="00D96E3B">
        <w:rPr>
          <w:rFonts w:hint="eastAsia"/>
        </w:rPr>
        <w:t>FP</w:t>
      </w:r>
      <w:r>
        <w:t>(</w:t>
      </w:r>
      <w:r w:rsidR="00D96E3B">
        <w:t>Audit</w:t>
      </w:r>
      <w:r>
        <w:t>)</w:t>
      </w:r>
      <w:r w:rsidR="00D96E3B">
        <w:rPr>
          <w:rFonts w:hint="eastAsia"/>
        </w:rPr>
        <w:t>=</w:t>
      </w:r>
      <w:r w:rsidR="00D96E3B">
        <w:t xml:space="preserve"> (2</w:t>
      </w:r>
      <m:oMath>
        <m:r>
          <w:rPr>
            <w:rFonts w:ascii="Cambria Math" w:hAnsi="Cambria Math"/>
          </w:rPr>
          <m:t>×</m:t>
        </m:r>
      </m:oMath>
      <w:r w:rsidR="00D96E3B">
        <w:rPr>
          <w:rFonts w:hint="eastAsia"/>
        </w:rPr>
        <w:t>4</w:t>
      </w:r>
      <w:r w:rsidR="00D96E3B">
        <w:t>+7</w:t>
      </w:r>
      <m:oMath>
        <m:r>
          <w:rPr>
            <w:rFonts w:ascii="Cambria Math" w:hAnsi="Cambria Math"/>
          </w:rPr>
          <m:t>×</m:t>
        </m:r>
      </m:oMath>
      <w:r w:rsidR="00D96E3B">
        <w:rPr>
          <w:rFonts w:hint="eastAsia"/>
        </w:rPr>
        <w:t>5</w:t>
      </w:r>
      <w:r w:rsidR="00D96E3B">
        <w:t>+8</w:t>
      </w:r>
      <m:oMath>
        <m:r>
          <w:rPr>
            <w:rFonts w:ascii="Cambria Math" w:hAnsi="Cambria Math"/>
          </w:rPr>
          <m:t>×</m:t>
        </m:r>
      </m:oMath>
      <w:r w:rsidR="00D96E3B">
        <w:rPr>
          <w:rFonts w:hint="eastAsia"/>
        </w:rPr>
        <w:t>4</w:t>
      </w:r>
      <w:r w:rsidR="00D96E3B">
        <w:t>+1</w:t>
      </w:r>
      <m:oMath>
        <m:r>
          <w:rPr>
            <w:rFonts w:ascii="Cambria Math" w:hAnsi="Cambria Math"/>
          </w:rPr>
          <m:t>×</m:t>
        </m:r>
      </m:oMath>
      <w:r w:rsidR="00D96E3B">
        <w:rPr>
          <w:rFonts w:hint="eastAsia"/>
        </w:rPr>
        <w:t>1</w:t>
      </w:r>
      <w:r w:rsidR="00D96E3B">
        <w:t>0</w:t>
      </w:r>
      <w:r w:rsidR="00D96E3B">
        <w:rPr>
          <w:rFonts w:hint="eastAsia"/>
        </w:rPr>
        <w:t>+0</w:t>
      </w:r>
      <m:oMath>
        <m:r>
          <w:rPr>
            <w:rFonts w:ascii="Cambria Math" w:hAnsi="Cambria Math"/>
          </w:rPr>
          <m:t>×</m:t>
        </m:r>
      </m:oMath>
      <w:r w:rsidR="00D96E3B">
        <w:rPr>
          <w:rFonts w:hint="eastAsia"/>
        </w:rPr>
        <w:t>7)</w:t>
      </w:r>
      <m:oMath>
        <m:r>
          <w:rPr>
            <w:rFonts w:ascii="Cambria Math" w:hAnsi="Cambria Math"/>
          </w:rPr>
          <m:t>×</m:t>
        </m:r>
      </m:oMath>
      <w:r w:rsidR="00D96E3B">
        <w:rPr>
          <w:rFonts w:hint="eastAsia"/>
        </w:rPr>
        <w:t>(</w:t>
      </w:r>
      <w:r w:rsidR="00D96E3B">
        <w:t>0.65+0.01</w:t>
      </w:r>
      <m:oMath>
        <m:r>
          <w:rPr>
            <w:rFonts w:ascii="Cambria Math" w:hAnsi="Cambria Math"/>
          </w:rPr>
          <m:t>×</m:t>
        </m:r>
      </m:oMath>
      <w:r w:rsidR="00D96E3B">
        <w:rPr>
          <w:rFonts w:hint="eastAsia"/>
        </w:rPr>
        <w:t>4</w:t>
      </w:r>
      <w:r w:rsidR="00D96E3B">
        <w:t>1</w:t>
      </w:r>
      <w:r w:rsidR="00D96E3B">
        <w:rPr>
          <w:rFonts w:hint="eastAsia"/>
        </w:rPr>
        <w:t>)</w:t>
      </w:r>
      <w:r w:rsidR="00D96E3B">
        <w:t>=90.1</w:t>
      </w:r>
    </w:p>
    <w:tbl>
      <w:tblPr>
        <w:tblStyle w:val="a9"/>
        <w:tblW w:w="851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5573"/>
      </w:tblGrid>
      <w:tr w:rsidR="00D96E3B" w:rsidRPr="00150FCE" w14:paraId="6772423B" w14:textId="77777777" w:rsidTr="00150FCE">
        <w:tc>
          <w:tcPr>
            <w:tcW w:w="2943" w:type="dxa"/>
          </w:tcPr>
          <w:p w14:paraId="3790C7E1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Audit</w:t>
            </w:r>
            <w:r w:rsidRPr="00150FCE">
              <w:rPr>
                <w:rFonts w:hint="eastAsia"/>
                <w:sz w:val="24"/>
                <w:szCs w:val="24"/>
              </w:rPr>
              <w:t>.Input</w:t>
            </w:r>
          </w:p>
          <w:p w14:paraId="4850CA4B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5E6D8AFE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Audit.Input.Select</w:t>
            </w:r>
          </w:p>
          <w:p w14:paraId="2B7A13C2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0554B905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Audit.Input.Message</w:t>
            </w:r>
          </w:p>
          <w:p w14:paraId="1E4AA97E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315514DA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Audit.Input.Canc</w:t>
            </w:r>
            <w:ins w:id="81" w:author="迪璇 黄" w:date="2015-10-08T16:19:00Z">
              <w:r w:rsidRPr="00150FCE">
                <w:rPr>
                  <w:rFonts w:hint="eastAsia"/>
                  <w:sz w:val="24"/>
                  <w:szCs w:val="24"/>
                </w:rPr>
                <w:t>el</w:t>
              </w:r>
            </w:ins>
            <w:del w:id="82" w:author="迪璇 黄" w:date="2015-10-08T16:19:00Z">
              <w:r w:rsidRPr="00150FCE" w:rsidDel="009D3A35">
                <w:rPr>
                  <w:rFonts w:hint="eastAsia"/>
                  <w:sz w:val="24"/>
                  <w:szCs w:val="24"/>
                </w:rPr>
                <w:delText>le</w:delText>
              </w:r>
            </w:del>
          </w:p>
          <w:p w14:paraId="280DAD03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2FB32050" w14:textId="77777777" w:rsidR="00D96E3B" w:rsidRPr="00150FCE" w:rsidRDefault="00150FCE" w:rsidP="00D96E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Audit.Input.Adopt</w:t>
            </w:r>
          </w:p>
          <w:p w14:paraId="05EB56D6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306F04F1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Audit.Input.Invalid</w:t>
            </w:r>
          </w:p>
        </w:tc>
        <w:tc>
          <w:tcPr>
            <w:tcW w:w="5573" w:type="dxa"/>
          </w:tcPr>
          <w:p w14:paraId="2E1D6A0B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系统应该允许总经理在审判单据任务中进行键盘输入（输出</w:t>
            </w:r>
            <w:r w:rsidRPr="00150FCE">
              <w:rPr>
                <w:sz w:val="24"/>
                <w:szCs w:val="24"/>
              </w:rPr>
              <w:t>：</w:t>
            </w:r>
            <w:r w:rsidRPr="00150FCE">
              <w:rPr>
                <w:rFonts w:hint="eastAsia"/>
                <w:sz w:val="24"/>
                <w:szCs w:val="24"/>
              </w:rPr>
              <w:t>审判</w:t>
            </w:r>
            <w:r w:rsidRPr="00150FCE">
              <w:rPr>
                <w:sz w:val="24"/>
                <w:szCs w:val="24"/>
              </w:rPr>
              <w:t>单据</w:t>
            </w:r>
            <w:r w:rsidRPr="00150FCE">
              <w:rPr>
                <w:rFonts w:hint="eastAsia"/>
                <w:sz w:val="24"/>
                <w:szCs w:val="24"/>
              </w:rPr>
              <w:t>主界面</w:t>
            </w:r>
            <w:r w:rsidRPr="00150FCE">
              <w:rPr>
                <w:sz w:val="24"/>
                <w:szCs w:val="24"/>
              </w:rPr>
              <w:t>）</w:t>
            </w:r>
          </w:p>
          <w:p w14:paraId="3979EF54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在总经理输入单据选择指令时（查询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，系统要执行单据选择任务，参见</w:t>
            </w:r>
            <w:r w:rsidRPr="00150FCE">
              <w:rPr>
                <w:rFonts w:hint="eastAsia"/>
                <w:sz w:val="24"/>
                <w:szCs w:val="24"/>
              </w:rPr>
              <w:t>Audit.Select</w:t>
            </w:r>
          </w:p>
          <w:p w14:paraId="15DF405C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在总经理修改单据信息时（输入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，系统执行记录单据任务，参见</w:t>
            </w:r>
            <w:r w:rsidRPr="00150FCE">
              <w:rPr>
                <w:rFonts w:hint="eastAsia"/>
                <w:sz w:val="24"/>
                <w:szCs w:val="24"/>
              </w:rPr>
              <w:t>Audit.Message</w:t>
            </w:r>
          </w:p>
          <w:p w14:paraId="30B4D0E8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在总经理输入取消命令时（查询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，系统关闭审判单据任务，返回总经理的系统首页（输出</w:t>
            </w:r>
            <w:r w:rsidRPr="00150FCE">
              <w:rPr>
                <w:sz w:val="24"/>
                <w:szCs w:val="24"/>
              </w:rPr>
              <w:t>）</w:t>
            </w:r>
          </w:p>
          <w:p w14:paraId="23BF12B3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在总经理输入通过审判命令（查询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，系统执行通过审判任务，参见</w:t>
            </w:r>
            <w:r w:rsidRPr="00150FCE">
              <w:rPr>
                <w:rFonts w:hint="eastAsia"/>
                <w:sz w:val="24"/>
                <w:szCs w:val="24"/>
              </w:rPr>
              <w:t>Audit.Adopt</w:t>
            </w:r>
          </w:p>
          <w:p w14:paraId="743D1C44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在总经理输入其它标识时，系统显示无效</w:t>
            </w:r>
          </w:p>
        </w:tc>
      </w:tr>
      <w:tr w:rsidR="00D96E3B" w:rsidRPr="00150FCE" w14:paraId="75D318C8" w14:textId="77777777" w:rsidTr="00150FCE">
        <w:tc>
          <w:tcPr>
            <w:tcW w:w="2943" w:type="dxa"/>
          </w:tcPr>
          <w:p w14:paraId="2563B012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Audit.Select</w:t>
            </w:r>
          </w:p>
          <w:p w14:paraId="7C6665D2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Audit.Select.Return</w:t>
            </w:r>
          </w:p>
          <w:p w14:paraId="7F5D2DD5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34B45105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Audit.Select.Num</w:t>
            </w:r>
          </w:p>
          <w:p w14:paraId="04950469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</w:tc>
        <w:tc>
          <w:tcPr>
            <w:tcW w:w="5573" w:type="dxa"/>
          </w:tcPr>
          <w:p w14:paraId="63D6F095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系统显示待审核单据列表（输出</w:t>
            </w:r>
            <w:r w:rsidRPr="00150FCE">
              <w:rPr>
                <w:sz w:val="24"/>
                <w:szCs w:val="24"/>
              </w:rPr>
              <w:t>）</w:t>
            </w:r>
          </w:p>
          <w:p w14:paraId="47D8660F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在总经理选择单据时（查询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，系统返回该单据详细信息表（输出</w:t>
            </w:r>
            <w:r w:rsidRPr="00150FCE">
              <w:rPr>
                <w:sz w:val="24"/>
                <w:szCs w:val="24"/>
              </w:rPr>
              <w:t>）</w:t>
            </w:r>
          </w:p>
          <w:p w14:paraId="53D036CC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如果总经理输入多项选择（查询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，系统记录所选择的单据</w:t>
            </w:r>
          </w:p>
        </w:tc>
      </w:tr>
      <w:tr w:rsidR="00D96E3B" w:rsidRPr="00150FCE" w14:paraId="624C5E71" w14:textId="77777777" w:rsidTr="00150FCE">
        <w:tc>
          <w:tcPr>
            <w:tcW w:w="2943" w:type="dxa"/>
          </w:tcPr>
          <w:p w14:paraId="3E6AA758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Audit.Message</w:t>
            </w:r>
          </w:p>
          <w:p w14:paraId="1CA2AA05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Audit.Message.Invalid</w:t>
            </w:r>
          </w:p>
        </w:tc>
        <w:tc>
          <w:tcPr>
            <w:tcW w:w="5573" w:type="dxa"/>
          </w:tcPr>
          <w:p w14:paraId="27614D7F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系统显示单据的内容并记录修改内容（输出</w:t>
            </w:r>
            <w:r w:rsidRPr="00150FCE">
              <w:rPr>
                <w:sz w:val="24"/>
                <w:szCs w:val="24"/>
              </w:rPr>
              <w:t>）</w:t>
            </w:r>
          </w:p>
          <w:p w14:paraId="5AE6C625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在总经理输入错误的单据信息时（输入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，系统拒接输入并提示输入错误的信息（输出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，请求重新输入</w:t>
            </w:r>
          </w:p>
        </w:tc>
      </w:tr>
      <w:tr w:rsidR="00D96E3B" w:rsidRPr="00150FCE" w14:paraId="1C83DE46" w14:textId="77777777" w:rsidTr="00150FCE">
        <w:tc>
          <w:tcPr>
            <w:tcW w:w="2943" w:type="dxa"/>
          </w:tcPr>
          <w:p w14:paraId="26D00F8F" w14:textId="77777777" w:rsidR="00150FCE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Audit.Adopt</w:t>
            </w:r>
          </w:p>
          <w:p w14:paraId="16F1BA1E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Audit.Adopt.Num</w:t>
            </w:r>
          </w:p>
          <w:p w14:paraId="527DCA38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3EC39E76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71A2DFB8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Audit.Adopt.Update</w:t>
            </w:r>
          </w:p>
          <w:p w14:paraId="106D814B" w14:textId="77777777" w:rsidR="00D96E3B" w:rsidRDefault="00D96E3B" w:rsidP="00D96E3B">
            <w:pPr>
              <w:rPr>
                <w:sz w:val="24"/>
                <w:szCs w:val="24"/>
              </w:rPr>
            </w:pPr>
          </w:p>
          <w:p w14:paraId="5405E001" w14:textId="77777777" w:rsidR="00150FCE" w:rsidRPr="00150FCE" w:rsidRDefault="00150FCE" w:rsidP="00D96E3B">
            <w:pPr>
              <w:rPr>
                <w:sz w:val="24"/>
                <w:szCs w:val="24"/>
              </w:rPr>
            </w:pPr>
          </w:p>
          <w:p w14:paraId="006F6454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Audit.Adopt.Invalid</w:t>
            </w:r>
          </w:p>
        </w:tc>
        <w:tc>
          <w:tcPr>
            <w:tcW w:w="5573" w:type="dxa"/>
          </w:tcPr>
          <w:p w14:paraId="4C689573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系统将单据的状态由提交状态更改为审批后状态</w:t>
            </w:r>
          </w:p>
          <w:p w14:paraId="633A39B0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如果总经理请求进行批量审核（查询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，参见</w:t>
            </w:r>
            <w:r w:rsidRPr="00150FCE">
              <w:rPr>
                <w:rFonts w:hint="eastAsia"/>
                <w:sz w:val="24"/>
                <w:szCs w:val="24"/>
              </w:rPr>
              <w:t>Audit.Select.Num</w:t>
            </w:r>
            <w:r w:rsidRPr="00150FCE">
              <w:rPr>
                <w:rFonts w:hint="eastAsia"/>
                <w:sz w:val="24"/>
                <w:szCs w:val="24"/>
              </w:rPr>
              <w:t>，同时将这些单据的状态更改为审批后状态</w:t>
            </w:r>
          </w:p>
          <w:p w14:paraId="4BC4033B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当总经理输入结束审判单据任务时（查询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，系统执行更新单据列表任务，参见</w:t>
            </w:r>
            <w:r w:rsidRPr="00150FCE">
              <w:rPr>
                <w:rFonts w:hint="eastAsia"/>
                <w:sz w:val="24"/>
                <w:szCs w:val="24"/>
              </w:rPr>
              <w:t>Aduit.Update</w:t>
            </w:r>
            <w:r w:rsidRPr="00150FCE">
              <w:rPr>
                <w:rFonts w:hint="eastAsia"/>
                <w:sz w:val="24"/>
                <w:szCs w:val="24"/>
              </w:rPr>
              <w:t>，返回审判单据任务，参见</w:t>
            </w:r>
            <w:r w:rsidRPr="00150FCE">
              <w:rPr>
                <w:sz w:val="24"/>
                <w:szCs w:val="24"/>
              </w:rPr>
              <w:t>Audit</w:t>
            </w:r>
            <w:r w:rsidRPr="00150FCE">
              <w:rPr>
                <w:rFonts w:hint="eastAsia"/>
                <w:sz w:val="24"/>
                <w:szCs w:val="24"/>
              </w:rPr>
              <w:t>.Input</w:t>
            </w:r>
          </w:p>
          <w:p w14:paraId="39BCD6A9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当总经理输入其它标识时，系统显示输入无效</w:t>
            </w:r>
          </w:p>
        </w:tc>
      </w:tr>
      <w:tr w:rsidR="00D96E3B" w:rsidRPr="00150FCE" w14:paraId="55E994E3" w14:textId="77777777" w:rsidTr="00150FCE">
        <w:tc>
          <w:tcPr>
            <w:tcW w:w="2943" w:type="dxa"/>
          </w:tcPr>
          <w:p w14:paraId="09F2E4D9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Aduit.Update</w:t>
            </w:r>
          </w:p>
          <w:p w14:paraId="4641FBE6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Aduit.Update.List</w:t>
            </w:r>
          </w:p>
        </w:tc>
        <w:tc>
          <w:tcPr>
            <w:tcW w:w="5573" w:type="dxa"/>
          </w:tcPr>
          <w:p w14:paraId="6C6980B1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系统更新重要数据</w:t>
            </w:r>
          </w:p>
          <w:p w14:paraId="267AF3D9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系统更新待审核单据列表（逻辑文件</w:t>
            </w:r>
            <w:r w:rsidRPr="00150FCE">
              <w:rPr>
                <w:sz w:val="24"/>
                <w:szCs w:val="24"/>
              </w:rPr>
              <w:t>）</w:t>
            </w:r>
          </w:p>
        </w:tc>
      </w:tr>
      <w:tr w:rsidR="00D96E3B" w:rsidRPr="00150FCE" w14:paraId="7DAE45C9" w14:textId="77777777" w:rsidTr="00150FCE">
        <w:tc>
          <w:tcPr>
            <w:tcW w:w="2943" w:type="dxa"/>
          </w:tcPr>
          <w:p w14:paraId="7D01A61F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Audit.End</w:t>
            </w:r>
          </w:p>
          <w:p w14:paraId="434EF56A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Audit.E</w:t>
            </w:r>
            <w:r w:rsidRPr="00150FCE">
              <w:rPr>
                <w:sz w:val="24"/>
                <w:szCs w:val="24"/>
              </w:rPr>
              <w:t>n</w:t>
            </w:r>
            <w:r w:rsidRPr="00150FCE">
              <w:rPr>
                <w:rFonts w:hint="eastAsia"/>
                <w:sz w:val="24"/>
                <w:szCs w:val="24"/>
              </w:rPr>
              <w:t>d.TimeOut</w:t>
            </w:r>
          </w:p>
          <w:p w14:paraId="4729AA9D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24833156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Audit.E</w:t>
            </w:r>
            <w:r w:rsidRPr="00150FCE">
              <w:rPr>
                <w:sz w:val="24"/>
                <w:szCs w:val="24"/>
              </w:rPr>
              <w:t>n</w:t>
            </w:r>
            <w:r w:rsidRPr="00150FCE">
              <w:rPr>
                <w:rFonts w:hint="eastAsia"/>
                <w:sz w:val="24"/>
                <w:szCs w:val="24"/>
              </w:rPr>
              <w:t>d.Close</w:t>
            </w:r>
          </w:p>
        </w:tc>
        <w:tc>
          <w:tcPr>
            <w:tcW w:w="5573" w:type="dxa"/>
          </w:tcPr>
          <w:p w14:paraId="58088416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系统应该允许总经理要求结束审判单据任务</w:t>
            </w:r>
          </w:p>
          <w:p w14:paraId="59C023A5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在审判单据任务开开始</w:t>
            </w:r>
            <w:r w:rsidRPr="00150FCE">
              <w:rPr>
                <w:rFonts w:hint="eastAsia"/>
                <w:sz w:val="24"/>
                <w:szCs w:val="24"/>
              </w:rPr>
              <w:t>2</w:t>
            </w:r>
            <w:r w:rsidRPr="00150FCE">
              <w:rPr>
                <w:rFonts w:hint="eastAsia"/>
                <w:sz w:val="24"/>
                <w:szCs w:val="24"/>
              </w:rPr>
              <w:t>小时后还没有接收到总经理的输入，系统取消审判单据任务（输出</w:t>
            </w:r>
            <w:r w:rsidRPr="00150FCE">
              <w:rPr>
                <w:sz w:val="24"/>
                <w:szCs w:val="24"/>
              </w:rPr>
              <w:t>）</w:t>
            </w:r>
          </w:p>
          <w:p w14:paraId="3B24611C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在总经理要求结束审判单据任务时（查询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，系统关闭审判单据任务，返回到总经理的系统首页</w:t>
            </w:r>
          </w:p>
        </w:tc>
      </w:tr>
    </w:tbl>
    <w:p w14:paraId="21B82F53" w14:textId="77777777" w:rsidR="00D96E3B" w:rsidRDefault="00D96E3B" w:rsidP="00D96E3B"/>
    <w:p w14:paraId="31FC4E02" w14:textId="77777777" w:rsidR="00D96E3B" w:rsidRDefault="00150FCE" w:rsidP="00150FCE">
      <w:r>
        <w:t xml:space="preserve">  </w:t>
      </w:r>
      <w:r w:rsidR="00D96E3B">
        <w:rPr>
          <w:rFonts w:hint="eastAsia"/>
        </w:rPr>
        <w:t>制定</w:t>
      </w:r>
      <w:r w:rsidR="00D96E3B">
        <w:t>常量功能</w:t>
      </w:r>
      <w:r w:rsidR="00D96E3B">
        <w:rPr>
          <w:rFonts w:hint="eastAsia"/>
        </w:rPr>
        <w:t>需求测度值</w:t>
      </w:r>
    </w:p>
    <w:p w14:paraId="374967D0" w14:textId="77777777" w:rsidR="00D96E3B" w:rsidRDefault="00150FCE" w:rsidP="00D96E3B">
      <w:r>
        <w:t xml:space="preserve">  </w:t>
      </w:r>
      <w:r w:rsidR="00D96E3B">
        <w:rPr>
          <w:rFonts w:hint="eastAsia"/>
        </w:rPr>
        <w:t>输入</w:t>
      </w:r>
      <w:r w:rsidR="00D96E3B">
        <w:t>：</w:t>
      </w:r>
      <w:r w:rsidR="00D96E3B">
        <w:t>2</w:t>
      </w:r>
    </w:p>
    <w:p w14:paraId="16205C2C" w14:textId="77777777" w:rsidR="00D96E3B" w:rsidRDefault="00150FCE" w:rsidP="00D96E3B">
      <w:r>
        <w:t xml:space="preserve">  </w:t>
      </w:r>
      <w:r w:rsidR="00D96E3B">
        <w:rPr>
          <w:rFonts w:hint="eastAsia"/>
        </w:rPr>
        <w:t>输出：</w:t>
      </w:r>
      <w:r w:rsidR="00D96E3B">
        <w:t>5</w:t>
      </w:r>
    </w:p>
    <w:p w14:paraId="727CD401" w14:textId="77777777" w:rsidR="00D96E3B" w:rsidRDefault="00150FCE" w:rsidP="00D96E3B">
      <w:r>
        <w:t xml:space="preserve">  </w:t>
      </w:r>
      <w:r w:rsidR="00D96E3B">
        <w:rPr>
          <w:rFonts w:hint="eastAsia"/>
        </w:rPr>
        <w:t>查询</w:t>
      </w:r>
      <w:r w:rsidR="00D96E3B">
        <w:t>：</w:t>
      </w:r>
      <w:r w:rsidR="00D96E3B">
        <w:t>3</w:t>
      </w:r>
    </w:p>
    <w:p w14:paraId="39DE2A44" w14:textId="77777777" w:rsidR="00D96E3B" w:rsidRDefault="00150FCE" w:rsidP="00D96E3B">
      <w:r>
        <w:t xml:space="preserve">  </w:t>
      </w:r>
      <w:r w:rsidR="00D96E3B">
        <w:rPr>
          <w:rFonts w:hint="eastAsia"/>
        </w:rPr>
        <w:t>逻辑</w:t>
      </w:r>
      <w:r w:rsidR="00D96E3B">
        <w:t>文件：</w:t>
      </w:r>
      <w:r w:rsidR="00D96E3B">
        <w:t>1</w:t>
      </w:r>
    </w:p>
    <w:p w14:paraId="1B084EF1" w14:textId="77777777" w:rsidR="00D96E3B" w:rsidRDefault="00150FCE" w:rsidP="00D96E3B">
      <w:r>
        <w:t xml:space="preserve">  </w:t>
      </w:r>
      <w:r w:rsidR="00D96E3B">
        <w:rPr>
          <w:rFonts w:hint="eastAsia"/>
        </w:rPr>
        <w:t>对外</w:t>
      </w:r>
      <w:r w:rsidR="00D96E3B">
        <w:t>接口：</w:t>
      </w:r>
      <w:r w:rsidR="00D96E3B">
        <w:t>0</w:t>
      </w:r>
    </w:p>
    <w:p w14:paraId="28C93E08" w14:textId="77777777" w:rsidR="00D96E3B" w:rsidRDefault="00150FCE" w:rsidP="00D96E3B">
      <w:r>
        <w:t xml:space="preserve">  </w:t>
      </w:r>
      <w:r w:rsidR="00D96E3B">
        <w:rPr>
          <w:rFonts w:hint="eastAsia"/>
        </w:rPr>
        <w:t>FP</w:t>
      </w:r>
      <w:r>
        <w:t>(</w:t>
      </w:r>
      <w:r w:rsidR="00D96E3B">
        <w:t>Constant</w:t>
      </w:r>
      <w:r>
        <w:t>)</w:t>
      </w:r>
      <w:r w:rsidR="00D96E3B">
        <w:rPr>
          <w:rFonts w:hint="eastAsia"/>
        </w:rPr>
        <w:t>=</w:t>
      </w:r>
      <w:r w:rsidR="00D96E3B">
        <w:t xml:space="preserve"> (2</w:t>
      </w:r>
      <m:oMath>
        <m:r>
          <w:rPr>
            <w:rFonts w:ascii="Cambria Math" w:hAnsi="Cambria Math"/>
          </w:rPr>
          <m:t>×</m:t>
        </m:r>
      </m:oMath>
      <w:r w:rsidR="00D96E3B">
        <w:rPr>
          <w:rFonts w:hint="eastAsia"/>
        </w:rPr>
        <w:t>4</w:t>
      </w:r>
      <w:r w:rsidR="00D96E3B">
        <w:t>+5</w:t>
      </w:r>
      <m:oMath>
        <m:r>
          <w:rPr>
            <w:rFonts w:ascii="Cambria Math" w:hAnsi="Cambria Math"/>
          </w:rPr>
          <m:t>×</m:t>
        </m:r>
      </m:oMath>
      <w:r w:rsidR="00D96E3B">
        <w:rPr>
          <w:rFonts w:hint="eastAsia"/>
        </w:rPr>
        <w:t>5</w:t>
      </w:r>
      <w:r w:rsidR="00D96E3B">
        <w:t>+3</w:t>
      </w:r>
      <m:oMath>
        <m:r>
          <w:rPr>
            <w:rFonts w:ascii="Cambria Math" w:hAnsi="Cambria Math"/>
          </w:rPr>
          <m:t>×</m:t>
        </m:r>
      </m:oMath>
      <w:r w:rsidR="00D96E3B">
        <w:rPr>
          <w:rFonts w:hint="eastAsia"/>
        </w:rPr>
        <w:t>4</w:t>
      </w:r>
      <w:r w:rsidR="00D96E3B">
        <w:t>+1</w:t>
      </w:r>
      <m:oMath>
        <m:r>
          <w:rPr>
            <w:rFonts w:ascii="Cambria Math" w:hAnsi="Cambria Math"/>
          </w:rPr>
          <m:t>×</m:t>
        </m:r>
      </m:oMath>
      <w:r w:rsidR="00D96E3B">
        <w:rPr>
          <w:rFonts w:hint="eastAsia"/>
        </w:rPr>
        <w:t>1</w:t>
      </w:r>
      <w:r w:rsidR="00D96E3B">
        <w:t>0</w:t>
      </w:r>
      <w:r w:rsidR="00D96E3B">
        <w:rPr>
          <w:rFonts w:hint="eastAsia"/>
        </w:rPr>
        <w:t>+0</w:t>
      </w:r>
      <m:oMath>
        <m:r>
          <w:rPr>
            <w:rFonts w:ascii="Cambria Math" w:hAnsi="Cambria Math"/>
          </w:rPr>
          <m:t>×</m:t>
        </m:r>
      </m:oMath>
      <w:r w:rsidR="00D96E3B">
        <w:rPr>
          <w:rFonts w:hint="eastAsia"/>
        </w:rPr>
        <w:t>7)</w:t>
      </w:r>
      <m:oMath>
        <m:r>
          <w:rPr>
            <w:rFonts w:ascii="Cambria Math" w:hAnsi="Cambria Math"/>
          </w:rPr>
          <m:t>×</m:t>
        </m:r>
      </m:oMath>
      <w:r w:rsidR="00D96E3B">
        <w:rPr>
          <w:rFonts w:hint="eastAsia"/>
        </w:rPr>
        <w:t>(</w:t>
      </w:r>
      <w:r w:rsidR="00D96E3B">
        <w:t>0.65+0.01</w:t>
      </w:r>
      <m:oMath>
        <m:r>
          <w:rPr>
            <w:rFonts w:ascii="Cambria Math" w:hAnsi="Cambria Math"/>
          </w:rPr>
          <m:t>×</m:t>
        </m:r>
      </m:oMath>
      <w:r w:rsidR="00D96E3B">
        <w:rPr>
          <w:rFonts w:hint="eastAsia"/>
        </w:rPr>
        <w:t>4</w:t>
      </w:r>
      <w:r w:rsidR="00D96E3B">
        <w:t>1</w:t>
      </w:r>
      <w:r w:rsidR="00D96E3B">
        <w:rPr>
          <w:rFonts w:hint="eastAsia"/>
        </w:rPr>
        <w:t>)</w:t>
      </w:r>
      <w:r w:rsidR="00D96E3B">
        <w:t>=58.3</w:t>
      </w:r>
    </w:p>
    <w:tbl>
      <w:tblPr>
        <w:tblStyle w:val="a9"/>
        <w:tblW w:w="851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5289"/>
      </w:tblGrid>
      <w:tr w:rsidR="00D96E3B" w:rsidRPr="00150FCE" w14:paraId="2555C148" w14:textId="77777777" w:rsidTr="00150FCE">
        <w:tc>
          <w:tcPr>
            <w:tcW w:w="3227" w:type="dxa"/>
          </w:tcPr>
          <w:p w14:paraId="4B5D8183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Constant.Input</w:t>
            </w:r>
          </w:p>
          <w:p w14:paraId="5D3E58CD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3BE1A4FD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Constant.Input.Message</w:t>
            </w:r>
          </w:p>
          <w:p w14:paraId="5A8342B1" w14:textId="77777777" w:rsidR="00150FCE" w:rsidRDefault="00150FCE" w:rsidP="00D96E3B">
            <w:pPr>
              <w:rPr>
                <w:sz w:val="24"/>
                <w:szCs w:val="24"/>
              </w:rPr>
            </w:pPr>
          </w:p>
          <w:p w14:paraId="78A276C2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Constant.Input.Canc</w:t>
            </w:r>
            <w:ins w:id="83" w:author="迪璇 黄" w:date="2015-10-08T16:19:00Z">
              <w:r w:rsidRPr="00150FCE">
                <w:rPr>
                  <w:rFonts w:hint="eastAsia"/>
                  <w:sz w:val="24"/>
                  <w:szCs w:val="24"/>
                </w:rPr>
                <w:t>el</w:t>
              </w:r>
            </w:ins>
            <w:del w:id="84" w:author="迪璇 黄" w:date="2015-10-08T16:19:00Z">
              <w:r w:rsidRPr="00150FCE" w:rsidDel="009D3A35">
                <w:rPr>
                  <w:rFonts w:hint="eastAsia"/>
                  <w:sz w:val="24"/>
                  <w:szCs w:val="24"/>
                </w:rPr>
                <w:delText>le</w:delText>
              </w:r>
            </w:del>
          </w:p>
          <w:p w14:paraId="0BB2F75A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6BC7E95F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Constant.Input.Invalid</w:t>
            </w:r>
          </w:p>
        </w:tc>
        <w:tc>
          <w:tcPr>
            <w:tcW w:w="5289" w:type="dxa"/>
          </w:tcPr>
          <w:p w14:paraId="6F50CBC2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系统应该允许总经理在制定常量任务中进行键盘输入（输出</w:t>
            </w:r>
            <w:r w:rsidRPr="00150FCE">
              <w:rPr>
                <w:sz w:val="24"/>
                <w:szCs w:val="24"/>
              </w:rPr>
              <w:t>：制定常量主界面）</w:t>
            </w:r>
          </w:p>
          <w:p w14:paraId="09A5C133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在总经理输入常量信息时（输入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，系统执行记录常量任务，参见</w:t>
            </w:r>
            <w:r w:rsidRPr="00150FCE">
              <w:rPr>
                <w:rFonts w:hint="eastAsia"/>
                <w:sz w:val="24"/>
                <w:szCs w:val="24"/>
              </w:rPr>
              <w:t>Constant.Message</w:t>
            </w:r>
          </w:p>
          <w:p w14:paraId="36F16E69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在总经理输入取消命令时（查询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，系统关闭制定常量任务，返回总经理的系统首页（输出</w:t>
            </w:r>
            <w:r w:rsidRPr="00150FCE">
              <w:rPr>
                <w:sz w:val="24"/>
                <w:szCs w:val="24"/>
              </w:rPr>
              <w:t>）</w:t>
            </w:r>
          </w:p>
          <w:p w14:paraId="6725846A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在总经理输入其它标识时，系统显示无效</w:t>
            </w:r>
          </w:p>
        </w:tc>
      </w:tr>
      <w:tr w:rsidR="00D96E3B" w:rsidRPr="00150FCE" w14:paraId="2334F339" w14:textId="77777777" w:rsidTr="00150FCE">
        <w:tc>
          <w:tcPr>
            <w:tcW w:w="3227" w:type="dxa"/>
          </w:tcPr>
          <w:p w14:paraId="65E4BAC6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Constant.Message</w:t>
            </w:r>
          </w:p>
          <w:p w14:paraId="12DE330C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Constant.Message.Invalid</w:t>
            </w:r>
          </w:p>
          <w:p w14:paraId="71590329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7EDB37BF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3AF6A455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Constant.Message.Update</w:t>
            </w:r>
          </w:p>
        </w:tc>
        <w:tc>
          <w:tcPr>
            <w:tcW w:w="5289" w:type="dxa"/>
          </w:tcPr>
          <w:p w14:paraId="230B13CB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系统显示常量的内容并输入内容（输出</w:t>
            </w:r>
            <w:r w:rsidRPr="00150FCE">
              <w:rPr>
                <w:sz w:val="24"/>
                <w:szCs w:val="24"/>
              </w:rPr>
              <w:t>）</w:t>
            </w:r>
          </w:p>
          <w:p w14:paraId="7B030E16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在总经理输入错误的常量信息时（输入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，系统拒接输入并提示输入错误的信息（输出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，请求重新输入</w:t>
            </w:r>
          </w:p>
          <w:p w14:paraId="3F405CCD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当总经理结束输入任务时（查询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，系统执行更新常量任务，参见</w:t>
            </w:r>
            <w:r w:rsidRPr="00150FCE">
              <w:rPr>
                <w:rFonts w:hint="eastAsia"/>
                <w:sz w:val="24"/>
                <w:szCs w:val="24"/>
              </w:rPr>
              <w:t>Constant.Update</w:t>
            </w:r>
            <w:r w:rsidRPr="00150FCE">
              <w:rPr>
                <w:rFonts w:hint="eastAsia"/>
                <w:sz w:val="24"/>
                <w:szCs w:val="24"/>
              </w:rPr>
              <w:t>，返回制定常量任务，参见</w:t>
            </w:r>
            <w:r w:rsidRPr="00150FCE">
              <w:rPr>
                <w:rFonts w:hint="eastAsia"/>
                <w:sz w:val="24"/>
                <w:szCs w:val="24"/>
              </w:rPr>
              <w:t>Constant.Input</w:t>
            </w:r>
          </w:p>
        </w:tc>
      </w:tr>
      <w:tr w:rsidR="00D96E3B" w:rsidRPr="00150FCE" w14:paraId="2F6F76EA" w14:textId="77777777" w:rsidTr="00150FCE">
        <w:tc>
          <w:tcPr>
            <w:tcW w:w="3227" w:type="dxa"/>
          </w:tcPr>
          <w:p w14:paraId="4163A7E0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C</w:t>
            </w:r>
            <w:r w:rsidRPr="00150FCE">
              <w:rPr>
                <w:sz w:val="24"/>
                <w:szCs w:val="24"/>
              </w:rPr>
              <w:t>o</w:t>
            </w:r>
            <w:r w:rsidRPr="00150FCE">
              <w:rPr>
                <w:rFonts w:hint="eastAsia"/>
                <w:sz w:val="24"/>
                <w:szCs w:val="24"/>
              </w:rPr>
              <w:t>nstant.Update</w:t>
            </w:r>
          </w:p>
          <w:p w14:paraId="272C11DF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Constant.Update.List</w:t>
            </w:r>
          </w:p>
        </w:tc>
        <w:tc>
          <w:tcPr>
            <w:tcW w:w="5289" w:type="dxa"/>
          </w:tcPr>
          <w:p w14:paraId="60B65527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系统更新重要数据</w:t>
            </w:r>
          </w:p>
          <w:p w14:paraId="4DED9B66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系统更新常量信息表（逻辑文件</w:t>
            </w:r>
            <w:r w:rsidRPr="00150FCE">
              <w:rPr>
                <w:sz w:val="24"/>
                <w:szCs w:val="24"/>
              </w:rPr>
              <w:t>）</w:t>
            </w:r>
          </w:p>
        </w:tc>
      </w:tr>
      <w:tr w:rsidR="00D96E3B" w:rsidRPr="00150FCE" w14:paraId="7F27C1E5" w14:textId="77777777" w:rsidTr="00150FCE">
        <w:tc>
          <w:tcPr>
            <w:tcW w:w="3227" w:type="dxa"/>
          </w:tcPr>
          <w:p w14:paraId="6231C732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Constant.End</w:t>
            </w:r>
          </w:p>
          <w:p w14:paraId="2AB3C15A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Constant.E</w:t>
            </w:r>
            <w:r w:rsidRPr="00150FCE">
              <w:rPr>
                <w:sz w:val="24"/>
                <w:szCs w:val="24"/>
              </w:rPr>
              <w:t>n</w:t>
            </w:r>
            <w:r w:rsidRPr="00150FCE">
              <w:rPr>
                <w:rFonts w:hint="eastAsia"/>
                <w:sz w:val="24"/>
                <w:szCs w:val="24"/>
              </w:rPr>
              <w:t>d.TimeOut</w:t>
            </w:r>
          </w:p>
          <w:p w14:paraId="4D0D5AA8" w14:textId="77777777" w:rsidR="00D96E3B" w:rsidRPr="00150FCE" w:rsidRDefault="00D96E3B" w:rsidP="00D96E3B">
            <w:pPr>
              <w:rPr>
                <w:sz w:val="24"/>
                <w:szCs w:val="24"/>
              </w:rPr>
            </w:pPr>
          </w:p>
          <w:p w14:paraId="145BCB61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Constant.E</w:t>
            </w:r>
            <w:r w:rsidRPr="00150FCE">
              <w:rPr>
                <w:sz w:val="24"/>
                <w:szCs w:val="24"/>
              </w:rPr>
              <w:t>n</w:t>
            </w:r>
            <w:r w:rsidRPr="00150FCE">
              <w:rPr>
                <w:rFonts w:hint="eastAsia"/>
                <w:sz w:val="24"/>
                <w:szCs w:val="24"/>
              </w:rPr>
              <w:t>d.Close</w:t>
            </w:r>
          </w:p>
        </w:tc>
        <w:tc>
          <w:tcPr>
            <w:tcW w:w="5289" w:type="dxa"/>
          </w:tcPr>
          <w:p w14:paraId="209614BE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系统应该允许总经理要求结束制定常量任务</w:t>
            </w:r>
          </w:p>
          <w:p w14:paraId="38A681F5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在制定常量任务开开始</w:t>
            </w:r>
            <w:r w:rsidRPr="00150FCE">
              <w:rPr>
                <w:rFonts w:hint="eastAsia"/>
                <w:sz w:val="24"/>
                <w:szCs w:val="24"/>
              </w:rPr>
              <w:t>2</w:t>
            </w:r>
            <w:r w:rsidRPr="00150FCE">
              <w:rPr>
                <w:rFonts w:hint="eastAsia"/>
                <w:sz w:val="24"/>
                <w:szCs w:val="24"/>
              </w:rPr>
              <w:t>小时后还没有接收到总经理的输入，系统取消制定常量任务（输出</w:t>
            </w:r>
            <w:r w:rsidRPr="00150FCE">
              <w:rPr>
                <w:sz w:val="24"/>
                <w:szCs w:val="24"/>
              </w:rPr>
              <w:t>）</w:t>
            </w:r>
          </w:p>
          <w:p w14:paraId="66D47209" w14:textId="77777777" w:rsidR="00D96E3B" w:rsidRPr="00150FCE" w:rsidRDefault="00D96E3B" w:rsidP="00D96E3B">
            <w:pPr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在总经理要求结束制定常量任务时（查询</w:t>
            </w:r>
            <w:r w:rsidRPr="00150FCE">
              <w:rPr>
                <w:sz w:val="24"/>
                <w:szCs w:val="24"/>
              </w:rPr>
              <w:t>）</w:t>
            </w:r>
            <w:r w:rsidRPr="00150FCE">
              <w:rPr>
                <w:rFonts w:hint="eastAsia"/>
                <w:sz w:val="24"/>
                <w:szCs w:val="24"/>
              </w:rPr>
              <w:t>，系统关闭制定常量任务，返回到总经理的系统首页</w:t>
            </w:r>
          </w:p>
        </w:tc>
      </w:tr>
    </w:tbl>
    <w:p w14:paraId="33466D59" w14:textId="77777777" w:rsidR="00D96E3B" w:rsidRPr="00985285" w:rsidRDefault="00D96E3B" w:rsidP="00D96E3B"/>
    <w:p w14:paraId="2FDDAC40" w14:textId="77777777" w:rsidR="00150FCE" w:rsidRDefault="00150FCE" w:rsidP="00150FCE">
      <w:pPr>
        <w:jc w:val="left"/>
      </w:pPr>
      <w:r>
        <w:t xml:space="preserve">  </w:t>
      </w:r>
      <w:r>
        <w:rPr>
          <w:rFonts w:hint="eastAsia"/>
        </w:rPr>
        <w:t>用户管理需求度量</w:t>
      </w:r>
    </w:p>
    <w:p w14:paraId="6625E093" w14:textId="77777777" w:rsidR="00150FCE" w:rsidRDefault="00150FCE" w:rsidP="00150FCE">
      <w:r>
        <w:t xml:space="preserve">  </w:t>
      </w:r>
      <w:r>
        <w:rPr>
          <w:rFonts w:hint="eastAsia"/>
        </w:rPr>
        <w:t>输入</w:t>
      </w:r>
      <w:r>
        <w:t>：</w:t>
      </w:r>
      <w:r>
        <w:rPr>
          <w:rFonts w:hint="eastAsia"/>
        </w:rPr>
        <w:t>3</w:t>
      </w:r>
    </w:p>
    <w:p w14:paraId="562552A0" w14:textId="77777777" w:rsidR="00150FCE" w:rsidRDefault="00150FCE" w:rsidP="00150FCE">
      <w:r>
        <w:t xml:space="preserve">  </w:t>
      </w:r>
      <w:r>
        <w:rPr>
          <w:rFonts w:hint="eastAsia"/>
        </w:rPr>
        <w:t>输出：</w:t>
      </w:r>
      <w:r>
        <w:rPr>
          <w:rFonts w:hint="eastAsia"/>
        </w:rPr>
        <w:t>7</w:t>
      </w:r>
    </w:p>
    <w:p w14:paraId="70DF9B30" w14:textId="77777777" w:rsidR="00150FCE" w:rsidRDefault="00150FCE" w:rsidP="00150FCE">
      <w:r>
        <w:t xml:space="preserve">  </w:t>
      </w:r>
      <w:r>
        <w:rPr>
          <w:rFonts w:hint="eastAsia"/>
        </w:rPr>
        <w:t>查询</w:t>
      </w:r>
      <w:r>
        <w:t>：</w:t>
      </w:r>
      <w:r>
        <w:t>1</w:t>
      </w:r>
      <w:r>
        <w:rPr>
          <w:rFonts w:hint="eastAsia"/>
        </w:rPr>
        <w:t>2</w:t>
      </w:r>
    </w:p>
    <w:p w14:paraId="4D518330" w14:textId="77777777" w:rsidR="00150FCE" w:rsidRDefault="00150FCE" w:rsidP="00150FCE">
      <w:r>
        <w:t xml:space="preserve">  </w:t>
      </w:r>
      <w:r>
        <w:rPr>
          <w:rFonts w:hint="eastAsia"/>
        </w:rPr>
        <w:t>逻辑</w:t>
      </w:r>
      <w:r>
        <w:t>文件：</w:t>
      </w:r>
      <w:r>
        <w:rPr>
          <w:rFonts w:hint="eastAsia"/>
        </w:rPr>
        <w:t>1</w:t>
      </w:r>
    </w:p>
    <w:p w14:paraId="4B22A0ED" w14:textId="77777777" w:rsidR="00150FCE" w:rsidRDefault="00150FCE" w:rsidP="00150FCE">
      <w:r>
        <w:t xml:space="preserve">  </w:t>
      </w:r>
      <w:r>
        <w:rPr>
          <w:rFonts w:hint="eastAsia"/>
        </w:rPr>
        <w:t>对外</w:t>
      </w:r>
      <w:r>
        <w:t>接口：</w:t>
      </w:r>
      <w:r>
        <w:t>0</w:t>
      </w:r>
    </w:p>
    <w:p w14:paraId="0A8491CC" w14:textId="77777777" w:rsidR="00150FCE" w:rsidRDefault="00150FCE" w:rsidP="00150FCE">
      <w:pPr>
        <w:jc w:val="left"/>
      </w:pPr>
      <w:r>
        <w:rPr>
          <w:rFonts w:hint="eastAsia"/>
        </w:rPr>
        <w:t>FP(</w:t>
      </w:r>
      <w:r>
        <w:t>Users</w:t>
      </w:r>
      <w:r>
        <w:rPr>
          <w:rFonts w:hint="eastAsia"/>
        </w:rPr>
        <w:t>Managemnet)</w:t>
      </w:r>
      <w:r>
        <w:t>=</w:t>
      </w:r>
      <w:r>
        <w:rPr>
          <w:rFonts w:hint="eastAsia"/>
        </w:rPr>
        <w:t>(</w:t>
      </w:r>
      <w:r>
        <w:t>3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4+7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5+12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10+0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7)</w:t>
      </w:r>
      <m:oMath>
        <m:r>
          <w:rPr>
            <w:rFonts w:ascii="Cambria Math" w:hAnsi="Cambria Math"/>
          </w:rPr>
          <m:t xml:space="preserve"> ×</m:t>
        </m:r>
      </m:oMath>
      <w:r>
        <w:rPr>
          <w:rFonts w:hint="eastAsia"/>
        </w:rPr>
        <w:t>(0.65+0.01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41)=111.3</w:t>
      </w:r>
    </w:p>
    <w:tbl>
      <w:tblPr>
        <w:tblStyle w:val="a9"/>
        <w:tblW w:w="8561" w:type="dxa"/>
        <w:tblInd w:w="-4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4"/>
        <w:gridCol w:w="4297"/>
      </w:tblGrid>
      <w:tr w:rsidR="00150FCE" w:rsidRPr="00150FCE" w14:paraId="15128D39" w14:textId="77777777" w:rsidTr="00150FCE">
        <w:tc>
          <w:tcPr>
            <w:tcW w:w="4264" w:type="dxa"/>
          </w:tcPr>
          <w:p w14:paraId="1AD9EF97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.Input</w:t>
            </w:r>
          </w:p>
          <w:p w14:paraId="35C93B57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.Input.Add</w:t>
            </w:r>
          </w:p>
          <w:p w14:paraId="03F63706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17A9A06C" w14:textId="77777777" w:rsid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617C0E66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6F413D9D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.Input.Del</w:t>
            </w:r>
          </w:p>
          <w:p w14:paraId="34E592B7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663A58DC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676FDCB7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.Input.Fix</w:t>
            </w:r>
          </w:p>
          <w:p w14:paraId="49734ECB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67A29451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6320C7B5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.Input.Seek</w:t>
            </w:r>
          </w:p>
          <w:p w14:paraId="7B9A5440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6A9F11DC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737D1370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.Input.</w:t>
            </w:r>
            <w:r w:rsidRPr="00150FCE">
              <w:rPr>
                <w:sz w:val="24"/>
                <w:szCs w:val="24"/>
              </w:rPr>
              <w:t>Cancel</w:t>
            </w:r>
          </w:p>
          <w:p w14:paraId="205FACD2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1175B4F5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6BABC51C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.Input.Invalid</w:t>
            </w:r>
          </w:p>
          <w:p w14:paraId="37B5C686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297" w:type="dxa"/>
          </w:tcPr>
          <w:p w14:paraId="538DC630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系统应该允许管理员通过键盘输入信息</w:t>
            </w:r>
          </w:p>
          <w:p w14:paraId="00F91288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当管理员输入用户信息（逻辑文件）添加（查询）的命令时，系统执行用户信息添加任务，参见</w:t>
            </w: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.Add</w:t>
            </w:r>
          </w:p>
          <w:p w14:paraId="6E489EE1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当管理员输入用户信息删减的命令（查询）时，系统执行用户信息删除任务，参见</w:t>
            </w: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.Del</w:t>
            </w:r>
          </w:p>
          <w:p w14:paraId="730415C6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当管理员输入用户信息修改的命令（查询）时，系统执行用户信息修改任务，参见</w:t>
            </w: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.Fix</w:t>
            </w:r>
          </w:p>
          <w:p w14:paraId="7EC431DB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当管理员输入用户信息查询的命令（查询）时，系统执行用户信息查询任务，参见</w:t>
            </w: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.Seek</w:t>
            </w:r>
          </w:p>
          <w:p w14:paraId="47B9922C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当管理员输入取消命令（查询）时，系统关闭当前用户管理，回到管理员的系统首页</w:t>
            </w:r>
          </w:p>
          <w:p w14:paraId="35298650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在管理员输入其它标识时，系统显示输入无效（输出）</w:t>
            </w:r>
          </w:p>
        </w:tc>
      </w:tr>
      <w:tr w:rsidR="00150FCE" w:rsidRPr="00150FCE" w14:paraId="757DF010" w14:textId="77777777" w:rsidTr="00150FCE">
        <w:tc>
          <w:tcPr>
            <w:tcW w:w="4264" w:type="dxa"/>
          </w:tcPr>
          <w:p w14:paraId="03C0753D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.Add</w:t>
            </w:r>
          </w:p>
          <w:p w14:paraId="095E5B1D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03DA129F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.Add.Message</w:t>
            </w:r>
          </w:p>
          <w:p w14:paraId="6009223F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5973A579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44A003F3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.Add.</w:t>
            </w:r>
            <w:r w:rsidRPr="00150FCE">
              <w:rPr>
                <w:sz w:val="24"/>
                <w:szCs w:val="24"/>
              </w:rPr>
              <w:t>Cancel</w:t>
            </w:r>
          </w:p>
          <w:p w14:paraId="49C457D2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0C69E544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558D0A3D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.Add.Invalid</w:t>
            </w:r>
          </w:p>
        </w:tc>
        <w:tc>
          <w:tcPr>
            <w:tcW w:w="4297" w:type="dxa"/>
          </w:tcPr>
          <w:p w14:paraId="1ECEAA44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系统显示已输入的新增用户信息表（逻辑文件）</w:t>
            </w:r>
          </w:p>
          <w:p w14:paraId="7966BFF3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在管理员输入用户信息（输入）时，系统记录所输入的用户信息，参见</w:t>
            </w: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.Message</w:t>
            </w:r>
          </w:p>
          <w:p w14:paraId="75DED7E4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在管理员取消用户添加时，系统关闭用户信息添加任务，返回用户管理任务，参见</w:t>
            </w: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.Input</w:t>
            </w:r>
          </w:p>
          <w:p w14:paraId="010D4788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在管理员输入其它标识时，系统显示输入无效（输出）</w:t>
            </w:r>
          </w:p>
        </w:tc>
      </w:tr>
      <w:tr w:rsidR="00150FCE" w:rsidRPr="00150FCE" w14:paraId="64BE6348" w14:textId="77777777" w:rsidTr="00150FCE">
        <w:tc>
          <w:tcPr>
            <w:tcW w:w="4264" w:type="dxa"/>
          </w:tcPr>
          <w:p w14:paraId="7B6F96D6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.Del</w:t>
            </w:r>
          </w:p>
          <w:p w14:paraId="02FA933F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61EF82F8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3C804EF2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.Del.</w:t>
            </w:r>
            <w:r w:rsidRPr="00150FCE">
              <w:rPr>
                <w:sz w:val="24"/>
                <w:szCs w:val="24"/>
              </w:rPr>
              <w:t>Cancel</w:t>
            </w:r>
          </w:p>
          <w:p w14:paraId="21616525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3071FE01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202A43BB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.Del.Update</w:t>
            </w:r>
          </w:p>
          <w:p w14:paraId="10752ED5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7A92694F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5DDEE3EC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4ADAC80C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.Del.Invalid</w:t>
            </w:r>
          </w:p>
        </w:tc>
        <w:tc>
          <w:tcPr>
            <w:tcW w:w="4297" w:type="dxa"/>
          </w:tcPr>
          <w:p w14:paraId="4639631A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在用户信息删除任务最开始选择被删除用户时，系统执行选择任务，参见</w:t>
            </w: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.Select</w:t>
            </w:r>
          </w:p>
          <w:p w14:paraId="229BC81F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在管理员取消用户删除（查询）时，系统关闭用户信息删除任务，返回用户管理任务，参见</w:t>
            </w: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.Input</w:t>
            </w:r>
          </w:p>
          <w:p w14:paraId="4D590169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在管理员输入用户删除结束的命令（查询）时，系统执行更新列表任务，参见</w:t>
            </w: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.Update,</w:t>
            </w:r>
            <w:r w:rsidRPr="00150FCE">
              <w:rPr>
                <w:rFonts w:hint="eastAsia"/>
                <w:sz w:val="24"/>
                <w:szCs w:val="24"/>
              </w:rPr>
              <w:t>，返回用户信息删除任务，参见</w:t>
            </w: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.Del</w:t>
            </w:r>
          </w:p>
          <w:p w14:paraId="6A98032A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在管理员输入其它标识时，系统显示输入无效（输出）</w:t>
            </w:r>
          </w:p>
        </w:tc>
      </w:tr>
      <w:tr w:rsidR="00150FCE" w:rsidRPr="00150FCE" w14:paraId="26351CC2" w14:textId="77777777" w:rsidTr="00150FCE">
        <w:tc>
          <w:tcPr>
            <w:tcW w:w="4264" w:type="dxa"/>
          </w:tcPr>
          <w:p w14:paraId="76F3B91D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.Fix</w:t>
            </w:r>
          </w:p>
          <w:p w14:paraId="7F118651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5E5ACA22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5C096C2B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.Fix.Message</w:t>
            </w:r>
          </w:p>
          <w:p w14:paraId="70878416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19E3315D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3BE96985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.Fix.</w:t>
            </w:r>
            <w:r w:rsidRPr="00150FCE">
              <w:rPr>
                <w:sz w:val="24"/>
                <w:szCs w:val="24"/>
              </w:rPr>
              <w:t>Cancel</w:t>
            </w:r>
          </w:p>
          <w:p w14:paraId="0481D7A8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043AEE53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63D592A8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.Fix.Invalid</w:t>
            </w:r>
          </w:p>
        </w:tc>
        <w:tc>
          <w:tcPr>
            <w:tcW w:w="4297" w:type="dxa"/>
          </w:tcPr>
          <w:p w14:paraId="13683331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在用户信息修改任务最开始选择被修改用户时，系统执行选择任务，参见</w:t>
            </w: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.Select</w:t>
            </w:r>
          </w:p>
          <w:p w14:paraId="1F809174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在管理员修改用户信息（输入）时，系统记录所修改的用户信息，参见</w:t>
            </w: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.Message</w:t>
            </w:r>
          </w:p>
          <w:p w14:paraId="2258E0E4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在管理员取消用户修改（查询）时，系统关闭用户信息修改任务，返回用户管理任务，参见</w:t>
            </w: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.Input</w:t>
            </w:r>
          </w:p>
          <w:p w14:paraId="46B844D3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在管理员输入其它标识时，系统显示输入无效（输出）</w:t>
            </w:r>
          </w:p>
        </w:tc>
      </w:tr>
      <w:tr w:rsidR="00150FCE" w:rsidRPr="00150FCE" w14:paraId="22C46C22" w14:textId="77777777" w:rsidTr="00150FCE">
        <w:trPr>
          <w:trHeight w:val="4509"/>
        </w:trPr>
        <w:tc>
          <w:tcPr>
            <w:tcW w:w="4264" w:type="dxa"/>
          </w:tcPr>
          <w:p w14:paraId="5E9D0A9A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.Seek</w:t>
            </w:r>
          </w:p>
          <w:p w14:paraId="49ACA4C4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7F39BF7A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6573A813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.Seek.</w:t>
            </w:r>
            <w:r w:rsidRPr="00150FCE">
              <w:rPr>
                <w:sz w:val="24"/>
                <w:szCs w:val="24"/>
              </w:rPr>
              <w:t>Cancel</w:t>
            </w:r>
          </w:p>
          <w:p w14:paraId="2103CB61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299DFFFD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2D7245C8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.Seek.Confirm</w:t>
            </w:r>
          </w:p>
          <w:p w14:paraId="13EBDE54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5ABCF9BB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1EC56423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.Seek.Invalid</w:t>
            </w:r>
          </w:p>
        </w:tc>
        <w:tc>
          <w:tcPr>
            <w:tcW w:w="4297" w:type="dxa"/>
          </w:tcPr>
          <w:p w14:paraId="159F4718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在用户信息查询任务最开始选择被查询用户时，系统执行选择任务，参见</w:t>
            </w: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.Select</w:t>
            </w:r>
          </w:p>
          <w:p w14:paraId="1A7715EC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在管理员取消用户查询（查询）时，系统关闭用户信息查询任务，返回用户管理任务，参见</w:t>
            </w: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.Input</w:t>
            </w:r>
          </w:p>
          <w:p w14:paraId="6590CD08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在管理员输入确认用户信息的命令（查询）时，系统返回用户信息查询任务，参见</w:t>
            </w: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.Seek</w:t>
            </w:r>
          </w:p>
          <w:p w14:paraId="7F16A4FD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在管理员输入其它标识时，系统显示输入无效（输出）</w:t>
            </w:r>
          </w:p>
        </w:tc>
      </w:tr>
      <w:tr w:rsidR="00150FCE" w:rsidRPr="00150FCE" w14:paraId="1CDC173E" w14:textId="77777777" w:rsidTr="00150FCE">
        <w:trPr>
          <w:trHeight w:val="172"/>
        </w:trPr>
        <w:tc>
          <w:tcPr>
            <w:tcW w:w="4264" w:type="dxa"/>
          </w:tcPr>
          <w:p w14:paraId="64750F51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 xml:space="preserve">.Message </w:t>
            </w:r>
          </w:p>
          <w:p w14:paraId="79D994C0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.Message.Existence</w:t>
            </w:r>
          </w:p>
          <w:p w14:paraId="2B2C9365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681F5717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155CFF8D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.Message.Invalid</w:t>
            </w:r>
          </w:p>
          <w:p w14:paraId="2BC470CE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2A286B99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6BB4A179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.Message.Update</w:t>
            </w:r>
          </w:p>
        </w:tc>
        <w:tc>
          <w:tcPr>
            <w:tcW w:w="4297" w:type="dxa"/>
          </w:tcPr>
          <w:p w14:paraId="0BA39772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系统显示已输入的用户信息表内容</w:t>
            </w:r>
          </w:p>
          <w:p w14:paraId="1DF5A6E4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在管理员输入已存在的用户时，系统拒绝输入并提示该用户信息已经存在，请求重新输入（输出）</w:t>
            </w:r>
          </w:p>
          <w:p w14:paraId="74102E53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在管理员输入错误的信息时，系统拒绝输入并提示输入错误的信息，请求重新输入（输出）</w:t>
            </w:r>
          </w:p>
          <w:p w14:paraId="2BCE1A84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当管理员输入信息输入结束的命令（查询）时，系统执行更新列表任务，参见</w:t>
            </w: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.Update</w:t>
            </w:r>
            <w:r w:rsidRPr="00150FCE">
              <w:rPr>
                <w:rFonts w:hint="eastAsia"/>
                <w:sz w:val="24"/>
                <w:szCs w:val="24"/>
              </w:rPr>
              <w:t>，返回相应的用户管理任务（用户信息添加任务，参见</w:t>
            </w:r>
            <w:r w:rsidRPr="00150FCE">
              <w:rPr>
                <w:sz w:val="24"/>
                <w:szCs w:val="24"/>
              </w:rPr>
              <w:t>Account</w:t>
            </w:r>
            <w:r w:rsidRPr="00150FCE">
              <w:rPr>
                <w:rFonts w:hint="eastAsia"/>
                <w:sz w:val="24"/>
                <w:szCs w:val="24"/>
              </w:rPr>
              <w:t>Managemnet.Add</w:t>
            </w:r>
            <w:r w:rsidRPr="00150FCE">
              <w:rPr>
                <w:rFonts w:hint="eastAsia"/>
                <w:sz w:val="24"/>
                <w:szCs w:val="24"/>
              </w:rPr>
              <w:t>或用户信息修改任务，参见</w:t>
            </w:r>
            <w:r w:rsidRPr="00150FCE">
              <w:rPr>
                <w:sz w:val="24"/>
                <w:szCs w:val="24"/>
              </w:rPr>
              <w:t>Account</w:t>
            </w:r>
            <w:r w:rsidRPr="00150FCE">
              <w:rPr>
                <w:rFonts w:hint="eastAsia"/>
                <w:sz w:val="24"/>
                <w:szCs w:val="24"/>
              </w:rPr>
              <w:t>Managemnet.Fix</w:t>
            </w:r>
            <w:r w:rsidRPr="00150FCE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150FCE" w:rsidRPr="00150FCE" w14:paraId="41F79FE4" w14:textId="77777777" w:rsidTr="00150FCE">
        <w:trPr>
          <w:trHeight w:val="1097"/>
        </w:trPr>
        <w:tc>
          <w:tcPr>
            <w:tcW w:w="4264" w:type="dxa"/>
          </w:tcPr>
          <w:p w14:paraId="42745E78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 xml:space="preserve">.Select </w:t>
            </w: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.Select.Return</w:t>
            </w:r>
          </w:p>
        </w:tc>
        <w:tc>
          <w:tcPr>
            <w:tcW w:w="4297" w:type="dxa"/>
          </w:tcPr>
          <w:p w14:paraId="0558FD3C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系统显示已存在的用户信息列表在管理员选择用户时，系统返回所该用户详细的用户信息表</w:t>
            </w:r>
          </w:p>
        </w:tc>
      </w:tr>
      <w:tr w:rsidR="00150FCE" w:rsidRPr="00150FCE" w14:paraId="1B13CDB1" w14:textId="77777777" w:rsidTr="00150FCE">
        <w:tc>
          <w:tcPr>
            <w:tcW w:w="4264" w:type="dxa"/>
          </w:tcPr>
          <w:p w14:paraId="53BDD767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.Update</w:t>
            </w:r>
          </w:p>
          <w:p w14:paraId="34FD61A3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77976E2C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.Update.</w:t>
            </w:r>
            <w:r w:rsidRPr="00150FCE">
              <w:rPr>
                <w:sz w:val="24"/>
                <w:szCs w:val="24"/>
              </w:rPr>
              <w:t>Account</w:t>
            </w:r>
            <w:r w:rsidRPr="00150FCE">
              <w:rPr>
                <w:rFonts w:hint="eastAsia"/>
                <w:sz w:val="24"/>
                <w:szCs w:val="24"/>
              </w:rPr>
              <w:t>List</w:t>
            </w:r>
          </w:p>
          <w:p w14:paraId="076A8486" w14:textId="77777777" w:rsidR="00150FCE" w:rsidRPr="00150FCE" w:rsidRDefault="00150FCE" w:rsidP="005A3821">
            <w:pPr>
              <w:tabs>
                <w:tab w:val="left" w:pos="1440"/>
              </w:tabs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.Update.</w:t>
            </w:r>
            <w:r w:rsidRPr="00150FCE">
              <w:rPr>
                <w:sz w:val="24"/>
                <w:szCs w:val="24"/>
              </w:rPr>
              <w:t>Account</w:t>
            </w:r>
          </w:p>
        </w:tc>
        <w:tc>
          <w:tcPr>
            <w:tcW w:w="4297" w:type="dxa"/>
          </w:tcPr>
          <w:p w14:paraId="1C6AC9F2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系统更新重要数据，用户信息列表、用户信息</w:t>
            </w:r>
          </w:p>
          <w:p w14:paraId="47D20468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更新用户信息列表</w:t>
            </w:r>
          </w:p>
          <w:p w14:paraId="5EFFEC29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更新用户信息</w:t>
            </w:r>
          </w:p>
        </w:tc>
      </w:tr>
      <w:tr w:rsidR="00150FCE" w:rsidRPr="00150FCE" w14:paraId="2A35A1F1" w14:textId="77777777" w:rsidTr="00150FCE">
        <w:tc>
          <w:tcPr>
            <w:tcW w:w="4264" w:type="dxa"/>
          </w:tcPr>
          <w:p w14:paraId="61C6CF3F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.End</w:t>
            </w:r>
          </w:p>
          <w:p w14:paraId="23099CD3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42D20492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.End.Close</w:t>
            </w:r>
          </w:p>
          <w:p w14:paraId="0E063E8B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209A0462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4FA6EBAF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sz w:val="24"/>
                <w:szCs w:val="24"/>
              </w:rPr>
              <w:t>UsersManagement</w:t>
            </w:r>
            <w:r w:rsidRPr="00150FCE">
              <w:rPr>
                <w:rFonts w:hint="eastAsia"/>
                <w:sz w:val="24"/>
                <w:szCs w:val="24"/>
              </w:rPr>
              <w:t>.End.TimeOut</w:t>
            </w:r>
          </w:p>
        </w:tc>
        <w:tc>
          <w:tcPr>
            <w:tcW w:w="4297" w:type="dxa"/>
          </w:tcPr>
          <w:p w14:paraId="51AC685F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系统应该允许管理员结束用户管理任务</w:t>
            </w:r>
          </w:p>
          <w:p w14:paraId="5E2CEF82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</w:p>
          <w:p w14:paraId="7CED36C0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在管理员确认结束用户管理任务（查询）时，系统关闭用户管理，回到管理员的系统首页</w:t>
            </w:r>
          </w:p>
          <w:p w14:paraId="335A4C80" w14:textId="77777777" w:rsidR="00150FCE" w:rsidRPr="00150FCE" w:rsidRDefault="00150FCE" w:rsidP="005A3821">
            <w:pPr>
              <w:jc w:val="left"/>
              <w:rPr>
                <w:sz w:val="24"/>
                <w:szCs w:val="24"/>
              </w:rPr>
            </w:pPr>
            <w:r w:rsidRPr="00150FCE">
              <w:rPr>
                <w:rFonts w:hint="eastAsia"/>
                <w:sz w:val="24"/>
                <w:szCs w:val="24"/>
              </w:rPr>
              <w:t>在用户管理开始</w:t>
            </w:r>
            <w:r w:rsidRPr="00150FCE">
              <w:rPr>
                <w:rFonts w:hint="eastAsia"/>
                <w:sz w:val="24"/>
                <w:szCs w:val="24"/>
              </w:rPr>
              <w:t>2</w:t>
            </w:r>
            <w:r w:rsidRPr="00150FCE">
              <w:rPr>
                <w:rFonts w:hint="eastAsia"/>
                <w:sz w:val="24"/>
                <w:szCs w:val="24"/>
              </w:rPr>
              <w:t>小时之后还没有收到管理员的请求时，系统取消用户管理任务</w:t>
            </w:r>
          </w:p>
        </w:tc>
      </w:tr>
    </w:tbl>
    <w:p w14:paraId="6692736A" w14:textId="77777777" w:rsidR="00150FCE" w:rsidRDefault="00150FCE" w:rsidP="00150FCE">
      <w:pPr>
        <w:jc w:val="left"/>
        <w:rPr>
          <w:rFonts w:hint="eastAsia"/>
        </w:rPr>
      </w:pPr>
    </w:p>
    <w:p w14:paraId="40AD73F1" w14:textId="11A44B76" w:rsidR="005A3821" w:rsidRDefault="005A3821" w:rsidP="005A38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日志查询需求度量</w:t>
      </w:r>
    </w:p>
    <w:p w14:paraId="5945C5E2" w14:textId="11B74286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输入</w:t>
      </w:r>
      <w:r>
        <w:t>：</w:t>
      </w:r>
      <w:r>
        <w:rPr>
          <w:rFonts w:hint="eastAsia"/>
        </w:rPr>
        <w:t>1</w:t>
      </w:r>
    </w:p>
    <w:p w14:paraId="64C54711" w14:textId="29851C48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7F443A74" w14:textId="477EBC3C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查询</w:t>
      </w:r>
      <w:r>
        <w:t>：</w:t>
      </w:r>
      <w:r>
        <w:rPr>
          <w:rFonts w:hint="eastAsia"/>
        </w:rPr>
        <w:t>1</w:t>
      </w:r>
    </w:p>
    <w:p w14:paraId="778367D4" w14:textId="368C4DEF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逻辑</w:t>
      </w:r>
      <w:r>
        <w:t>文件：</w:t>
      </w:r>
      <w:r>
        <w:rPr>
          <w:rFonts w:hint="eastAsia"/>
        </w:rPr>
        <w:t>0</w:t>
      </w:r>
    </w:p>
    <w:p w14:paraId="07331B3E" w14:textId="12D2C5F6" w:rsidR="005A3821" w:rsidRDefault="005A3821" w:rsidP="005A3821">
      <w:r>
        <w:rPr>
          <w:rFonts w:hint="eastAsia"/>
        </w:rPr>
        <w:t xml:space="preserve">  </w:t>
      </w:r>
      <w:r>
        <w:rPr>
          <w:rFonts w:hint="eastAsia"/>
        </w:rPr>
        <w:t>对外</w:t>
      </w:r>
      <w:r>
        <w:t>接口：</w:t>
      </w:r>
      <w:r>
        <w:rPr>
          <w:rFonts w:hint="eastAsia"/>
        </w:rPr>
        <w:t>0</w:t>
      </w:r>
    </w:p>
    <w:p w14:paraId="3C65CF54" w14:textId="12B0A29C" w:rsidR="005A3821" w:rsidRDefault="005A3821" w:rsidP="005A3821">
      <w:pPr>
        <w:jc w:val="left"/>
        <w:rPr>
          <w:rFonts w:hint="eastAsia"/>
        </w:rPr>
      </w:pPr>
      <w:r>
        <w:rPr>
          <w:rFonts w:hint="eastAsia"/>
        </w:rPr>
        <w:t xml:space="preserve">  FP(Log.Check)=(1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4+3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5+1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4+0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10+0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7)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×</m:t>
        </m:r>
      </m:oMath>
      <w:r>
        <w:rPr>
          <w:rFonts w:hint="eastAsia"/>
        </w:rPr>
        <w:t>(0.65+0.01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41)=24.9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5714"/>
      </w:tblGrid>
      <w:tr w:rsidR="005A3821" w14:paraId="07A8347D" w14:textId="77777777" w:rsidTr="005A3821">
        <w:tc>
          <w:tcPr>
            <w:tcW w:w="2802" w:type="dxa"/>
          </w:tcPr>
          <w:p w14:paraId="28CF9DD0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Log.Check.Input</w:t>
            </w:r>
          </w:p>
          <w:p w14:paraId="3FE5F54D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Log.Check.Input.Condition</w:t>
            </w:r>
          </w:p>
          <w:p w14:paraId="74006269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Log.Check.Input.Invalid</w:t>
            </w:r>
          </w:p>
        </w:tc>
        <w:tc>
          <w:tcPr>
            <w:tcW w:w="5714" w:type="dxa"/>
          </w:tcPr>
          <w:p w14:paraId="4DCC555F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系统应允许财务人员或总经理进行键盘输入（输出）</w:t>
            </w:r>
          </w:p>
          <w:p w14:paraId="32F407D6" w14:textId="77777777" w:rsidR="005A3821" w:rsidRDefault="005A3821" w:rsidP="005A382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财务人员或总经理输入选择条件（输入）</w:t>
            </w:r>
          </w:p>
          <w:p w14:paraId="56DD6CEA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财务人员或总经理输入选择条件无效，系统显示输入无效（输出）</w:t>
            </w:r>
          </w:p>
        </w:tc>
      </w:tr>
      <w:tr w:rsidR="005A3821" w14:paraId="3A0EAA1A" w14:textId="77777777" w:rsidTr="005A3821">
        <w:tc>
          <w:tcPr>
            <w:tcW w:w="2802" w:type="dxa"/>
          </w:tcPr>
          <w:p w14:paraId="5AF24CF7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Log.Check.ShowInfo</w:t>
            </w:r>
          </w:p>
          <w:p w14:paraId="1C7F8A5B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Log.Check.End</w:t>
            </w:r>
          </w:p>
          <w:p w14:paraId="63EB8ABD" w14:textId="77777777" w:rsidR="005A3821" w:rsidRDefault="005A3821" w:rsidP="005A3821">
            <w:pPr>
              <w:rPr>
                <w:sz w:val="24"/>
                <w:szCs w:val="24"/>
              </w:rPr>
            </w:pPr>
          </w:p>
          <w:p w14:paraId="5E367203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Log.Check.Close</w:t>
            </w:r>
          </w:p>
        </w:tc>
        <w:tc>
          <w:tcPr>
            <w:tcW w:w="5714" w:type="dxa"/>
          </w:tcPr>
          <w:p w14:paraId="69C0D8DF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系统显示符合条件的系统操作日志（输出、逻辑文件）</w:t>
            </w:r>
          </w:p>
          <w:p w14:paraId="264CBF8D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系统应允许财务人员或总经理要求结束日志查询任务（查询）</w:t>
            </w:r>
          </w:p>
          <w:p w14:paraId="695D4436" w14:textId="77777777" w:rsidR="005A3821" w:rsidRDefault="005A3821" w:rsidP="005A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系统结束日志查询任务</w:t>
            </w:r>
          </w:p>
        </w:tc>
      </w:tr>
    </w:tbl>
    <w:p w14:paraId="757FBE1E" w14:textId="77777777" w:rsidR="005A3821" w:rsidRDefault="005A3821" w:rsidP="00150FCE">
      <w:pPr>
        <w:jc w:val="left"/>
        <w:rPr>
          <w:rFonts w:hint="eastAsia"/>
        </w:rPr>
      </w:pPr>
    </w:p>
    <w:p w14:paraId="76440D41" w14:textId="688034A9" w:rsidR="004143CF" w:rsidRDefault="00150FCE" w:rsidP="004143CF">
      <w:pPr>
        <w:rPr>
          <w:rFonts w:hint="eastAsia"/>
        </w:rPr>
      </w:pPr>
      <w:r>
        <w:rPr>
          <w:rFonts w:hint="eastAsia"/>
        </w:rPr>
        <w:t>综上，快递物流系统的总功能点为</w:t>
      </w:r>
      <w:r w:rsidR="004143CF">
        <w:rPr>
          <w:rFonts w:hint="eastAsia"/>
        </w:rPr>
        <w:t>54.5+98.6+38.2+120.84+87.98+149.46+114.48+114.48+72.08+103.88+103.88+49.8+40.3+32.9+56.7+56.7+48.8+92.2+81.62+111.3+40.3+163.24+125.08+90.1+58.3+111.3+24.9=</w:t>
      </w:r>
      <w:r w:rsidR="004143CF">
        <w:rPr>
          <w:rFonts w:hint="eastAsia"/>
        </w:rPr>
        <w:t>2185.22</w:t>
      </w:r>
      <w:bookmarkStart w:id="85" w:name="_GoBack"/>
      <w:bookmarkEnd w:id="85"/>
    </w:p>
    <w:p w14:paraId="1B6293AF" w14:textId="77777777" w:rsidR="00D96E3B" w:rsidRDefault="00D96E3B" w:rsidP="00BC06AC">
      <w:pPr>
        <w:tabs>
          <w:tab w:val="left" w:pos="3500"/>
        </w:tabs>
      </w:pPr>
    </w:p>
    <w:sectPr w:rsidR="00D96E3B" w:rsidSect="00625E6C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851" w:footer="992" w:gutter="0"/>
      <w:pgNumType w:start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F46EC7" w14:textId="77777777" w:rsidR="005A3821" w:rsidRDefault="005A3821" w:rsidP="000C567C">
      <w:r>
        <w:separator/>
      </w:r>
    </w:p>
  </w:endnote>
  <w:endnote w:type="continuationSeparator" w:id="0">
    <w:p w14:paraId="7AD19960" w14:textId="77777777" w:rsidR="005A3821" w:rsidRDefault="005A3821" w:rsidP="000C5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42F21F" w14:textId="77777777" w:rsidR="005A3821" w:rsidRDefault="005A3821" w:rsidP="00625E6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44F67E7" w14:textId="77777777" w:rsidR="005A3821" w:rsidRDefault="005A3821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C5A60A" w14:textId="77777777" w:rsidR="005A3821" w:rsidRDefault="005A3821" w:rsidP="00625E6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143CF">
      <w:rPr>
        <w:rStyle w:val="a7"/>
        <w:noProof/>
      </w:rPr>
      <w:t>0</w:t>
    </w:r>
    <w:r>
      <w:rPr>
        <w:rStyle w:val="a7"/>
      </w:rPr>
      <w:fldChar w:fldCharType="end"/>
    </w:r>
  </w:p>
  <w:p w14:paraId="097F95DE" w14:textId="77777777" w:rsidR="005A3821" w:rsidRDefault="005A3821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7E402" w14:textId="77777777" w:rsidR="005A3821" w:rsidRDefault="005A3821" w:rsidP="000C567C">
      <w:r>
        <w:separator/>
      </w:r>
    </w:p>
  </w:footnote>
  <w:footnote w:type="continuationSeparator" w:id="0">
    <w:p w14:paraId="5866ABF1" w14:textId="77777777" w:rsidR="005A3821" w:rsidRDefault="005A3821" w:rsidP="000C56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943083" w14:textId="77777777" w:rsidR="005A3821" w:rsidRPr="00625E6C" w:rsidRDefault="005A3821">
    <w:pPr>
      <w:pStyle w:val="a3"/>
      <w:rPr>
        <w:sz w:val="24"/>
        <w:szCs w:val="24"/>
      </w:rPr>
    </w:pPr>
    <w:r w:rsidRPr="00625E6C">
      <w:rPr>
        <w:rFonts w:hint="eastAsia"/>
        <w:sz w:val="24"/>
        <w:szCs w:val="24"/>
      </w:rPr>
      <w:t>快递物流系统度量数据文档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D0FE7"/>
    <w:multiLevelType w:val="multilevel"/>
    <w:tmpl w:val="09DD0FE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A248DC"/>
    <w:multiLevelType w:val="multilevel"/>
    <w:tmpl w:val="D5884AA8"/>
    <w:lvl w:ilvl="0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eastAsia"/>
      </w:rPr>
    </w:lvl>
  </w:abstractNum>
  <w:abstractNum w:abstractNumId="2">
    <w:nsid w:val="3F63077A"/>
    <w:multiLevelType w:val="multilevel"/>
    <w:tmpl w:val="3F63077A"/>
    <w:lvl w:ilvl="0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revisionView w:markup="0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67C"/>
    <w:rsid w:val="000C567C"/>
    <w:rsid w:val="000E2542"/>
    <w:rsid w:val="00150FCE"/>
    <w:rsid w:val="00276F4C"/>
    <w:rsid w:val="004143CF"/>
    <w:rsid w:val="005A3821"/>
    <w:rsid w:val="00625E6C"/>
    <w:rsid w:val="006B31B2"/>
    <w:rsid w:val="0071168D"/>
    <w:rsid w:val="00A76794"/>
    <w:rsid w:val="00AA4BB0"/>
    <w:rsid w:val="00B616FB"/>
    <w:rsid w:val="00BC06AC"/>
    <w:rsid w:val="00CA30B0"/>
    <w:rsid w:val="00D96E3B"/>
    <w:rsid w:val="00E2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7C6E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C56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5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C567C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625E6C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customStyle="1" w:styleId="2">
    <w:name w:val="列出段落2"/>
    <w:basedOn w:val="a"/>
    <w:uiPriority w:val="34"/>
    <w:qFormat/>
    <w:rsid w:val="00625E6C"/>
    <w:pPr>
      <w:ind w:firstLineChars="200" w:firstLine="420"/>
    </w:pPr>
    <w:rPr>
      <w:rFonts w:ascii="Cambria" w:eastAsia="宋体" w:hAnsi="Cambria" w:cs="Times New Roman"/>
    </w:rPr>
  </w:style>
  <w:style w:type="character" w:styleId="a7">
    <w:name w:val="page number"/>
    <w:basedOn w:val="a0"/>
    <w:uiPriority w:val="99"/>
    <w:semiHidden/>
    <w:unhideWhenUsed/>
    <w:rsid w:val="00625E6C"/>
  </w:style>
  <w:style w:type="paragraph" w:styleId="a8">
    <w:name w:val="List Paragraph"/>
    <w:basedOn w:val="a"/>
    <w:uiPriority w:val="34"/>
    <w:qFormat/>
    <w:rsid w:val="00625E6C"/>
    <w:pPr>
      <w:ind w:firstLineChars="200" w:firstLine="420"/>
    </w:pPr>
  </w:style>
  <w:style w:type="table" w:styleId="a9">
    <w:name w:val="Table Grid"/>
    <w:basedOn w:val="a1"/>
    <w:uiPriority w:val="99"/>
    <w:rsid w:val="00E2072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E2072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E20722"/>
    <w:rPr>
      <w:rFonts w:ascii="Heiti SC Light" w:eastAsia="Heiti SC Light"/>
      <w:sz w:val="18"/>
      <w:szCs w:val="18"/>
    </w:rPr>
  </w:style>
  <w:style w:type="character" w:styleId="ac">
    <w:name w:val="Placeholder Text"/>
    <w:basedOn w:val="a0"/>
    <w:uiPriority w:val="99"/>
    <w:semiHidden/>
    <w:rsid w:val="00AA4BB0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C56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5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C567C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625E6C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customStyle="1" w:styleId="2">
    <w:name w:val="列出段落2"/>
    <w:basedOn w:val="a"/>
    <w:uiPriority w:val="34"/>
    <w:qFormat/>
    <w:rsid w:val="00625E6C"/>
    <w:pPr>
      <w:ind w:firstLineChars="200" w:firstLine="420"/>
    </w:pPr>
    <w:rPr>
      <w:rFonts w:ascii="Cambria" w:eastAsia="宋体" w:hAnsi="Cambria" w:cs="Times New Roman"/>
    </w:rPr>
  </w:style>
  <w:style w:type="character" w:styleId="a7">
    <w:name w:val="page number"/>
    <w:basedOn w:val="a0"/>
    <w:uiPriority w:val="99"/>
    <w:semiHidden/>
    <w:unhideWhenUsed/>
    <w:rsid w:val="00625E6C"/>
  </w:style>
  <w:style w:type="paragraph" w:styleId="a8">
    <w:name w:val="List Paragraph"/>
    <w:basedOn w:val="a"/>
    <w:uiPriority w:val="34"/>
    <w:qFormat/>
    <w:rsid w:val="00625E6C"/>
    <w:pPr>
      <w:ind w:firstLineChars="200" w:firstLine="420"/>
    </w:pPr>
  </w:style>
  <w:style w:type="table" w:styleId="a9">
    <w:name w:val="Table Grid"/>
    <w:basedOn w:val="a1"/>
    <w:uiPriority w:val="99"/>
    <w:rsid w:val="00E2072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E2072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E20722"/>
    <w:rPr>
      <w:rFonts w:ascii="Heiti SC Light" w:eastAsia="Heiti SC Light"/>
      <w:sz w:val="18"/>
      <w:szCs w:val="18"/>
    </w:rPr>
  </w:style>
  <w:style w:type="character" w:styleId="ac">
    <w:name w:val="Placeholder Text"/>
    <w:basedOn w:val="a0"/>
    <w:uiPriority w:val="99"/>
    <w:semiHidden/>
    <w:rsid w:val="00AA4B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46</Pages>
  <Words>5307</Words>
  <Characters>30254</Characters>
  <Application>Microsoft Macintosh Word</Application>
  <DocSecurity>0</DocSecurity>
  <Lines>252</Lines>
  <Paragraphs>70</Paragraphs>
  <ScaleCrop>false</ScaleCrop>
  <Company/>
  <LinksUpToDate>false</LinksUpToDate>
  <CharactersWithSpaces>35491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迪璇 黄</dc:creator>
  <cp:keywords/>
  <dc:description/>
  <cp:lastModifiedBy>迪璇 黄</cp:lastModifiedBy>
  <cp:revision>3</cp:revision>
  <dcterms:created xsi:type="dcterms:W3CDTF">2015-10-13T08:21:00Z</dcterms:created>
  <dcterms:modified xsi:type="dcterms:W3CDTF">2015-10-13T13:59:00Z</dcterms:modified>
</cp:coreProperties>
</file>